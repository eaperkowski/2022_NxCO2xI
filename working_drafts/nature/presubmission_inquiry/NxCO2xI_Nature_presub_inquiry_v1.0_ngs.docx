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5754" w14:textId="77777777" w:rsidR="00C350DF" w:rsidRDefault="00C350DF" w:rsidP="00E71972">
      <w:r>
        <w:t>Evan A. Perkowski</w:t>
      </w:r>
    </w:p>
    <w:p w14:paraId="1183042A" w14:textId="77777777" w:rsidR="00C350DF" w:rsidRPr="00111F12" w:rsidRDefault="00C350DF" w:rsidP="00E71972">
      <w:r w:rsidRPr="00111F12">
        <w:t>Department of Biological Sciences</w:t>
      </w:r>
    </w:p>
    <w:p w14:paraId="6A438025" w14:textId="77777777" w:rsidR="00C350DF" w:rsidRPr="00111F12" w:rsidRDefault="00C350DF" w:rsidP="00E71972">
      <w:r w:rsidRPr="00111F12">
        <w:t>Texas Tech University</w:t>
      </w:r>
    </w:p>
    <w:p w14:paraId="3A97F0D2" w14:textId="77777777" w:rsidR="00C350DF" w:rsidRPr="00111F12" w:rsidRDefault="00C350DF" w:rsidP="00E71972">
      <w:r w:rsidRPr="00111F12">
        <w:t>Lubbock, TX USA</w:t>
      </w:r>
    </w:p>
    <w:p w14:paraId="71FE78E9" w14:textId="77777777" w:rsidR="00C350DF" w:rsidRPr="00111F12" w:rsidRDefault="004E6262" w:rsidP="00E71972">
      <w:hyperlink r:id="rId5" w:history="1">
        <w:r w:rsidR="00C350DF" w:rsidRPr="00111F12">
          <w:rPr>
            <w:rStyle w:val="Hyperlink"/>
          </w:rPr>
          <w:t>evan.a.perkowski@ttu.edu</w:t>
        </w:r>
      </w:hyperlink>
    </w:p>
    <w:p w14:paraId="4A716D91" w14:textId="77777777" w:rsidR="00C350DF" w:rsidRPr="00111F12" w:rsidRDefault="00C350DF" w:rsidP="00E71972"/>
    <w:p w14:paraId="7C85354E" w14:textId="401FA7A5" w:rsidR="00C350DF" w:rsidRDefault="00F624D8" w:rsidP="00E71972">
      <w:r>
        <w:t>May</w:t>
      </w:r>
      <w:r w:rsidR="00C350DF">
        <w:t xml:space="preserve"> </w:t>
      </w:r>
      <w:r w:rsidR="00C350DF" w:rsidRPr="00FB32DF">
        <w:rPr>
          <w:highlight w:val="yellow"/>
        </w:rPr>
        <w:t>XX</w:t>
      </w:r>
      <w:r w:rsidR="00C350DF">
        <w:t>, 2023</w:t>
      </w:r>
    </w:p>
    <w:p w14:paraId="1D5AE52D" w14:textId="77777777" w:rsidR="00C350DF" w:rsidRDefault="00C350DF" w:rsidP="00E71972"/>
    <w:p w14:paraId="4316C24B" w14:textId="77777777" w:rsidR="00C350DF" w:rsidRDefault="00C350DF" w:rsidP="00D7003B">
      <w:pPr>
        <w:spacing w:after="120"/>
      </w:pPr>
      <w:r>
        <w:t xml:space="preserve">Dear Editorial Board at </w:t>
      </w:r>
      <w:r>
        <w:rPr>
          <w:i/>
          <w:iCs/>
        </w:rPr>
        <w:t>Nature</w:t>
      </w:r>
      <w:r>
        <w:t>,</w:t>
      </w:r>
    </w:p>
    <w:p w14:paraId="5B289402" w14:textId="34600B40" w:rsidR="00C350DF" w:rsidRDefault="002550D9" w:rsidP="00624601">
      <w:pPr>
        <w:spacing w:after="120"/>
      </w:pPr>
      <w:r>
        <w:t>Land surface model simulations of the future land carbon sink are</w:t>
      </w:r>
      <w:r w:rsidR="00C350DF">
        <w:t xml:space="preserve"> particularly sensitive to the </w:t>
      </w:r>
      <w:r>
        <w:t>representation of</w:t>
      </w:r>
      <w:r w:rsidR="00C350DF">
        <w:t xml:space="preserve"> photosynthetic processes </w:t>
      </w:r>
      <w:r>
        <w:t>and their response and acclimation to</w:t>
      </w:r>
      <w:r w:rsidR="00C350DF">
        <w:t xml:space="preserve"> increasing CO</w:t>
      </w:r>
      <w:r w:rsidR="00C350DF">
        <w:rPr>
          <w:vertAlign w:val="subscript"/>
        </w:rPr>
        <w:t>2</w:t>
      </w:r>
      <w:r w:rsidR="00C350DF">
        <w:t xml:space="preserve"> concentration</w:t>
      </w:r>
      <w:sdt>
        <w:sdtPr>
          <w:rPr>
            <w:color w:val="000000"/>
            <w:vertAlign w:val="superscript"/>
          </w:rPr>
          <w:tag w:val="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wvc3VwPiJ9fQ=="/>
          <w:id w:val="-394197318"/>
          <w:placeholder>
            <w:docPart w:val="DefaultPlaceholder_-1854013440"/>
          </w:placeholder>
        </w:sdtPr>
        <w:sdtEndPr/>
        <w:sdtContent>
          <w:r w:rsidR="00BD4C5A" w:rsidRPr="00BD4C5A">
            <w:rPr>
              <w:color w:val="000000"/>
              <w:vertAlign w:val="superscript"/>
            </w:rPr>
            <w:t>1</w:t>
          </w:r>
        </w:sdtContent>
      </w:sdt>
      <w:r>
        <w:t>. Models that include photosynthetic acclimation to elevated CO</w:t>
      </w:r>
      <w:r>
        <w:rPr>
          <w:vertAlign w:val="subscript"/>
        </w:rPr>
        <w:t>2</w:t>
      </w:r>
      <w:r>
        <w:t xml:space="preserve"> simulate a downregulation in leaf nitrogen content and photosynthetic capacity that results from progressive soil </w:t>
      </w:r>
      <w:r w:rsidR="004B634C">
        <w:t>nitrogen</w:t>
      </w:r>
      <w:r w:rsidR="004B634C" w:rsidDel="004B634C">
        <w:t xml:space="preserve"> </w:t>
      </w:r>
      <w:r>
        <w:t>limitation</w:t>
      </w:r>
      <w:sdt>
        <w:sdtPr>
          <w:rPr>
            <w:color w:val="000000"/>
            <w:vertAlign w:val="superscript"/>
          </w:rPr>
          <w:tag w:val="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iwzPC9zdXA+In19"/>
          <w:id w:val="-2002193497"/>
          <w:placeholder>
            <w:docPart w:val="7A3028918276E8498E41E7BA7B02E629"/>
          </w:placeholder>
        </w:sdtPr>
        <w:sdtEndPr/>
        <w:sdtContent>
          <w:r w:rsidR="00BD4C5A" w:rsidRPr="00BD4C5A">
            <w:rPr>
              <w:color w:val="000000"/>
              <w:vertAlign w:val="superscript"/>
            </w:rPr>
            <w:t>2,3</w:t>
          </w:r>
        </w:sdtContent>
      </w:sdt>
      <w:r>
        <w:t>, an effect that reduces the future terrestrial carbon sink compared to models that do not simulate this downregulation</w:t>
      </w:r>
      <w:sdt>
        <w:sdtPr>
          <w:rPr>
            <w:color w:val="000000"/>
            <w:vertAlign w:val="superscript"/>
          </w:rPr>
          <w:tag w:val="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NCw1PC9zdXA+In19"/>
          <w:id w:val="-850800024"/>
          <w:placeholder>
            <w:docPart w:val="DefaultPlaceholder_-1854013440"/>
          </w:placeholder>
        </w:sdtPr>
        <w:sdtEndPr/>
        <w:sdtContent>
          <w:r w:rsidR="00BD4C5A" w:rsidRPr="00BD4C5A">
            <w:rPr>
              <w:color w:val="000000"/>
              <w:vertAlign w:val="superscript"/>
            </w:rPr>
            <w:t>4,5</w:t>
          </w:r>
        </w:sdtContent>
      </w:sdt>
      <w:r>
        <w:t xml:space="preserve">. However, </w:t>
      </w:r>
      <w:r w:rsidR="006C4115">
        <w:t>others have proposed that this observed downregulation is the result of optimal resource use that maximizes photosynthetic efficiency and plant growth</w:t>
      </w:r>
      <w:sdt>
        <w:sdtPr>
          <w:rPr>
            <w:color w:val="000000"/>
            <w:vertAlign w:val="superscript"/>
          </w:rPr>
          <w:tag w:val="MENDELEY_CITATION_v3_eyJwcm9wZXJ0aWVzIjp7Im5vdGVJbmRleCI6MH0sImNpdGF0aW9uSUQiOiJNRU5ERUxFWV9DSVRBVElPTl8yY2QxMmEzOC0yOWNiLTQ4MjMtOGQzMC05ZGE1NjE1N2UxNjQ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ODU0MzFmZTMtNzk2NS0zM2MyLTkwM2QtN2Y3ZmMzZjEyNDMyIiwiaXNUZW1wb3JhcnkiOmZhbHNl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19XSwibWFudWFsT3ZlcnJpZGUiOnsiaXNNYW51YWxseU92ZXJyaWRkZW4iOmZhbHNlLCJtYW51YWxPdmVycmlkZVRleHQiOiIiLCJjaXRlcHJvY1RleHQiOiI8c3VwPjYsNzwvc3VwPiJ9fQ=="/>
          <w:id w:val="-942298816"/>
          <w:placeholder>
            <w:docPart w:val="DefaultPlaceholder_-1854013440"/>
          </w:placeholder>
        </w:sdtPr>
        <w:sdtEndPr/>
        <w:sdtContent>
          <w:r w:rsidR="00BD4C5A" w:rsidRPr="00BD4C5A">
            <w:rPr>
              <w:color w:val="000000"/>
              <w:vertAlign w:val="superscript"/>
            </w:rPr>
            <w:t>6,7</w:t>
          </w:r>
        </w:sdtContent>
      </w:sdt>
      <w:r w:rsidR="006C4115">
        <w:t xml:space="preserve">. </w:t>
      </w:r>
      <w:r w:rsidR="00F71606">
        <w:t>Here</w:t>
      </w:r>
      <w:r w:rsidR="006C4115">
        <w:t>, for the first time, we</w:t>
      </w:r>
      <w:r w:rsidR="00F71606">
        <w:t xml:space="preserve"> provide experimental results to</w:t>
      </w:r>
      <w:r w:rsidR="006C4115">
        <w:t xml:space="preserve"> reconcile </w:t>
      </w:r>
      <w:r w:rsidR="00F71606">
        <w:t>these competing hypotheses, forging a path forward for implementing improved representations of plant responses to elevated CO</w:t>
      </w:r>
      <w:r w:rsidR="00F71606">
        <w:rPr>
          <w:vertAlign w:val="subscript"/>
        </w:rPr>
        <w:t>2</w:t>
      </w:r>
      <w:r w:rsidR="00F71606">
        <w:t xml:space="preserve"> </w:t>
      </w:r>
      <w:r w:rsidR="00590B6A">
        <w:t xml:space="preserve">under varying soil </w:t>
      </w:r>
      <w:r w:rsidR="004B634C">
        <w:t xml:space="preserve">nitrogen </w:t>
      </w:r>
      <w:r w:rsidR="00F71606">
        <w:t>in land surface models.</w:t>
      </w:r>
    </w:p>
    <w:p w14:paraId="1D14221D" w14:textId="36EF8B0F" w:rsidR="00086CA5" w:rsidRDefault="00C350DF" w:rsidP="00624601">
      <w:pPr>
        <w:spacing w:after="120"/>
      </w:pPr>
      <w:r w:rsidRPr="00624601">
        <w:t xml:space="preserve">The </w:t>
      </w:r>
      <w:r w:rsidR="004E564C">
        <w:t xml:space="preserve">progressive </w:t>
      </w:r>
      <w:ins w:id="0" w:author="Nick Smith" w:date="2023-05-02T13:17:00Z">
        <w:r w:rsidR="004B634C">
          <w:t>nitrogen</w:t>
        </w:r>
        <w:r w:rsidR="004B634C" w:rsidDel="004B634C">
          <w:t xml:space="preserve"> </w:t>
        </w:r>
      </w:ins>
      <w:del w:id="1" w:author="Nick Smith" w:date="2023-05-02T13:17:00Z">
        <w:r w:rsidDel="004B634C">
          <w:delText>N</w:delText>
        </w:r>
        <w:r w:rsidRPr="00624601" w:rsidDel="004B634C">
          <w:delText xml:space="preserve"> </w:delText>
        </w:r>
      </w:del>
      <w:r w:rsidRPr="00624601">
        <w:t xml:space="preserve">limitation hypothesis predicts that </w:t>
      </w:r>
      <w:r w:rsidR="004E564C">
        <w:t>elevated CO</w:t>
      </w:r>
      <w:r w:rsidR="004E564C">
        <w:rPr>
          <w:vertAlign w:val="subscript"/>
        </w:rPr>
        <w:t>2</w:t>
      </w:r>
      <w:r w:rsidR="004E564C">
        <w:t xml:space="preserve"> increases plant nitrogen demand to build and maintain photosynthetic tissue, which increases plant nitrogen uptake rates and causes </w:t>
      </w:r>
      <w:r w:rsidR="006C7AEE">
        <w:t xml:space="preserve">soil nitrogen availability to </w:t>
      </w:r>
      <w:r w:rsidR="004E564C">
        <w:t>progressive</w:t>
      </w:r>
      <w:r w:rsidR="006C7AEE">
        <w:t>ly</w:t>
      </w:r>
      <w:r w:rsidR="004E564C">
        <w:t xml:space="preserve"> decline</w:t>
      </w:r>
      <w:r w:rsidR="00E4703E">
        <w:t xml:space="preserve"> over time</w:t>
      </w:r>
      <w:sdt>
        <w:sdtPr>
          <w:rPr>
            <w:color w:val="000000"/>
            <w:vertAlign w:val="superscript"/>
          </w:rPr>
          <w:tag w:val="MENDELEY_CITATION_v3_eyJwcm9wZXJ0aWVzIjp7Im5vdGVJbmRleCI6MH0sImNpdGF0aW9uSUQiOiJNRU5ERUxFWV9DSVRBVElPTl9mOThjYjcyYi1lOWJhLTQyZmEtYjMwNS00YTU4NGE4YmQyMDMiLCJpc0VkaXRlZCI6ZmFsc2UsImNpdGF0aW9uSXRlbXMiOlt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zwvc3VwPiJ9fQ=="/>
          <w:id w:val="305128774"/>
          <w:placeholder>
            <w:docPart w:val="DefaultPlaceholder_-1854013440"/>
          </w:placeholder>
        </w:sdtPr>
        <w:sdtEndPr/>
        <w:sdtContent>
          <w:r w:rsidR="00BD4C5A" w:rsidRPr="00BD4C5A">
            <w:rPr>
              <w:color w:val="000000"/>
              <w:vertAlign w:val="superscript"/>
            </w:rPr>
            <w:t>3</w:t>
          </w:r>
        </w:sdtContent>
      </w:sdt>
      <w:r w:rsidR="004E564C">
        <w:t xml:space="preserve">. </w:t>
      </w:r>
      <w:r w:rsidR="006C7AEE">
        <w:t xml:space="preserve">The hypothesis predicts that declines in soil nitrogen availability will decrease leaf </w:t>
      </w:r>
      <w:ins w:id="2" w:author="Nick Smith" w:date="2023-05-02T13:17:00Z">
        <w:r w:rsidR="004B634C">
          <w:t>nitrogen</w:t>
        </w:r>
        <w:r w:rsidR="004B634C" w:rsidDel="004B634C">
          <w:t xml:space="preserve"> </w:t>
        </w:r>
      </w:ins>
      <w:del w:id="3" w:author="Nick Smith" w:date="2023-05-02T13:17:00Z">
        <w:r w:rsidR="006C7AEE" w:rsidDel="004B634C">
          <w:delText xml:space="preserve">N </w:delText>
        </w:r>
      </w:del>
      <w:r w:rsidR="006C7AEE">
        <w:t xml:space="preserve">and photosynthetic capacity and that </w:t>
      </w:r>
      <w:del w:id="4" w:author="Nick Smith" w:date="2023-05-02T13:10:00Z">
        <w:r w:rsidR="006C7AEE" w:rsidDel="00590B6A">
          <w:delText xml:space="preserve">acute </w:delText>
        </w:r>
      </w:del>
      <w:r w:rsidR="006C7AEE">
        <w:t xml:space="preserve">increases in total leaf area and biomass will dampen as nitrogen availability becomes more limited. </w:t>
      </w:r>
      <w:r w:rsidR="00086CA5">
        <w:t xml:space="preserve">However, </w:t>
      </w:r>
      <w:r w:rsidR="006C7AEE">
        <w:t xml:space="preserve">progressive </w:t>
      </w:r>
      <w:del w:id="5" w:author="Nick Smith" w:date="2023-05-02T13:10:00Z">
        <w:r w:rsidR="006C7AEE" w:rsidDel="00590B6A">
          <w:delText xml:space="preserve">nitrogen </w:delText>
        </w:r>
      </w:del>
      <w:ins w:id="6" w:author="Nick Smith" w:date="2023-05-02T13:17:00Z">
        <w:r w:rsidR="004B634C">
          <w:t xml:space="preserve">nitrogen </w:t>
        </w:r>
      </w:ins>
      <w:r w:rsidR="006C7AEE">
        <w:t>limitation</w:t>
      </w:r>
      <w:r w:rsidR="00086CA5">
        <w:t xml:space="preserve"> does not explain why newly expanded leaves often have increased operational net photosynthesis rates</w:t>
      </w:r>
      <w:r w:rsidR="004E564C">
        <w:t xml:space="preserve"> despite reduced photosynthetic capacity</w:t>
      </w:r>
      <w:r w:rsidR="00086CA5">
        <w:t xml:space="preserve">, and limited empirical evidence exists supporting such an integrated role of soil nitrogen availability on </w:t>
      </w:r>
      <w:r w:rsidR="00E4703E">
        <w:t xml:space="preserve">concurrent </w:t>
      </w:r>
      <w:r w:rsidR="00086CA5">
        <w:t>leaf and whole plant responses to elevated CO</w:t>
      </w:r>
      <w:r w:rsidR="00086CA5">
        <w:rPr>
          <w:vertAlign w:val="subscript"/>
        </w:rPr>
        <w:t>2</w:t>
      </w:r>
      <w:sdt>
        <w:sdtPr>
          <w:rPr>
            <w:color w:val="000000"/>
            <w:vertAlign w:val="superscript"/>
          </w:rPr>
          <w:tag w:val="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ODwvc3VwPiJ9fQ=="/>
          <w:id w:val="240299324"/>
          <w:placeholder>
            <w:docPart w:val="075A9CB430AE264AAD5A5E957FA49C62"/>
          </w:placeholder>
        </w:sdtPr>
        <w:sdtEndPr/>
        <w:sdtContent>
          <w:r w:rsidR="00BD4C5A" w:rsidRPr="00BD4C5A">
            <w:rPr>
              <w:color w:val="000000"/>
              <w:vertAlign w:val="superscript"/>
            </w:rPr>
            <w:t>8</w:t>
          </w:r>
        </w:sdtContent>
      </w:sdt>
      <w:r w:rsidR="00086CA5">
        <w:t>.</w:t>
      </w:r>
    </w:p>
    <w:p w14:paraId="46FE9FDF" w14:textId="2B7E484F" w:rsidR="00C350DF" w:rsidRPr="00086CA5" w:rsidRDefault="00C350DF" w:rsidP="00D7003B">
      <w:pPr>
        <w:spacing w:after="120"/>
      </w:pPr>
      <w:r>
        <w:t>An alternative hypothesis to explain plant responses to elevated CO</w:t>
      </w:r>
      <w:r>
        <w:rPr>
          <w:vertAlign w:val="subscript"/>
        </w:rPr>
        <w:t>2</w:t>
      </w:r>
      <w:r>
        <w:t xml:space="preserve"> suggests that the reduction in </w:t>
      </w:r>
      <w:r w:rsidR="006C7AEE">
        <w:t xml:space="preserve">leaf </w:t>
      </w:r>
      <w:ins w:id="7" w:author="Nick Smith" w:date="2023-05-02T13:17:00Z">
        <w:r w:rsidR="004B634C">
          <w:t>nitrogen</w:t>
        </w:r>
        <w:r w:rsidR="004B634C" w:rsidDel="004B634C">
          <w:t xml:space="preserve"> </w:t>
        </w:r>
      </w:ins>
      <w:del w:id="8" w:author="Nick Smith" w:date="2023-05-02T13:17:00Z">
        <w:r w:rsidR="006C7AEE" w:rsidDel="004B634C">
          <w:delText xml:space="preserve">N </w:delText>
        </w:r>
      </w:del>
      <w:r w:rsidR="006C7AEE">
        <w:t>and photosynthetic capacity</w:t>
      </w:r>
      <w:r>
        <w:t xml:space="preserve"> is the result of an allocation strategy </w:t>
      </w:r>
      <w:r w:rsidR="00F71606">
        <w:t>where</w:t>
      </w:r>
      <w:r>
        <w:t xml:space="preserve"> </w:t>
      </w:r>
      <w:r w:rsidR="00F71606">
        <w:t>C</w:t>
      </w:r>
      <w:r w:rsidR="00F71606">
        <w:rPr>
          <w:vertAlign w:val="subscript"/>
        </w:rPr>
        <w:t>3</w:t>
      </w:r>
      <w:r w:rsidR="00F71606">
        <w:t xml:space="preserve"> </w:t>
      </w:r>
      <w:r>
        <w:t>plants optimize resource use efficiency at the leaf level</w:t>
      </w:r>
      <w:r w:rsidR="00E4703E">
        <w:t>,</w:t>
      </w:r>
      <w:r>
        <w:t xml:space="preserve"> maximiz</w:t>
      </w:r>
      <w:r w:rsidR="00E4703E">
        <w:t>ing</w:t>
      </w:r>
      <w:r>
        <w:t xml:space="preserve"> </w:t>
      </w:r>
      <w:r w:rsidR="00E4703E">
        <w:t xml:space="preserve">relative </w:t>
      </w:r>
      <w:ins w:id="9" w:author="Nick Smith" w:date="2023-05-02T13:17:00Z">
        <w:r w:rsidR="004B634C">
          <w:t>nitrogen</w:t>
        </w:r>
        <w:r w:rsidR="004B634C" w:rsidDel="004B634C">
          <w:t xml:space="preserve"> </w:t>
        </w:r>
      </w:ins>
      <w:del w:id="10" w:author="Nick Smith" w:date="2023-05-02T13:17:00Z">
        <w:r w:rsidR="00086CA5" w:rsidDel="004B634C">
          <w:delText>N</w:delText>
        </w:r>
        <w:r w:rsidDel="004B634C">
          <w:delText xml:space="preserve"> </w:delText>
        </w:r>
      </w:del>
      <w:r>
        <w:t>allocation to</w:t>
      </w:r>
      <w:r w:rsidR="006C7AEE">
        <w:t xml:space="preserve"> structures support</w:t>
      </w:r>
      <w:r w:rsidR="00E4703E">
        <w:t>ing</w:t>
      </w:r>
      <w:r>
        <w:t xml:space="preserve"> whole plant growth.</w:t>
      </w:r>
      <w:r w:rsidR="00F96E22">
        <w:t xml:space="preserve"> This is because, in C</w:t>
      </w:r>
      <w:r w:rsidR="00F96E22">
        <w:rPr>
          <w:vertAlign w:val="subscript"/>
        </w:rPr>
        <w:t>3</w:t>
      </w:r>
      <w:r w:rsidR="00F96E22">
        <w:t xml:space="preserve"> plants, </w:t>
      </w:r>
      <w:r w:rsidR="001A0EDD">
        <w:t>fewer</w:t>
      </w:r>
      <w:r w:rsidR="00F96E22">
        <w:t xml:space="preserve"> photosynthetic enzymes are needed to maximize light use for photosynthesis </w:t>
      </w:r>
      <w:del w:id="11" w:author="Nick Smith" w:date="2023-05-02T13:11:00Z">
        <w:r w:rsidR="00F96E22" w:rsidDel="00590B6A">
          <w:delText xml:space="preserve">because </w:delText>
        </w:r>
      </w:del>
      <w:ins w:id="12" w:author="Nick Smith" w:date="2023-05-02T13:11:00Z">
        <w:r w:rsidR="00590B6A">
          <w:t xml:space="preserve">as a result </w:t>
        </w:r>
      </w:ins>
      <w:r w:rsidR="00F96E22">
        <w:t>of reduced photorespiration under elevated CO</w:t>
      </w:r>
      <w:r w:rsidR="00F96E22">
        <w:rPr>
          <w:vertAlign w:val="subscript"/>
        </w:rPr>
        <w:t>2</w:t>
      </w:r>
      <w:sdt>
        <w:sdtPr>
          <w:rPr>
            <w:color w:val="000000"/>
            <w:vertAlign w:val="superscript"/>
          </w:rPr>
          <w:tag w:val="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OSwxMDwvc3VwPiJ9fQ=="/>
          <w:id w:val="-888879549"/>
          <w:placeholder>
            <w:docPart w:val="7A3028918276E8498E41E7BA7B02E629"/>
          </w:placeholder>
        </w:sdtPr>
        <w:sdtEndPr/>
        <w:sdtContent>
          <w:r w:rsidR="00BD4C5A" w:rsidRPr="00BD4C5A">
            <w:rPr>
              <w:color w:val="000000"/>
              <w:vertAlign w:val="superscript"/>
            </w:rPr>
            <w:t>9,10</w:t>
          </w:r>
        </w:sdtContent>
      </w:sdt>
      <w:r>
        <w:t>. If true, the theory predicts that</w:t>
      </w:r>
      <w:r w:rsidR="00F71606">
        <w:t xml:space="preserve"> C</w:t>
      </w:r>
      <w:r w:rsidR="00F71606">
        <w:rPr>
          <w:vertAlign w:val="subscript"/>
        </w:rPr>
        <w:t>3</w:t>
      </w:r>
      <w:r>
        <w:t xml:space="preserve"> plants should </w:t>
      </w:r>
      <w:r w:rsidR="006C7AEE">
        <w:t xml:space="preserve">optimally </w:t>
      </w:r>
      <w:r>
        <w:t>respond to elevated CO</w:t>
      </w:r>
      <w:r>
        <w:rPr>
          <w:vertAlign w:val="subscript"/>
        </w:rPr>
        <w:t>2</w:t>
      </w:r>
      <w:r>
        <w:t xml:space="preserve"> by</w:t>
      </w:r>
      <w:r w:rsidR="006C7AEE">
        <w:t xml:space="preserve"> decreasing leaf </w:t>
      </w:r>
      <w:ins w:id="13" w:author="Nick Smith" w:date="2023-05-02T13:17:00Z">
        <w:r w:rsidR="004B634C">
          <w:t>nitrogen</w:t>
        </w:r>
        <w:r w:rsidR="004B634C" w:rsidDel="004B634C">
          <w:t xml:space="preserve"> </w:t>
        </w:r>
      </w:ins>
      <w:del w:id="14" w:author="Nick Smith" w:date="2023-05-02T13:17:00Z">
        <w:r w:rsidR="00E7377A" w:rsidDel="004B634C">
          <w:delText>N</w:delText>
        </w:r>
        <w:r w:rsidR="006C7AEE" w:rsidDel="004B634C">
          <w:delText xml:space="preserve"> </w:delText>
        </w:r>
      </w:del>
      <w:r w:rsidR="006C7AEE">
        <w:t xml:space="preserve">content </w:t>
      </w:r>
      <w:r w:rsidR="00F96E22">
        <w:t>while maintain</w:t>
      </w:r>
      <w:r w:rsidR="00057277">
        <w:t>ing</w:t>
      </w:r>
      <w:r w:rsidR="00F96E22">
        <w:t xml:space="preserve"> enhanced rates of</w:t>
      </w:r>
      <w:r w:rsidR="006C7AEE">
        <w:t xml:space="preserve"> net photosynthesis</w:t>
      </w:r>
      <w:r w:rsidR="00040502">
        <w:t xml:space="preserve">. </w:t>
      </w:r>
      <w:r w:rsidR="00F96E22" w:rsidRPr="00040502">
        <w:t>This</w:t>
      </w:r>
      <w:r w:rsidR="00040502" w:rsidRPr="00040502">
        <w:t xml:space="preserve"> allocation </w:t>
      </w:r>
      <w:r w:rsidR="00E7377A">
        <w:t>strategy</w:t>
      </w:r>
      <w:r w:rsidR="00040502" w:rsidRPr="00040502">
        <w:t xml:space="preserve"> at the leaf level</w:t>
      </w:r>
      <w:r w:rsidR="00F96E22" w:rsidRPr="00040502">
        <w:t xml:space="preserve"> allows</w:t>
      </w:r>
      <w:r w:rsidR="00040502" w:rsidRPr="00040502">
        <w:t xml:space="preserve"> plants to maximize </w:t>
      </w:r>
      <w:ins w:id="15" w:author="Nick Smith" w:date="2023-05-02T13:17:00Z">
        <w:r w:rsidR="004B634C">
          <w:t>nitrogen</w:t>
        </w:r>
        <w:r w:rsidR="004B634C" w:rsidRPr="00040502" w:rsidDel="004B634C">
          <w:t xml:space="preserve"> </w:t>
        </w:r>
      </w:ins>
      <w:del w:id="16" w:author="Nick Smith" w:date="2023-05-02T13:17:00Z">
        <w:r w:rsidR="00040502" w:rsidRPr="00040502" w:rsidDel="004B634C">
          <w:delText xml:space="preserve">N </w:delText>
        </w:r>
      </w:del>
      <w:r w:rsidR="00E7377A">
        <w:t>allocation</w:t>
      </w:r>
      <w:r w:rsidR="00040502" w:rsidRPr="00040502">
        <w:t xml:space="preserve"> t</w:t>
      </w:r>
      <w:r w:rsidR="00E7377A">
        <w:t>o</w:t>
      </w:r>
      <w:r w:rsidR="00040502" w:rsidRPr="00040502">
        <w:t xml:space="preserve"> </w:t>
      </w:r>
      <w:del w:id="17" w:author="Nick Smith" w:date="2023-05-02T13:12:00Z">
        <w:r w:rsidR="00040502" w:rsidRPr="00040502" w:rsidDel="00590B6A">
          <w:delText xml:space="preserve">structures that support </w:delText>
        </w:r>
      </w:del>
      <w:r w:rsidR="00040502" w:rsidRPr="00040502">
        <w:t>whole plant growth</w:t>
      </w:r>
      <w:del w:id="18" w:author="Nick Smith" w:date="2023-05-02T13:11:00Z">
        <w:r w:rsidR="00E7377A" w:rsidDel="00590B6A">
          <w:delText xml:space="preserve"> (e.g., total leaf area)</w:delText>
        </w:r>
      </w:del>
      <w:r w:rsidR="006C7AEE">
        <w:t xml:space="preserve">. </w:t>
      </w:r>
      <w:r w:rsidR="00BD4C5A">
        <w:t>The expected optimal leaf response to elevated CO</w:t>
      </w:r>
      <w:r w:rsidR="00BD4C5A">
        <w:rPr>
          <w:vertAlign w:val="subscript"/>
        </w:rPr>
        <w:t>2</w:t>
      </w:r>
      <w:r w:rsidR="00BD4C5A">
        <w:t xml:space="preserve"> has recently received some empirical support</w:t>
      </w:r>
      <w:sdt>
        <w:sdtPr>
          <w:rPr>
            <w:color w:val="000000"/>
            <w:vertAlign w:val="superscript"/>
          </w:rPr>
          <w:tag w:val="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"/>
          <w:id w:val="144638584"/>
          <w:placeholder>
            <w:docPart w:val="2BDA4FA0171AA84A8C4B36E9D93014AD"/>
          </w:placeholder>
        </w:sdtPr>
        <w:sdtEndPr/>
        <w:sdtContent>
          <w:r w:rsidR="00BD4C5A" w:rsidRPr="00BD4C5A">
            <w:rPr>
              <w:color w:val="000000"/>
              <w:vertAlign w:val="superscript"/>
            </w:rPr>
            <w:t>6,7</w:t>
          </w:r>
        </w:sdtContent>
      </w:sdt>
      <w:r w:rsidR="00BD4C5A">
        <w:t>, though no studies have connected these patterns with concurrently measured whole</w:t>
      </w:r>
      <w:del w:id="19" w:author="Nick Smith" w:date="2023-05-02T13:14:00Z">
        <w:r w:rsidR="00BD4C5A" w:rsidDel="00BB3A45">
          <w:delText xml:space="preserve"> </w:delText>
        </w:r>
      </w:del>
      <w:ins w:id="20" w:author="Nick Smith" w:date="2023-05-02T13:14:00Z">
        <w:r w:rsidR="00BB3A45">
          <w:t>-</w:t>
        </w:r>
      </w:ins>
      <w:r w:rsidR="00BD4C5A">
        <w:t>plant responses to elevated CO</w:t>
      </w:r>
      <w:r w:rsidR="00BD4C5A">
        <w:rPr>
          <w:vertAlign w:val="subscript"/>
        </w:rPr>
        <w:t>2</w:t>
      </w:r>
      <w:r w:rsidR="00BD4C5A">
        <w:t xml:space="preserve">. </w:t>
      </w:r>
      <w:r w:rsidR="00086CA5">
        <w:t>Importantly, this theory suggests that leaf responses to elevated CO</w:t>
      </w:r>
      <w:r w:rsidR="00086CA5">
        <w:rPr>
          <w:vertAlign w:val="subscript"/>
        </w:rPr>
        <w:t>2</w:t>
      </w:r>
      <w:r w:rsidR="00086CA5">
        <w:t xml:space="preserve"> </w:t>
      </w:r>
      <w:r w:rsidR="00E4703E">
        <w:t>are</w:t>
      </w:r>
      <w:r w:rsidR="00086CA5">
        <w:t xml:space="preserve"> </w:t>
      </w:r>
      <w:r w:rsidR="00E4703E">
        <w:t xml:space="preserve">independent </w:t>
      </w:r>
      <w:r w:rsidR="00086CA5">
        <w:t xml:space="preserve">of soil </w:t>
      </w:r>
      <w:ins w:id="21" w:author="Nick Smith" w:date="2023-05-02T13:17:00Z">
        <w:r w:rsidR="004B634C">
          <w:t>nitrogen</w:t>
        </w:r>
        <w:r w:rsidR="004B634C" w:rsidDel="004B634C">
          <w:t xml:space="preserve"> </w:t>
        </w:r>
      </w:ins>
      <w:del w:id="22" w:author="Nick Smith" w:date="2023-05-02T13:17:00Z">
        <w:r w:rsidR="00086CA5" w:rsidDel="004B634C">
          <w:delText xml:space="preserve">N </w:delText>
        </w:r>
      </w:del>
      <w:r w:rsidR="00086CA5">
        <w:t xml:space="preserve">availability, though does not discount </w:t>
      </w:r>
      <w:r w:rsidR="00BA73E9">
        <w:t>potential</w:t>
      </w:r>
      <w:r w:rsidR="00E4703E">
        <w:t xml:space="preserve"> positive</w:t>
      </w:r>
      <w:r w:rsidR="00086CA5">
        <w:t xml:space="preserve"> role of soil N availability on</w:t>
      </w:r>
      <w:r w:rsidR="007011D9">
        <w:t xml:space="preserve"> </w:t>
      </w:r>
      <w:r w:rsidR="00086CA5">
        <w:t>whole plant growth</w:t>
      </w:r>
      <w:r w:rsidR="007011D9">
        <w:t xml:space="preserve"> responses to elevated CO</w:t>
      </w:r>
      <w:r w:rsidR="007011D9">
        <w:rPr>
          <w:vertAlign w:val="subscript"/>
        </w:rPr>
        <w:t>2</w:t>
      </w:r>
      <w:r w:rsidR="00086CA5">
        <w:t>.</w:t>
      </w:r>
      <w:r w:rsidR="00E7377A" w:rsidRPr="00E7377A">
        <w:t xml:space="preserve"> </w:t>
      </w:r>
    </w:p>
    <w:p w14:paraId="35FA09FE" w14:textId="1762F877" w:rsidR="00C350DF" w:rsidRDefault="00C350DF" w:rsidP="00D7003B">
      <w:pPr>
        <w:spacing w:after="120"/>
      </w:pPr>
      <w:r>
        <w:lastRenderedPageBreak/>
        <w:t xml:space="preserve">To disentangle effects of soil </w:t>
      </w:r>
      <w:r w:rsidR="007011D9">
        <w:t>N</w:t>
      </w:r>
      <w:r>
        <w:t xml:space="preserve"> availability on leaf and whole plant responses to elevated CO</w:t>
      </w:r>
      <w:r>
        <w:rPr>
          <w:vertAlign w:val="subscript"/>
        </w:rPr>
        <w:t>2</w:t>
      </w:r>
      <w:r>
        <w:t xml:space="preserve">, we grew </w:t>
      </w:r>
      <w:r>
        <w:rPr>
          <w:i/>
          <w:iCs/>
        </w:rPr>
        <w:t>Glycine max</w:t>
      </w:r>
      <w:r>
        <w:t xml:space="preserve"> under one of two CO</w:t>
      </w:r>
      <w:r>
        <w:rPr>
          <w:vertAlign w:val="subscript"/>
        </w:rPr>
        <w:t>2</w:t>
      </w:r>
      <w:r>
        <w:t xml:space="preserve"> concentrations (420 ppm and 1000 ppm),</w:t>
      </w:r>
      <w:r w:rsidR="00F441B2">
        <w:t xml:space="preserve"> one of nine soil N fertilization treatments,</w:t>
      </w:r>
      <w:r>
        <w:t xml:space="preserve"> one of two inoculation treatments (inoculated and uninoculated</w:t>
      </w:r>
      <w:r w:rsidR="007011D9">
        <w:t xml:space="preserve"> with </w:t>
      </w:r>
      <w:proofErr w:type="spellStart"/>
      <w:r w:rsidR="007011D9">
        <w:rPr>
          <w:i/>
          <w:iCs/>
        </w:rPr>
        <w:t>Bradyrhizobium</w:t>
      </w:r>
      <w:proofErr w:type="spellEnd"/>
      <w:r w:rsidR="007011D9">
        <w:rPr>
          <w:i/>
          <w:iCs/>
        </w:rPr>
        <w:t xml:space="preserve"> japonicum</w:t>
      </w:r>
      <w:r w:rsidR="005E0BAE">
        <w:t xml:space="preserve"> in sterile soil</w:t>
      </w:r>
      <w:r>
        <w:t>)</w:t>
      </w:r>
      <w:r w:rsidR="00F441B2">
        <w:t xml:space="preserve"> </w:t>
      </w:r>
      <w:r>
        <w:t xml:space="preserve">in a full-factorial growth chamber experiment. After seven weeks of </w:t>
      </w:r>
      <w:r w:rsidR="007011D9">
        <w:t>vegetative growth</w:t>
      </w:r>
      <w:r>
        <w:t xml:space="preserve">, we measured leaf </w:t>
      </w:r>
      <w:ins w:id="23" w:author="Nick Smith" w:date="2023-05-02T13:17:00Z">
        <w:r w:rsidR="004B634C">
          <w:t>nitrogen</w:t>
        </w:r>
        <w:r w:rsidR="004B634C" w:rsidDel="004B634C">
          <w:t xml:space="preserve"> </w:t>
        </w:r>
      </w:ins>
      <w:del w:id="24" w:author="Nick Smith" w:date="2023-05-02T13:17:00Z">
        <w:r w:rsidR="007011D9" w:rsidDel="004B634C">
          <w:delText>N</w:delText>
        </w:r>
        <w:r w:rsidDel="004B634C">
          <w:delText xml:space="preserve"> </w:delText>
        </w:r>
      </w:del>
      <w:r>
        <w:t>content, maximum rates of Rubisco carboxylation and RuBP regeneration, total leaf area</w:t>
      </w:r>
      <w:r w:rsidR="00057277">
        <w:t>,</w:t>
      </w:r>
      <w:r>
        <w:t xml:space="preserve"> and whole plant biomass. We also calculated the fraction of leaf </w:t>
      </w:r>
      <w:ins w:id="25" w:author="Nick Smith" w:date="2023-05-02T13:17:00Z">
        <w:r w:rsidR="004B634C">
          <w:t>nitrogen</w:t>
        </w:r>
        <w:r w:rsidR="004B634C" w:rsidDel="004B634C">
          <w:t xml:space="preserve"> </w:t>
        </w:r>
      </w:ins>
      <w:del w:id="26" w:author="Nick Smith" w:date="2023-05-02T13:17:00Z">
        <w:r w:rsidR="007011D9" w:rsidDel="004B634C">
          <w:delText>N</w:delText>
        </w:r>
        <w:r w:rsidDel="004B634C">
          <w:delText xml:space="preserve"> </w:delText>
        </w:r>
      </w:del>
      <w:r>
        <w:t>allocated to photosynthe</w:t>
      </w:r>
      <w:r w:rsidR="007011D9">
        <w:t>tic and structural tissue</w:t>
      </w:r>
      <w:sdt>
        <w:sdtPr>
          <w:rPr>
            <w:color w:val="000000"/>
            <w:vertAlign w:val="superscript"/>
          </w:rPr>
          <w:tag w:val="MENDELEY_CITATION_v3_eyJwcm9wZXJ0aWVzIjp7Im5vdGVJbmRleCI6MH0sImNpdGF0aW9uSUQiOiJNRU5ERUxFWV9DSVRBVElPTl9iYzM3MzRjNS0xYzJmLTRkYjctOWRlZC0yYTVjNGM3N2Q1YTciLCJpc0VkaXRlZCI6ZmFsc2UsImNpdGF0aW9uSXRlbXMiOlt7ImlkIjoiZjZkNmU5MDAtMWMxYS0zZjMwLWE4MmEtZDQyNWQ5YWVlYWNmIiwiaXNUZW1wb3JhcnkiOmZhbHNl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fV0sIm1hbnVhbE92ZXJyaWRlIjp7ImlzTWFudWFsbHlPdmVycmlkZGVuIjpmYWxzZSwibWFudWFsT3ZlcnJpZGVUZXh0IjoiIiwiY2l0ZXByb2NUZXh0IjoiPHN1cD4xMTwvc3VwPiJ9fQ=="/>
          <w:id w:val="-1322575712"/>
          <w:placeholder>
            <w:docPart w:val="DefaultPlaceholder_-1854013440"/>
          </w:placeholder>
        </w:sdtPr>
        <w:sdtEndPr/>
        <w:sdtContent>
          <w:r w:rsidR="00BD4C5A" w:rsidRPr="00BD4C5A">
            <w:rPr>
              <w:color w:val="000000"/>
              <w:vertAlign w:val="superscript"/>
            </w:rPr>
            <w:t>11</w:t>
          </w:r>
        </w:sdtContent>
      </w:sdt>
      <w:r w:rsidR="005C058C">
        <w:t xml:space="preserve">, </w:t>
      </w:r>
      <w:r>
        <w:t>structural carbon costs to acquire nitrogen</w:t>
      </w:r>
      <w:sdt>
        <w:sdtPr>
          <w:rPr>
            <w:color w:val="000000"/>
            <w:vertAlign w:val="superscript"/>
          </w:rPr>
          <w:tag w:val="MENDELEY_CITATION_v3_eyJwcm9wZXJ0aWVzIjp7Im5vdGVJbmRleCI6MH0sImNpdGF0aW9uSUQiOiJNRU5ERUxFWV9DSVRBVElPTl81YjVkMTg0Mi1iNTNjLTRkNWQtOTUzMS01OGI2ODJmNzcxM2YiLCJpc0VkaXRlZCI6ZmFsc2U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ZWRpdG9yIjpbeyJmYW1pbHkiOiJSb2dlcnMiLCJnaXZlbiI6IkFsaXN0YWlyIiwicGFyc2UtbmFtZXMiOmZhbHNlLCJkcm9wcGluZy1wYXJ0aWNsZSI6IiIsIm5vbi1kcm9wcGluZy1wYXJ0aWNsZSI6IiJ9XS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X1dLCJtYW51YWxPdmVycmlkZSI6eyJpc01hbnVhbGx5T3ZlcnJpZGRlbiI6ZmFsc2UsIm1hbnVhbE92ZXJyaWRlVGV4dCI6IiIsImNpdGVwcm9jVGV4dCI6IjxzdXA+MTI8L3N1cD4ifX0="/>
          <w:id w:val="-559470985"/>
          <w:placeholder>
            <w:docPart w:val="DefaultPlaceholder_-1854013440"/>
          </w:placeholder>
        </w:sdtPr>
        <w:sdtEndPr/>
        <w:sdtContent>
          <w:r w:rsidR="00BD4C5A" w:rsidRPr="00BD4C5A">
            <w:rPr>
              <w:color w:val="000000"/>
              <w:vertAlign w:val="superscript"/>
            </w:rPr>
            <w:t>12</w:t>
          </w:r>
        </w:sdtContent>
      </w:sdt>
      <w:r w:rsidR="005C058C" w:rsidRPr="00BD4C5A">
        <w:rPr>
          <w:color w:val="FF0000"/>
        </w:rPr>
        <w:t>, and investment to symbiotic nitrogen fixation</w:t>
      </w:r>
      <w:sdt>
        <w:sdtPr>
          <w:rPr>
            <w:color w:val="000000"/>
            <w:vertAlign w:val="superscript"/>
          </w:rPr>
          <w:tag w:val="MENDELEY_CITATION_v3_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"/>
          <w:id w:val="-1402052288"/>
          <w:placeholder>
            <w:docPart w:val="DefaultPlaceholder_-1854013440"/>
          </w:placeholder>
        </w:sdtPr>
        <w:sdtEndPr/>
        <w:sdtContent>
          <w:r w:rsidR="00BD4C5A" w:rsidRPr="00BD4C5A">
            <w:rPr>
              <w:color w:val="000000"/>
              <w:vertAlign w:val="superscript"/>
            </w:rPr>
            <w:t>13</w:t>
          </w:r>
        </w:sdtContent>
      </w:sdt>
      <w:r w:rsidR="00E4703E">
        <w:t>.</w:t>
      </w:r>
    </w:p>
    <w:p w14:paraId="69163EA2" w14:textId="3B3A15F1" w:rsidR="001A0EDD" w:rsidRDefault="00E4703E" w:rsidP="00D7003B">
      <w:pPr>
        <w:spacing w:after="120"/>
        <w:rPr>
          <w:color w:val="FF0000"/>
        </w:rPr>
      </w:pPr>
      <w:r>
        <w:t>We find that</w:t>
      </w:r>
      <w:r w:rsidR="00C350DF">
        <w:t xml:space="preserve"> elevated CO</w:t>
      </w:r>
      <w:r w:rsidR="00C350DF">
        <w:rPr>
          <w:vertAlign w:val="subscript"/>
        </w:rPr>
        <w:t>2</w:t>
      </w:r>
      <w:r w:rsidR="00C350DF">
        <w:t xml:space="preserve"> </w:t>
      </w:r>
      <w:r w:rsidR="00BA73E9">
        <w:t>decreased leaf nitrogen content,</w:t>
      </w:r>
      <w:r>
        <w:t xml:space="preserve"> the </w:t>
      </w:r>
      <w:r w:rsidR="00C350DF">
        <w:t>maximum rate of Rubisco carboxylation</w:t>
      </w:r>
      <w:r w:rsidR="00BA73E9">
        <w:t>,</w:t>
      </w:r>
      <w:r w:rsidR="00C350DF">
        <w:t xml:space="preserve"> and the maximum rate of RuBP regeneration. </w:t>
      </w:r>
      <w:r w:rsidR="007011D9">
        <w:t>E</w:t>
      </w:r>
      <w:r w:rsidR="00C350DF">
        <w:t>levated CO</w:t>
      </w:r>
      <w:r w:rsidR="00C350DF">
        <w:rPr>
          <w:vertAlign w:val="subscript"/>
        </w:rPr>
        <w:t>2</w:t>
      </w:r>
      <w:r w:rsidR="007011D9">
        <w:t xml:space="preserve"> </w:t>
      </w:r>
      <w:r w:rsidR="00C350DF">
        <w:t>decrease</w:t>
      </w:r>
      <w:r w:rsidR="007011D9">
        <w:t>d</w:t>
      </w:r>
      <w:r w:rsidR="00C350DF">
        <w:t xml:space="preserve"> the maximum rate of Rubisco carboxylation more</w:t>
      </w:r>
      <w:r w:rsidR="007011D9">
        <w:t xml:space="preserve"> strongly</w:t>
      </w:r>
      <w:r w:rsidR="00C350DF">
        <w:t xml:space="preserve"> than the maximum rate of RuBP regeneration</w:t>
      </w:r>
      <w:r w:rsidR="005E0BAE">
        <w:t xml:space="preserve">, </w:t>
      </w:r>
      <w:r w:rsidR="00C350DF">
        <w:t>allowing leaves to approach optimal co-limitation of Rubisco carboxylation and RuBP regeneration rates</w:t>
      </w:r>
      <w:r w:rsidR="00BA73E9">
        <w:t xml:space="preserve"> by optimizing nutrient allocation to photosynthetic enzymes</w:t>
      </w:r>
      <w:r w:rsidR="00C350DF">
        <w:t>. In all cases, leaf responses to CO</w:t>
      </w:r>
      <w:r w:rsidR="00C350DF">
        <w:rPr>
          <w:vertAlign w:val="subscript"/>
        </w:rPr>
        <w:t>2</w:t>
      </w:r>
      <w:r w:rsidR="00C350DF">
        <w:t xml:space="preserve"> were independent of fertilization or inoculation treatment</w:t>
      </w:r>
      <w:r>
        <w:t>, negating patterns expected from progressive nitrogen limitation</w:t>
      </w:r>
      <w:r w:rsidR="00C350DF">
        <w:t>. Interestingly, elevated CO</w:t>
      </w:r>
      <w:r w:rsidR="00C350DF">
        <w:rPr>
          <w:vertAlign w:val="subscript"/>
        </w:rPr>
        <w:t>2</w:t>
      </w:r>
      <w:r w:rsidR="00C350DF">
        <w:t xml:space="preserve"> increased total leaf area and total biomass, responses that were enhanced with increasing fertilization and</w:t>
      </w:r>
      <w:r w:rsidR="001A0EDD">
        <w:t xml:space="preserve"> were</w:t>
      </w:r>
      <w:r w:rsidR="00C350DF">
        <w:t xml:space="preserve"> associated with reductions in the cost of acquiring nitrogen and increases in nitrogen uptake.</w:t>
      </w:r>
      <w:r w:rsidR="001A0EDD">
        <w:t xml:space="preserve"> </w:t>
      </w:r>
      <w:r w:rsidR="001A0EDD" w:rsidRPr="001A0EDD">
        <w:rPr>
          <w:color w:val="FF0000"/>
        </w:rPr>
        <w:t>We also found that the positive effect of elevated CO</w:t>
      </w:r>
      <w:r w:rsidR="001A0EDD" w:rsidRPr="001A0EDD">
        <w:rPr>
          <w:color w:val="FF0000"/>
          <w:vertAlign w:val="subscript"/>
        </w:rPr>
        <w:t>2</w:t>
      </w:r>
      <w:r w:rsidR="001A0EDD" w:rsidRPr="001A0EDD">
        <w:rPr>
          <w:color w:val="FF0000"/>
        </w:rPr>
        <w:t xml:space="preserve"> on total leaf area and total biomass was </w:t>
      </w:r>
      <w:r w:rsidR="001A0EDD">
        <w:rPr>
          <w:color w:val="FF0000"/>
        </w:rPr>
        <w:t xml:space="preserve">generally </w:t>
      </w:r>
      <w:r w:rsidR="001A0EDD" w:rsidRPr="001A0EDD">
        <w:rPr>
          <w:color w:val="FF0000"/>
        </w:rPr>
        <w:t xml:space="preserve">stronger in inoculated </w:t>
      </w:r>
      <w:r w:rsidR="001A0EDD">
        <w:rPr>
          <w:color w:val="FF0000"/>
        </w:rPr>
        <w:t>p</w:t>
      </w:r>
      <w:r w:rsidR="001A0EDD" w:rsidRPr="001A0EDD">
        <w:rPr>
          <w:color w:val="FF0000"/>
        </w:rPr>
        <w:t>lants, though this</w:t>
      </w:r>
      <w:r w:rsidR="001A0EDD">
        <w:rPr>
          <w:color w:val="FF0000"/>
        </w:rPr>
        <w:t xml:space="preserve"> effect was only apparent under low fertilization due to heavy investment in root nodulation and symbiotic nitrogen fixation that diminished with increasing fertilization.</w:t>
      </w:r>
    </w:p>
    <w:p w14:paraId="2447EDEE" w14:textId="7F7C27A4" w:rsidR="00E4703E" w:rsidRDefault="007011D9" w:rsidP="00D7003B">
      <w:pPr>
        <w:spacing w:after="120"/>
      </w:pPr>
      <w:r>
        <w:t>O</w:t>
      </w:r>
      <w:r w:rsidR="00C350DF">
        <w:t xml:space="preserve">ur results </w:t>
      </w:r>
      <w:r w:rsidR="003337D2">
        <w:t xml:space="preserve">provide support for </w:t>
      </w:r>
      <w:r w:rsidR="00C350DF">
        <w:t xml:space="preserve">both the </w:t>
      </w:r>
      <w:r>
        <w:t>N</w:t>
      </w:r>
      <w:r w:rsidR="00C350DF">
        <w:t xml:space="preserve"> limitation and optimal </w:t>
      </w:r>
      <w:commentRangeStart w:id="27"/>
      <w:r w:rsidR="00C350DF">
        <w:t xml:space="preserve">coordination </w:t>
      </w:r>
      <w:commentRangeEnd w:id="27"/>
      <w:r w:rsidR="00A43D46">
        <w:rPr>
          <w:rStyle w:val="CommentReference"/>
        </w:rPr>
        <w:commentReference w:id="27"/>
      </w:r>
      <w:r w:rsidR="00C350DF">
        <w:t>hypotheses</w:t>
      </w:r>
      <w:r w:rsidR="003337D2">
        <w:t xml:space="preserve">, though suggest that each hypothesis operates </w:t>
      </w:r>
      <w:r w:rsidR="00F441B2">
        <w:t xml:space="preserve">at </w:t>
      </w:r>
      <w:r w:rsidR="003337D2">
        <w:t>a different scale. Specifically, leaf acclimation responses to elevated CO</w:t>
      </w:r>
      <w:r w:rsidR="003337D2">
        <w:rPr>
          <w:vertAlign w:val="subscript"/>
        </w:rPr>
        <w:t>2</w:t>
      </w:r>
      <w:r w:rsidR="003337D2">
        <w:t xml:space="preserve"> </w:t>
      </w:r>
      <w:r w:rsidR="00E4703E">
        <w:t>were</w:t>
      </w:r>
      <w:r w:rsidR="003337D2">
        <w:t xml:space="preserve"> </w:t>
      </w:r>
      <w:r w:rsidR="00E4703E">
        <w:t>indicative of patterns expected from</w:t>
      </w:r>
      <w:r w:rsidR="003337D2">
        <w:t xml:space="preserve"> optimal </w:t>
      </w:r>
      <w:r w:rsidR="00E4703E">
        <w:t>resource allocation to photosynthetic capacity</w:t>
      </w:r>
      <w:r w:rsidR="003337D2">
        <w:t>, while whole plant responses to elevated CO</w:t>
      </w:r>
      <w:r w:rsidR="003337D2">
        <w:rPr>
          <w:vertAlign w:val="subscript"/>
        </w:rPr>
        <w:t>2</w:t>
      </w:r>
      <w:r w:rsidR="003337D2">
        <w:t xml:space="preserve"> </w:t>
      </w:r>
      <w:r w:rsidR="00E4703E">
        <w:t>were indicative of patterns expected from progressive nitrogen limitation.</w:t>
      </w:r>
      <w:ins w:id="28" w:author="Nick Smith" w:date="2023-05-02T13:13:00Z">
        <w:r w:rsidR="00590B6A">
          <w:t xml:space="preserve"> </w:t>
        </w:r>
        <w:commentRangeStart w:id="29"/>
        <w:r w:rsidR="00590B6A">
          <w:t xml:space="preserve">Importantly, </w:t>
        </w:r>
      </w:ins>
      <w:ins w:id="30" w:author="Nick Smith" w:date="2023-05-02T13:14:00Z">
        <w:r w:rsidR="00590B6A">
          <w:t xml:space="preserve">our results suggest that optimal coordination </w:t>
        </w:r>
      </w:ins>
      <w:ins w:id="31" w:author="Nick Smith" w:date="2023-05-02T13:26:00Z">
        <w:r w:rsidR="00A43D46">
          <w:t xml:space="preserve">likely </w:t>
        </w:r>
      </w:ins>
      <w:ins w:id="32" w:author="Nick Smith" w:date="2023-05-02T13:14:00Z">
        <w:r w:rsidR="00590B6A">
          <w:t xml:space="preserve">results in </w:t>
        </w:r>
      </w:ins>
      <w:ins w:id="33" w:author="Nick Smith" w:date="2023-05-02T13:17:00Z">
        <w:r w:rsidR="004B634C">
          <w:t xml:space="preserve">nitrogen </w:t>
        </w:r>
      </w:ins>
      <w:ins w:id="34" w:author="Nick Smith" w:date="2023-05-02T13:14:00Z">
        <w:r w:rsidR="00590B6A">
          <w:t>savings at the leaf level that can alleviate progressive N limitation at the whole-plant level</w:t>
        </w:r>
        <w:r w:rsidR="00BB3A45">
          <w:t>.</w:t>
        </w:r>
      </w:ins>
      <w:commentRangeEnd w:id="29"/>
      <w:ins w:id="35" w:author="Nick Smith" w:date="2023-05-02T13:21:00Z">
        <w:r w:rsidR="00220260">
          <w:rPr>
            <w:rStyle w:val="CommentReference"/>
          </w:rPr>
          <w:commentReference w:id="29"/>
        </w:r>
      </w:ins>
    </w:p>
    <w:p w14:paraId="2AADC3EA" w14:textId="55E59008" w:rsidR="00C350DF" w:rsidRPr="003337D2" w:rsidRDefault="00C350DF" w:rsidP="007832BB">
      <w:pPr>
        <w:spacing w:after="120"/>
      </w:pPr>
      <w:r>
        <w:t>Elevated CO</w:t>
      </w:r>
      <w:r>
        <w:rPr>
          <w:vertAlign w:val="subscript"/>
        </w:rPr>
        <w:t>2</w:t>
      </w:r>
      <w:r>
        <w:t xml:space="preserve"> experiments rarely quantify both leaf and whole plant responses </w:t>
      </w:r>
      <w:r w:rsidR="00BA73E9">
        <w:t xml:space="preserve">concurrently </w:t>
      </w:r>
      <w:r>
        <w:t>within the same experiment, and studies linking these responses often rely on meta-analyses from different studies</w:t>
      </w:r>
      <w:sdt>
        <w:sdtPr>
          <w:rPr>
            <w:color w:val="000000"/>
            <w:vertAlign w:val="superscript"/>
          </w:rPr>
          <w:tag w:val="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DxzY3A+Q088L3NjcD4g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xNCwxNTwvc3VwPiJ9fQ=="/>
          <w:id w:val="2132285067"/>
          <w:placeholder>
            <w:docPart w:val="DefaultPlaceholder_-1854013440"/>
          </w:placeholder>
        </w:sdtPr>
        <w:sdtEndPr/>
        <w:sdtContent>
          <w:r w:rsidR="00BD4C5A" w:rsidRPr="00BD4C5A">
            <w:rPr>
              <w:color w:val="000000"/>
              <w:vertAlign w:val="superscript"/>
            </w:rPr>
            <w:t>14,15</w:t>
          </w:r>
        </w:sdtContent>
      </w:sdt>
      <w:r>
        <w:t>. Our findings integrate both leaf and whole</w:t>
      </w:r>
      <w:ins w:id="36" w:author="Nick Smith" w:date="2023-05-02T13:14:00Z">
        <w:r w:rsidR="00BB3A45">
          <w:t>-</w:t>
        </w:r>
      </w:ins>
      <w:del w:id="37" w:author="Nick Smith" w:date="2023-05-02T13:14:00Z">
        <w:r w:rsidDel="00BB3A45">
          <w:delText xml:space="preserve"> </w:delText>
        </w:r>
      </w:del>
      <w:r>
        <w:t>plant responses to elevated CO</w:t>
      </w:r>
      <w:r>
        <w:rPr>
          <w:vertAlign w:val="subscript"/>
        </w:rPr>
        <w:t>2</w:t>
      </w:r>
      <w:r>
        <w:t xml:space="preserve"> and </w:t>
      </w:r>
      <w:r w:rsidR="00E4703E">
        <w:t xml:space="preserve">relate these findings to plant </w:t>
      </w:r>
      <w:del w:id="38" w:author="Nick Smith" w:date="2023-05-02T13:15:00Z">
        <w:r w:rsidR="00E4703E" w:rsidDel="00BB3A45">
          <w:delText xml:space="preserve">nitrogen </w:delText>
        </w:r>
      </w:del>
      <w:ins w:id="39" w:author="Nick Smith" w:date="2023-05-02T13:17:00Z">
        <w:r w:rsidR="004B634C">
          <w:t xml:space="preserve">nitrogen </w:t>
        </w:r>
      </w:ins>
      <w:r w:rsidR="00E4703E">
        <w:t xml:space="preserve">uptake rates and costs of </w:t>
      </w:r>
      <w:del w:id="40" w:author="Nick Smith" w:date="2023-05-02T13:15:00Z">
        <w:r w:rsidR="00E4703E" w:rsidDel="00BB3A45">
          <w:delText xml:space="preserve">nitrogen </w:delText>
        </w:r>
      </w:del>
      <w:ins w:id="41" w:author="Nick Smith" w:date="2023-05-02T13:17:00Z">
        <w:r w:rsidR="004B634C">
          <w:t xml:space="preserve">nitrogen </w:t>
        </w:r>
      </w:ins>
      <w:r w:rsidR="00E4703E">
        <w:t>acquisition</w:t>
      </w:r>
      <w:r>
        <w:t xml:space="preserve">. Therefore, we feel this paper </w:t>
      </w:r>
      <w:r w:rsidR="00E4703E">
        <w:t xml:space="preserve">provides a novel, potentially paradigm-shifting contribution </w:t>
      </w:r>
      <w:del w:id="42" w:author="Nick Smith" w:date="2023-05-02T13:16:00Z">
        <w:r w:rsidR="00E4703E" w:rsidDel="004B634C">
          <w:delText>to the plant eco</w:delText>
        </w:r>
      </w:del>
      <w:del w:id="43" w:author="Nick Smith" w:date="2023-05-02T13:15:00Z">
        <w:r w:rsidR="00E4703E" w:rsidDel="004B634C">
          <w:delText>physio</w:delText>
        </w:r>
      </w:del>
      <w:del w:id="44" w:author="Nick Smith" w:date="2023-05-02T13:16:00Z">
        <w:r w:rsidR="00E4703E" w:rsidDel="004B634C">
          <w:delText>logical and modelling communities</w:delText>
        </w:r>
      </w:del>
      <w:ins w:id="45" w:author="Nick Smith" w:date="2023-05-02T13:16:00Z">
        <w:r w:rsidR="004B634C">
          <w:t xml:space="preserve">that substantially improves our understanding and ability to predict future </w:t>
        </w:r>
      </w:ins>
      <w:ins w:id="46" w:author="Nick Smith" w:date="2023-05-02T13:17:00Z">
        <w:r w:rsidR="004B634C">
          <w:t>land surface carbon-nitrogen interactions</w:t>
        </w:r>
      </w:ins>
      <w:del w:id="47" w:author="Nick Smith" w:date="2023-05-02T13:16:00Z">
        <w:r w:rsidR="00E4703E" w:rsidDel="004B634C">
          <w:delText>, and expect this paper to be cited broadly in both communities</w:delText>
        </w:r>
      </w:del>
      <w:r w:rsidR="00E4703E">
        <w:t xml:space="preserve">. Given this, </w:t>
      </w:r>
      <w:r w:rsidR="005E0BAE">
        <w:t>we</w:t>
      </w:r>
      <w:r w:rsidR="00F441B2">
        <w:t xml:space="preserve"> feel that this manuscript would be of great interest to the broad readership of</w:t>
      </w:r>
      <w:r>
        <w:t xml:space="preserve"> </w:t>
      </w:r>
      <w:r>
        <w:rPr>
          <w:i/>
          <w:iCs/>
        </w:rPr>
        <w:t>Nature</w:t>
      </w:r>
      <w:r w:rsidR="003337D2">
        <w:t xml:space="preserve">. Attached to this cover letter is the initial </w:t>
      </w:r>
      <w:r w:rsidR="00E4703E">
        <w:t xml:space="preserve">summary </w:t>
      </w:r>
      <w:r w:rsidR="003337D2">
        <w:t xml:space="preserve">paragraph of the proposed </w:t>
      </w:r>
      <w:r w:rsidR="003337D2">
        <w:rPr>
          <w:i/>
          <w:iCs/>
        </w:rPr>
        <w:t>Nature</w:t>
      </w:r>
      <w:r w:rsidR="003337D2">
        <w:t xml:space="preserve"> article.</w:t>
      </w:r>
    </w:p>
    <w:p w14:paraId="7DE9E24F" w14:textId="77777777" w:rsidR="00E4703E" w:rsidRDefault="00E4703E" w:rsidP="00E71972"/>
    <w:p w14:paraId="5E385036" w14:textId="66F2711A" w:rsidR="00C350DF" w:rsidRDefault="00C350DF" w:rsidP="00E71972">
      <w:r>
        <w:t>Sincerely,</w:t>
      </w:r>
    </w:p>
    <w:p w14:paraId="316A2187" w14:textId="77777777" w:rsidR="00C350DF" w:rsidRDefault="00C350DF" w:rsidP="00E71972"/>
    <w:p w14:paraId="4F94FFD3" w14:textId="300573CA" w:rsidR="00C350DF" w:rsidRDefault="00C350DF" w:rsidP="00E71972"/>
    <w:p w14:paraId="5C37E253" w14:textId="56845A41" w:rsidR="00E4703E" w:rsidRDefault="00E4703E" w:rsidP="00E71972"/>
    <w:p w14:paraId="2E87525F" w14:textId="77777777" w:rsidR="00040502" w:rsidRDefault="00040502" w:rsidP="00E71972"/>
    <w:p w14:paraId="22271BF1" w14:textId="77777777" w:rsidR="00C350DF" w:rsidRDefault="00C350DF" w:rsidP="00E71972">
      <w:r>
        <w:t>Evan A. Perkowski</w:t>
      </w:r>
    </w:p>
    <w:p w14:paraId="4A8C730B" w14:textId="77777777" w:rsidR="00E4703E" w:rsidRDefault="00C350DF">
      <w:pPr>
        <w:rPr>
          <w:i/>
          <w:iCs/>
        </w:rPr>
      </w:pPr>
      <w:r>
        <w:rPr>
          <w:i/>
          <w:iCs/>
        </w:rPr>
        <w:lastRenderedPageBreak/>
        <w:t xml:space="preserve">On behalf of coauthors </w:t>
      </w:r>
      <w:proofErr w:type="spellStart"/>
      <w:r>
        <w:rPr>
          <w:i/>
          <w:iCs/>
        </w:rPr>
        <w:t>Ezinwanne</w:t>
      </w:r>
      <w:proofErr w:type="spellEnd"/>
      <w:r>
        <w:rPr>
          <w:i/>
          <w:iCs/>
        </w:rPr>
        <w:t xml:space="preserve"> </w:t>
      </w:r>
      <w:proofErr w:type="spellStart"/>
      <w:r>
        <w:rPr>
          <w:i/>
          <w:iCs/>
        </w:rPr>
        <w:t>Ezekannagha</w:t>
      </w:r>
      <w:proofErr w:type="spellEnd"/>
      <w:r>
        <w:rPr>
          <w:i/>
          <w:iCs/>
        </w:rPr>
        <w:t xml:space="preserve"> and Nicholas G. Smith</w:t>
      </w:r>
    </w:p>
    <w:p w14:paraId="57645B2C" w14:textId="109BF82C" w:rsidR="0040654E" w:rsidRDefault="0040654E">
      <w:r>
        <w:br w:type="page"/>
      </w:r>
    </w:p>
    <w:p w14:paraId="2D24AFA4" w14:textId="6E7B3DD3" w:rsidR="004E564C" w:rsidRPr="004E564C" w:rsidRDefault="004E564C" w:rsidP="004E564C">
      <w:pPr>
        <w:rPr>
          <w:b/>
          <w:color w:val="000000"/>
        </w:rPr>
      </w:pPr>
      <w:r w:rsidRPr="004E564C">
        <w:rPr>
          <w:b/>
          <w:color w:val="000000"/>
        </w:rPr>
        <w:lastRenderedPageBreak/>
        <w:t>References</w:t>
      </w:r>
    </w:p>
    <w:sdt>
      <w:sdtPr>
        <w:rPr>
          <w:bCs/>
        </w:rPr>
        <w:tag w:val="MENDELEY_BIBLIOGRAPHY"/>
        <w:id w:val="1030527158"/>
        <w:placeholder>
          <w:docPart w:val="DefaultPlaceholder_-1854013440"/>
        </w:placeholder>
      </w:sdtPr>
      <w:sdtEndPr/>
      <w:sdtContent>
        <w:p w14:paraId="3289B6CC" w14:textId="77777777" w:rsidR="00BD4C5A" w:rsidRDefault="00BD4C5A">
          <w:pPr>
            <w:autoSpaceDE w:val="0"/>
            <w:autoSpaceDN w:val="0"/>
            <w:ind w:hanging="640"/>
            <w:divId w:val="1814564183"/>
          </w:pPr>
          <w:r>
            <w:t>1.</w:t>
          </w:r>
          <w:r>
            <w:tab/>
          </w:r>
          <w:proofErr w:type="spellStart"/>
          <w:r>
            <w:t>Ziehn</w:t>
          </w:r>
          <w:proofErr w:type="spellEnd"/>
          <w:r>
            <w:t xml:space="preserve">, T., </w:t>
          </w:r>
          <w:proofErr w:type="spellStart"/>
          <w:r>
            <w:t>Kattge</w:t>
          </w:r>
          <w:proofErr w:type="spellEnd"/>
          <w:r>
            <w:t xml:space="preserve">, J., Knorr, W. &amp; </w:t>
          </w:r>
          <w:proofErr w:type="spellStart"/>
          <w:r>
            <w:t>Scholze</w:t>
          </w:r>
          <w:proofErr w:type="spellEnd"/>
          <w:r>
            <w:t>, M. Improving the predictability of global CO</w:t>
          </w:r>
          <w:r>
            <w:rPr>
              <w:vertAlign w:val="subscript"/>
            </w:rPr>
            <w:t>2</w:t>
          </w:r>
          <w:r>
            <w:t xml:space="preserve"> assimilation rates under climate change. </w:t>
          </w:r>
          <w:proofErr w:type="spellStart"/>
          <w:r>
            <w:rPr>
              <w:i/>
              <w:iCs/>
            </w:rPr>
            <w:t>Geophys</w:t>
          </w:r>
          <w:proofErr w:type="spellEnd"/>
          <w:r>
            <w:rPr>
              <w:i/>
              <w:iCs/>
            </w:rPr>
            <w:t xml:space="preserve"> Res Lett</w:t>
          </w:r>
          <w:r>
            <w:t xml:space="preserve"> </w:t>
          </w:r>
          <w:r>
            <w:rPr>
              <w:b/>
              <w:bCs/>
            </w:rPr>
            <w:t>38</w:t>
          </w:r>
          <w:r>
            <w:t>, L10404 (2011).</w:t>
          </w:r>
        </w:p>
        <w:p w14:paraId="68368021" w14:textId="77777777" w:rsidR="00BD4C5A" w:rsidRDefault="00BD4C5A">
          <w:pPr>
            <w:autoSpaceDE w:val="0"/>
            <w:autoSpaceDN w:val="0"/>
            <w:ind w:hanging="640"/>
            <w:divId w:val="1068114486"/>
          </w:pPr>
          <w:r>
            <w:t>2.</w:t>
          </w:r>
          <w:r>
            <w:tab/>
            <w:t>Smith, N. G. &amp; Dukes, J. S. Plant respiration and photosynthesis in global‐scale models: incorporating acclimation to temperature and CO</w:t>
          </w:r>
          <w:r>
            <w:rPr>
              <w:vertAlign w:val="subscript"/>
            </w:rPr>
            <w:t>2</w:t>
          </w:r>
          <w:r>
            <w:t xml:space="preserve">. </w:t>
          </w:r>
          <w:r>
            <w:rPr>
              <w:i/>
              <w:iCs/>
            </w:rPr>
            <w:t>Glob Chang Biol</w:t>
          </w:r>
          <w:r>
            <w:t xml:space="preserve"> </w:t>
          </w:r>
          <w:r>
            <w:rPr>
              <w:b/>
              <w:bCs/>
            </w:rPr>
            <w:t>19</w:t>
          </w:r>
          <w:r>
            <w:t>, 45–63 (2013).</w:t>
          </w:r>
        </w:p>
        <w:p w14:paraId="0DDE71E5" w14:textId="77777777" w:rsidR="00BD4C5A" w:rsidRDefault="00BD4C5A">
          <w:pPr>
            <w:autoSpaceDE w:val="0"/>
            <w:autoSpaceDN w:val="0"/>
            <w:ind w:hanging="640"/>
            <w:divId w:val="1972050613"/>
          </w:pPr>
          <w:r>
            <w:t>3.</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29C413FE" w14:textId="77777777" w:rsidR="00BD4C5A" w:rsidRDefault="00BD4C5A">
          <w:pPr>
            <w:autoSpaceDE w:val="0"/>
            <w:autoSpaceDN w:val="0"/>
            <w:ind w:hanging="640"/>
            <w:divId w:val="660473102"/>
          </w:pPr>
          <w:r>
            <w:t>4.</w:t>
          </w:r>
          <w:r>
            <w:tab/>
            <w:t xml:space="preserve">Thornton, P. E., </w:t>
          </w:r>
          <w:proofErr w:type="spellStart"/>
          <w:r>
            <w:t>Lamarque</w:t>
          </w:r>
          <w:proofErr w:type="spellEnd"/>
          <w:r>
            <w:t xml:space="preserve">, J.-F., Rosenbloom, N. A. &amp; </w:t>
          </w:r>
          <w:proofErr w:type="spellStart"/>
          <w:r>
            <w:t>Mahowald</w:t>
          </w:r>
          <w:proofErr w:type="spellEnd"/>
          <w:r>
            <w:t>, N. M. Influence of carbon-nitrogen cycle coupling on land model response to CO</w:t>
          </w:r>
          <w:r>
            <w:rPr>
              <w:vertAlign w:val="subscript"/>
            </w:rPr>
            <w:t>2</w:t>
          </w:r>
          <w:r>
            <w:t xml:space="preserve"> fertilization and climate variability. </w:t>
          </w:r>
          <w:r>
            <w:rPr>
              <w:i/>
              <w:iCs/>
            </w:rPr>
            <w:t xml:space="preserve">Global </w:t>
          </w:r>
          <w:proofErr w:type="spellStart"/>
          <w:r>
            <w:rPr>
              <w:i/>
              <w:iCs/>
            </w:rPr>
            <w:t>Biogeochem</w:t>
          </w:r>
          <w:proofErr w:type="spellEnd"/>
          <w:r>
            <w:rPr>
              <w:i/>
              <w:iCs/>
            </w:rPr>
            <w:t xml:space="preserve"> Cycles</w:t>
          </w:r>
          <w:r>
            <w:t xml:space="preserve"> </w:t>
          </w:r>
          <w:r>
            <w:rPr>
              <w:b/>
              <w:bCs/>
            </w:rPr>
            <w:t>21</w:t>
          </w:r>
          <w:r>
            <w:t>, GB4018 (2007).</w:t>
          </w:r>
        </w:p>
        <w:p w14:paraId="623FBAC8" w14:textId="77777777" w:rsidR="00BD4C5A" w:rsidRDefault="00BD4C5A">
          <w:pPr>
            <w:autoSpaceDE w:val="0"/>
            <w:autoSpaceDN w:val="0"/>
            <w:ind w:hanging="640"/>
            <w:divId w:val="1821919911"/>
          </w:pPr>
          <w:r>
            <w:t>5.</w:t>
          </w:r>
          <w:r>
            <w:tab/>
          </w:r>
          <w:proofErr w:type="spellStart"/>
          <w:r>
            <w:t>Wieder</w:t>
          </w:r>
          <w:proofErr w:type="spellEnd"/>
          <w:r>
            <w:t xml:space="preserve">, W. R., Cleveland, C. C., Smith, W. K. &amp; Todd-Brown, K. Future productivity and carbon storage limited by terrestrial nutrient availability. </w:t>
          </w:r>
          <w:r>
            <w:rPr>
              <w:i/>
              <w:iCs/>
            </w:rPr>
            <w:t xml:space="preserve">Nat </w:t>
          </w:r>
          <w:proofErr w:type="spellStart"/>
          <w:r>
            <w:rPr>
              <w:i/>
              <w:iCs/>
            </w:rPr>
            <w:t>Geosci</w:t>
          </w:r>
          <w:proofErr w:type="spellEnd"/>
          <w:r>
            <w:t xml:space="preserve"> </w:t>
          </w:r>
          <w:r>
            <w:rPr>
              <w:b/>
              <w:bCs/>
            </w:rPr>
            <w:t>8</w:t>
          </w:r>
          <w:r>
            <w:t>, 441–444 (2015).</w:t>
          </w:r>
        </w:p>
        <w:p w14:paraId="41ED7DBF" w14:textId="77777777" w:rsidR="00BD4C5A" w:rsidRDefault="00BD4C5A">
          <w:pPr>
            <w:autoSpaceDE w:val="0"/>
            <w:autoSpaceDN w:val="0"/>
            <w:ind w:hanging="640"/>
            <w:divId w:val="2077628555"/>
          </w:pPr>
          <w:r>
            <w:t>6.</w:t>
          </w:r>
          <w:r>
            <w:tab/>
            <w:t>Smith, N. G. &amp; Keenan, T. F. Mechanisms underlying leaf photosynthetic acclimation to warming and elevated CO</w:t>
          </w:r>
          <w:r>
            <w:rPr>
              <w:vertAlign w:val="subscript"/>
            </w:rPr>
            <w:t>2</w:t>
          </w:r>
          <w:r>
            <w:t xml:space="preserve"> as inferred from least‐cost optimality theory. </w:t>
          </w:r>
          <w:r>
            <w:rPr>
              <w:i/>
              <w:iCs/>
            </w:rPr>
            <w:t>Glob Chang Biol</w:t>
          </w:r>
          <w:r>
            <w:t xml:space="preserve"> </w:t>
          </w:r>
          <w:r>
            <w:rPr>
              <w:b/>
              <w:bCs/>
            </w:rPr>
            <w:t>26</w:t>
          </w:r>
          <w:r>
            <w:t>, 5202–5216 (2020).</w:t>
          </w:r>
        </w:p>
        <w:p w14:paraId="4EFDE23A" w14:textId="77777777" w:rsidR="00BD4C5A" w:rsidRDefault="00BD4C5A">
          <w:pPr>
            <w:autoSpaceDE w:val="0"/>
            <w:autoSpaceDN w:val="0"/>
            <w:ind w:hanging="640"/>
            <w:divId w:val="301934119"/>
          </w:pPr>
          <w:r>
            <w:t>7.</w:t>
          </w:r>
          <w:r>
            <w:tab/>
            <w:t xml:space="preserve">Dong, N. </w:t>
          </w:r>
          <w:r>
            <w:rPr>
              <w:i/>
              <w:iCs/>
            </w:rPr>
            <w:t>et al.</w:t>
          </w:r>
          <w:r>
            <w:t xml:space="preserve"> Rising CO</w:t>
          </w:r>
          <w:r>
            <w:rPr>
              <w:vertAlign w:val="subscript"/>
            </w:rPr>
            <w:t>2</w:t>
          </w:r>
          <w:r>
            <w:t xml:space="preserve"> and warming reduce global canopy demand for nitrogen. </w:t>
          </w:r>
          <w:r>
            <w:rPr>
              <w:i/>
              <w:iCs/>
            </w:rPr>
            <w:t>New Phytologist</w:t>
          </w:r>
          <w:r>
            <w:t xml:space="preserve"> </w:t>
          </w:r>
          <w:r>
            <w:rPr>
              <w:b/>
              <w:bCs/>
            </w:rPr>
            <w:t>235</w:t>
          </w:r>
          <w:r>
            <w:t>, 1692–1700 (2022).</w:t>
          </w:r>
        </w:p>
        <w:p w14:paraId="7CDC9CBD" w14:textId="77777777" w:rsidR="00BD4C5A" w:rsidRDefault="00BD4C5A">
          <w:pPr>
            <w:autoSpaceDE w:val="0"/>
            <w:autoSpaceDN w:val="0"/>
            <w:ind w:hanging="640"/>
            <w:divId w:val="1192917799"/>
          </w:pPr>
          <w:r>
            <w:t>8.</w:t>
          </w:r>
          <w:r>
            <w:tab/>
            <w:t xml:space="preserve">Liang, J., Qi, X., Souza, L. &amp; Luo, Y. Processes regulating progressive nitrogen limitation under elevated carbon dioxide: a meta-analysis. </w:t>
          </w:r>
          <w:proofErr w:type="spellStart"/>
          <w:r>
            <w:rPr>
              <w:i/>
              <w:iCs/>
            </w:rPr>
            <w:t>Biogeosciences</w:t>
          </w:r>
          <w:proofErr w:type="spellEnd"/>
          <w:r>
            <w:t xml:space="preserve"> </w:t>
          </w:r>
          <w:r>
            <w:rPr>
              <w:b/>
              <w:bCs/>
            </w:rPr>
            <w:t>13</w:t>
          </w:r>
          <w:r>
            <w:t>, 2689–2699 (2016).</w:t>
          </w:r>
        </w:p>
        <w:p w14:paraId="3675FE6A" w14:textId="77777777" w:rsidR="00BD4C5A" w:rsidRDefault="00BD4C5A">
          <w:pPr>
            <w:autoSpaceDE w:val="0"/>
            <w:autoSpaceDN w:val="0"/>
            <w:ind w:hanging="640"/>
            <w:divId w:val="1133794144"/>
          </w:pPr>
          <w:r>
            <w:t>9.</w:t>
          </w:r>
          <w:r>
            <w:tab/>
            <w:t xml:space="preserve">Chen, J.-L., Reynolds, J. F., Harley, P. C. &amp; </w:t>
          </w:r>
          <w:proofErr w:type="spellStart"/>
          <w:r>
            <w:t>Tenhunen</w:t>
          </w:r>
          <w:proofErr w:type="spellEnd"/>
          <w:r>
            <w:t xml:space="preserve">, J. D. Coordination theory of leaf nitrogen distribution in a canopy. </w:t>
          </w:r>
          <w:proofErr w:type="spellStart"/>
          <w:r>
            <w:rPr>
              <w:i/>
              <w:iCs/>
            </w:rPr>
            <w:t>Oecologia</w:t>
          </w:r>
          <w:proofErr w:type="spellEnd"/>
          <w:r>
            <w:t xml:space="preserve"> </w:t>
          </w:r>
          <w:r>
            <w:rPr>
              <w:b/>
              <w:bCs/>
            </w:rPr>
            <w:t>93</w:t>
          </w:r>
          <w:r>
            <w:t>, 63–69 (1993).</w:t>
          </w:r>
        </w:p>
        <w:p w14:paraId="67ADF6CE" w14:textId="77777777" w:rsidR="00BD4C5A" w:rsidRDefault="00BD4C5A">
          <w:pPr>
            <w:autoSpaceDE w:val="0"/>
            <w:autoSpaceDN w:val="0"/>
            <w:ind w:hanging="640"/>
            <w:divId w:val="486629320"/>
          </w:pPr>
          <w:r>
            <w:t>10.</w:t>
          </w:r>
          <w:r>
            <w:tab/>
            <w:t xml:space="preserve">Maire, V. </w:t>
          </w:r>
          <w:r>
            <w:rPr>
              <w:i/>
              <w:iCs/>
            </w:rPr>
            <w:t>et al.</w:t>
          </w:r>
          <w:r>
            <w:t xml:space="preserve"> The coordination of leaf photosynthesis links C and N fluxes in C</w:t>
          </w:r>
          <w:r>
            <w:rPr>
              <w:vertAlign w:val="subscript"/>
            </w:rPr>
            <w:t>3</w:t>
          </w:r>
          <w:r>
            <w:t xml:space="preserve"> plant species. </w:t>
          </w:r>
          <w:proofErr w:type="spellStart"/>
          <w:r>
            <w:rPr>
              <w:i/>
              <w:iCs/>
            </w:rPr>
            <w:t>PLoS</w:t>
          </w:r>
          <w:proofErr w:type="spellEnd"/>
          <w:r>
            <w:rPr>
              <w:i/>
              <w:iCs/>
            </w:rPr>
            <w:t xml:space="preserve"> One</w:t>
          </w:r>
          <w:r>
            <w:t xml:space="preserve"> </w:t>
          </w:r>
          <w:r>
            <w:rPr>
              <w:b/>
              <w:bCs/>
            </w:rPr>
            <w:t>7</w:t>
          </w:r>
          <w:r>
            <w:t>, e38345 (2012).</w:t>
          </w:r>
        </w:p>
        <w:p w14:paraId="17E235EC" w14:textId="77777777" w:rsidR="00BD4C5A" w:rsidRDefault="00BD4C5A">
          <w:pPr>
            <w:autoSpaceDE w:val="0"/>
            <w:autoSpaceDN w:val="0"/>
            <w:ind w:hanging="640"/>
            <w:divId w:val="763845348"/>
          </w:pPr>
          <w:r>
            <w:t>11.</w:t>
          </w:r>
          <w:r>
            <w:tab/>
          </w:r>
          <w:proofErr w:type="spellStart"/>
          <w:r>
            <w:t>Niinemets</w:t>
          </w:r>
          <w:proofErr w:type="spellEnd"/>
          <w:r>
            <w:t xml:space="preserve">, Ü. &amp; </w:t>
          </w:r>
          <w:proofErr w:type="spellStart"/>
          <w:r>
            <w:t>Tenhunen</w:t>
          </w:r>
          <w:proofErr w:type="spellEnd"/>
          <w:r>
            <w:t xml:space="preserve">, J. D. A model separating leaf structural and physiological effects on carbon gain along light gradients for the shade-tolerant species </w:t>
          </w:r>
          <w:r>
            <w:rPr>
              <w:i/>
              <w:iCs/>
            </w:rPr>
            <w:t>Acer saccharum</w:t>
          </w:r>
          <w:r>
            <w:t xml:space="preserve">. </w:t>
          </w:r>
          <w:r>
            <w:rPr>
              <w:i/>
              <w:iCs/>
            </w:rPr>
            <w:t>Plant Cell Environ</w:t>
          </w:r>
          <w:r>
            <w:t xml:space="preserve"> </w:t>
          </w:r>
          <w:r>
            <w:rPr>
              <w:b/>
              <w:bCs/>
            </w:rPr>
            <w:t>20</w:t>
          </w:r>
          <w:r>
            <w:t>, 845–866 (1997).</w:t>
          </w:r>
        </w:p>
        <w:p w14:paraId="5C3B6697" w14:textId="77777777" w:rsidR="00BD4C5A" w:rsidRDefault="00BD4C5A">
          <w:pPr>
            <w:autoSpaceDE w:val="0"/>
            <w:autoSpaceDN w:val="0"/>
            <w:ind w:hanging="640"/>
            <w:divId w:val="1852067284"/>
          </w:pPr>
          <w:r>
            <w:t>12.</w:t>
          </w:r>
          <w:r>
            <w:tab/>
            <w:t xml:space="preserve">Perkowski, E. A., Waring, E. F. &amp; Smith, N. G. Root mass carbon costs to acquire nitrogen are determined by nitrogen and light availability in two species with different nitrogen acquisition strategies. </w:t>
          </w:r>
          <w:r>
            <w:rPr>
              <w:i/>
              <w:iCs/>
            </w:rPr>
            <w:t>J Exp Bot</w:t>
          </w:r>
          <w:r>
            <w:t xml:space="preserve"> </w:t>
          </w:r>
          <w:r>
            <w:rPr>
              <w:b/>
              <w:bCs/>
            </w:rPr>
            <w:t>72</w:t>
          </w:r>
          <w:r>
            <w:t>, 5766–5776 (2021).</w:t>
          </w:r>
        </w:p>
        <w:p w14:paraId="6DDB901C" w14:textId="77777777" w:rsidR="00BD4C5A" w:rsidRDefault="00BD4C5A">
          <w:pPr>
            <w:autoSpaceDE w:val="0"/>
            <w:autoSpaceDN w:val="0"/>
            <w:ind w:hanging="640"/>
            <w:divId w:val="1674989857"/>
          </w:pPr>
          <w:r>
            <w:t>13.</w:t>
          </w:r>
          <w:r>
            <w:tab/>
            <w:t xml:space="preserve">Andrews, M. </w:t>
          </w:r>
          <w:r>
            <w:rPr>
              <w:i/>
              <w:iCs/>
            </w:rPr>
            <w:t>et al.</w:t>
          </w:r>
          <w:r>
            <w:t xml:space="preserve"> Nitrogen fixation in legumes and actinorhizal plants in natural ecosystems: Values obtained using 15N natural abundance. </w:t>
          </w:r>
          <w:r>
            <w:rPr>
              <w:i/>
              <w:iCs/>
            </w:rPr>
            <w:t xml:space="preserve">Plant </w:t>
          </w:r>
          <w:proofErr w:type="spellStart"/>
          <w:r>
            <w:rPr>
              <w:i/>
              <w:iCs/>
            </w:rPr>
            <w:t>Ecol</w:t>
          </w:r>
          <w:proofErr w:type="spellEnd"/>
          <w:r>
            <w:rPr>
              <w:i/>
              <w:iCs/>
            </w:rPr>
            <w:t xml:space="preserve"> Divers</w:t>
          </w:r>
          <w:r>
            <w:t xml:space="preserve"> </w:t>
          </w:r>
          <w:r>
            <w:rPr>
              <w:b/>
              <w:bCs/>
            </w:rPr>
            <w:t>4</w:t>
          </w:r>
          <w:r>
            <w:t>, 117–130 (2011).</w:t>
          </w:r>
        </w:p>
        <w:p w14:paraId="1B347989" w14:textId="77777777" w:rsidR="00BD4C5A" w:rsidRDefault="00BD4C5A">
          <w:pPr>
            <w:autoSpaceDE w:val="0"/>
            <w:autoSpaceDN w:val="0"/>
            <w:ind w:hanging="640"/>
            <w:divId w:val="1889147123"/>
          </w:pPr>
          <w:r>
            <w:t>14.</w:t>
          </w:r>
          <w:r>
            <w:tab/>
            <w:t>Ainsworth, E. A. &amp; Long, S. P. What have we learned from 15 years of free-air CO</w:t>
          </w:r>
          <w:r>
            <w:rPr>
              <w:vertAlign w:val="subscript"/>
            </w:rPr>
            <w:t>2</w:t>
          </w:r>
          <w:r>
            <w:t xml:space="preserve"> enrichment (FACE)? A meta-analytic review of the responses of photosynthesis, canopy properties and plant production to rising CO</w:t>
          </w:r>
          <w:r>
            <w:rPr>
              <w:vertAlign w:val="subscript"/>
            </w:rPr>
            <w:t>2</w:t>
          </w:r>
          <w:r>
            <w:t xml:space="preserve">. </w:t>
          </w:r>
          <w:r>
            <w:rPr>
              <w:i/>
              <w:iCs/>
            </w:rPr>
            <w:t>New Phytologist</w:t>
          </w:r>
          <w:r>
            <w:t xml:space="preserve"> </w:t>
          </w:r>
          <w:r>
            <w:rPr>
              <w:b/>
              <w:bCs/>
            </w:rPr>
            <w:t>165</w:t>
          </w:r>
          <w:r>
            <w:t>, 351–372 (2005).</w:t>
          </w:r>
        </w:p>
        <w:p w14:paraId="47273DE2" w14:textId="77777777" w:rsidR="00BD4C5A" w:rsidRDefault="00BD4C5A">
          <w:pPr>
            <w:autoSpaceDE w:val="0"/>
            <w:autoSpaceDN w:val="0"/>
            <w:ind w:hanging="640"/>
            <w:divId w:val="713696947"/>
          </w:pPr>
          <w:r>
            <w:t>15.</w:t>
          </w:r>
          <w:r>
            <w:tab/>
          </w:r>
          <w:proofErr w:type="spellStart"/>
          <w:r>
            <w:t>Terrer</w:t>
          </w:r>
          <w:proofErr w:type="spellEnd"/>
          <w:r>
            <w:t xml:space="preserve">, C. </w:t>
          </w:r>
          <w:r>
            <w:rPr>
              <w:i/>
              <w:iCs/>
            </w:rPr>
            <w:t>et al.</w:t>
          </w:r>
          <w:r>
            <w:t xml:space="preserve"> Ecosystem responses to elevated CO</w:t>
          </w:r>
          <w:r>
            <w:rPr>
              <w:vertAlign w:val="subscript"/>
            </w:rPr>
            <w:t>2</w:t>
          </w:r>
          <w:r>
            <w:t xml:space="preserve"> governed by plant–soil interactions and the cost of nitrogen acquisition. </w:t>
          </w:r>
          <w:r>
            <w:rPr>
              <w:i/>
              <w:iCs/>
            </w:rPr>
            <w:t>New Phytologist</w:t>
          </w:r>
          <w:r>
            <w:t xml:space="preserve"> </w:t>
          </w:r>
          <w:r>
            <w:rPr>
              <w:b/>
              <w:bCs/>
            </w:rPr>
            <w:t>217</w:t>
          </w:r>
          <w:r>
            <w:t>, 507–522 (2018).</w:t>
          </w:r>
        </w:p>
        <w:p w14:paraId="7C6A2605" w14:textId="477DDB05" w:rsidR="0040654E" w:rsidRPr="00D33A79" w:rsidRDefault="00BD4C5A" w:rsidP="004E564C">
          <w:pPr>
            <w:rPr>
              <w:bCs/>
            </w:rPr>
          </w:pPr>
          <w:r>
            <w:t> </w:t>
          </w:r>
        </w:p>
      </w:sdtContent>
    </w:sdt>
    <w:sectPr w:rsidR="0040654E" w:rsidRPr="00D33A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Nick Smith" w:date="2023-05-02T13:26:00Z" w:initials="NGS">
    <w:p w14:paraId="5909B68A" w14:textId="114A3A03" w:rsidR="00A43D46" w:rsidRDefault="00A43D46">
      <w:pPr>
        <w:pStyle w:val="CommentText"/>
      </w:pPr>
      <w:r>
        <w:rPr>
          <w:rStyle w:val="CommentReference"/>
        </w:rPr>
        <w:annotationRef/>
      </w:r>
      <w:r>
        <w:t>“allocation” is used in the abstract. I would be consistent with this terminology throughout both docs</w:t>
      </w:r>
    </w:p>
  </w:comment>
  <w:comment w:id="29" w:author="Nick Smith" w:date="2023-05-02T13:21:00Z" w:initials="NGS">
    <w:p w14:paraId="19B94BB4" w14:textId="10AC1DA8" w:rsidR="00220260" w:rsidRDefault="00220260">
      <w:pPr>
        <w:pStyle w:val="CommentText"/>
      </w:pPr>
      <w:r>
        <w:rPr>
          <w:rStyle w:val="CommentReference"/>
        </w:rPr>
        <w:annotationRef/>
      </w:r>
      <w:r>
        <w:t>Could remove if you think this is too strong/presumptuous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09B68A" w15:done="0"/>
  <w15:commentEx w15:paraId="19B94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09B68A" w16cid:durableId="27FB8DF5"/>
  <w16cid:commentId w16cid:paraId="19B94BB4" w16cid:durableId="27FB8C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01720D"/>
    <w:rsid w:val="00040502"/>
    <w:rsid w:val="00057277"/>
    <w:rsid w:val="00086CA5"/>
    <w:rsid w:val="000D2DFE"/>
    <w:rsid w:val="001147F2"/>
    <w:rsid w:val="00115DCC"/>
    <w:rsid w:val="00192028"/>
    <w:rsid w:val="001A0EDD"/>
    <w:rsid w:val="00220260"/>
    <w:rsid w:val="00237497"/>
    <w:rsid w:val="002550D9"/>
    <w:rsid w:val="002948B1"/>
    <w:rsid w:val="002C360E"/>
    <w:rsid w:val="002E2693"/>
    <w:rsid w:val="003337D2"/>
    <w:rsid w:val="0040654E"/>
    <w:rsid w:val="00411DF0"/>
    <w:rsid w:val="00497794"/>
    <w:rsid w:val="004B634C"/>
    <w:rsid w:val="004E564C"/>
    <w:rsid w:val="004E6262"/>
    <w:rsid w:val="005436F9"/>
    <w:rsid w:val="00590B6A"/>
    <w:rsid w:val="005A3AD9"/>
    <w:rsid w:val="005C058C"/>
    <w:rsid w:val="005D75DF"/>
    <w:rsid w:val="005E0BAE"/>
    <w:rsid w:val="005F4965"/>
    <w:rsid w:val="00615590"/>
    <w:rsid w:val="00624601"/>
    <w:rsid w:val="006C4115"/>
    <w:rsid w:val="006C7AEE"/>
    <w:rsid w:val="006E6223"/>
    <w:rsid w:val="007011D9"/>
    <w:rsid w:val="007016BC"/>
    <w:rsid w:val="007832BB"/>
    <w:rsid w:val="00791524"/>
    <w:rsid w:val="0087099B"/>
    <w:rsid w:val="00972458"/>
    <w:rsid w:val="00981809"/>
    <w:rsid w:val="009D0E39"/>
    <w:rsid w:val="00A22818"/>
    <w:rsid w:val="00A43D46"/>
    <w:rsid w:val="00A53C24"/>
    <w:rsid w:val="00A57989"/>
    <w:rsid w:val="00B12A3B"/>
    <w:rsid w:val="00B16160"/>
    <w:rsid w:val="00B66935"/>
    <w:rsid w:val="00BA73E9"/>
    <w:rsid w:val="00BB0B8D"/>
    <w:rsid w:val="00BB3A45"/>
    <w:rsid w:val="00BD4C5A"/>
    <w:rsid w:val="00BD54B3"/>
    <w:rsid w:val="00C350DF"/>
    <w:rsid w:val="00C46C14"/>
    <w:rsid w:val="00C73A56"/>
    <w:rsid w:val="00D26CA4"/>
    <w:rsid w:val="00D33A79"/>
    <w:rsid w:val="00D7003B"/>
    <w:rsid w:val="00DD23E8"/>
    <w:rsid w:val="00E14456"/>
    <w:rsid w:val="00E4703E"/>
    <w:rsid w:val="00E566A7"/>
    <w:rsid w:val="00E71972"/>
    <w:rsid w:val="00E7377A"/>
    <w:rsid w:val="00F441B2"/>
    <w:rsid w:val="00F56722"/>
    <w:rsid w:val="00F624D8"/>
    <w:rsid w:val="00F71606"/>
    <w:rsid w:val="00F832F2"/>
    <w:rsid w:val="00F96E22"/>
    <w:rsid w:val="00FB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9EA0"/>
  <w15:chartTrackingRefBased/>
  <w15:docId w15:val="{D588E081-F02C-8B4B-8076-EB31832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72"/>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972"/>
    <w:rPr>
      <w:color w:val="0563C1" w:themeColor="hyperlink"/>
      <w:u w:val="single"/>
    </w:rPr>
  </w:style>
  <w:style w:type="character" w:styleId="PlaceholderText">
    <w:name w:val="Placeholder Text"/>
    <w:basedOn w:val="DefaultParagraphFont"/>
    <w:uiPriority w:val="99"/>
    <w:semiHidden/>
    <w:rsid w:val="00624601"/>
    <w:rPr>
      <w:color w:val="808080"/>
    </w:rPr>
  </w:style>
  <w:style w:type="paragraph" w:styleId="BalloonText">
    <w:name w:val="Balloon Text"/>
    <w:basedOn w:val="Normal"/>
    <w:link w:val="BalloonTextChar"/>
    <w:uiPriority w:val="99"/>
    <w:semiHidden/>
    <w:unhideWhenUsed/>
    <w:rsid w:val="0040654E"/>
    <w:rPr>
      <w:sz w:val="18"/>
      <w:szCs w:val="18"/>
    </w:rPr>
  </w:style>
  <w:style w:type="character" w:customStyle="1" w:styleId="BalloonTextChar">
    <w:name w:val="Balloon Text Char"/>
    <w:basedOn w:val="DefaultParagraphFont"/>
    <w:link w:val="BalloonText"/>
    <w:uiPriority w:val="99"/>
    <w:semiHidden/>
    <w:rsid w:val="0040654E"/>
    <w:rPr>
      <w:rFonts w:eastAsia="Times New Roman" w:cs="Times New Roman"/>
      <w:sz w:val="18"/>
      <w:szCs w:val="18"/>
    </w:rPr>
  </w:style>
  <w:style w:type="character" w:styleId="CommentReference">
    <w:name w:val="annotation reference"/>
    <w:basedOn w:val="DefaultParagraphFont"/>
    <w:uiPriority w:val="99"/>
    <w:semiHidden/>
    <w:unhideWhenUsed/>
    <w:rsid w:val="00BA73E9"/>
    <w:rPr>
      <w:sz w:val="16"/>
      <w:szCs w:val="16"/>
    </w:rPr>
  </w:style>
  <w:style w:type="paragraph" w:styleId="CommentText">
    <w:name w:val="annotation text"/>
    <w:basedOn w:val="Normal"/>
    <w:link w:val="CommentTextChar"/>
    <w:uiPriority w:val="99"/>
    <w:semiHidden/>
    <w:unhideWhenUsed/>
    <w:rsid w:val="00BA73E9"/>
    <w:rPr>
      <w:sz w:val="20"/>
      <w:szCs w:val="20"/>
    </w:rPr>
  </w:style>
  <w:style w:type="character" w:customStyle="1" w:styleId="CommentTextChar">
    <w:name w:val="Comment Text Char"/>
    <w:basedOn w:val="DefaultParagraphFont"/>
    <w:link w:val="CommentText"/>
    <w:uiPriority w:val="99"/>
    <w:semiHidden/>
    <w:rsid w:val="00BA73E9"/>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73E9"/>
    <w:rPr>
      <w:b/>
      <w:bCs/>
    </w:rPr>
  </w:style>
  <w:style w:type="character" w:customStyle="1" w:styleId="CommentSubjectChar">
    <w:name w:val="Comment Subject Char"/>
    <w:basedOn w:val="CommentTextChar"/>
    <w:link w:val="CommentSubject"/>
    <w:uiPriority w:val="99"/>
    <w:semiHidden/>
    <w:rsid w:val="00BA73E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6941">
      <w:bodyDiv w:val="1"/>
      <w:marLeft w:val="0"/>
      <w:marRight w:val="0"/>
      <w:marTop w:val="0"/>
      <w:marBottom w:val="0"/>
      <w:divBdr>
        <w:top w:val="none" w:sz="0" w:space="0" w:color="auto"/>
        <w:left w:val="none" w:sz="0" w:space="0" w:color="auto"/>
        <w:bottom w:val="none" w:sz="0" w:space="0" w:color="auto"/>
        <w:right w:val="none" w:sz="0" w:space="0" w:color="auto"/>
      </w:divBdr>
      <w:divsChild>
        <w:div w:id="1355691642">
          <w:marLeft w:val="640"/>
          <w:marRight w:val="0"/>
          <w:marTop w:val="0"/>
          <w:marBottom w:val="0"/>
          <w:divBdr>
            <w:top w:val="none" w:sz="0" w:space="0" w:color="auto"/>
            <w:left w:val="none" w:sz="0" w:space="0" w:color="auto"/>
            <w:bottom w:val="none" w:sz="0" w:space="0" w:color="auto"/>
            <w:right w:val="none" w:sz="0" w:space="0" w:color="auto"/>
          </w:divBdr>
        </w:div>
        <w:div w:id="1868786865">
          <w:marLeft w:val="640"/>
          <w:marRight w:val="0"/>
          <w:marTop w:val="0"/>
          <w:marBottom w:val="0"/>
          <w:divBdr>
            <w:top w:val="none" w:sz="0" w:space="0" w:color="auto"/>
            <w:left w:val="none" w:sz="0" w:space="0" w:color="auto"/>
            <w:bottom w:val="none" w:sz="0" w:space="0" w:color="auto"/>
            <w:right w:val="none" w:sz="0" w:space="0" w:color="auto"/>
          </w:divBdr>
        </w:div>
        <w:div w:id="1736851652">
          <w:marLeft w:val="640"/>
          <w:marRight w:val="0"/>
          <w:marTop w:val="0"/>
          <w:marBottom w:val="0"/>
          <w:divBdr>
            <w:top w:val="none" w:sz="0" w:space="0" w:color="auto"/>
            <w:left w:val="none" w:sz="0" w:space="0" w:color="auto"/>
            <w:bottom w:val="none" w:sz="0" w:space="0" w:color="auto"/>
            <w:right w:val="none" w:sz="0" w:space="0" w:color="auto"/>
          </w:divBdr>
        </w:div>
        <w:div w:id="919483576">
          <w:marLeft w:val="640"/>
          <w:marRight w:val="0"/>
          <w:marTop w:val="0"/>
          <w:marBottom w:val="0"/>
          <w:divBdr>
            <w:top w:val="none" w:sz="0" w:space="0" w:color="auto"/>
            <w:left w:val="none" w:sz="0" w:space="0" w:color="auto"/>
            <w:bottom w:val="none" w:sz="0" w:space="0" w:color="auto"/>
            <w:right w:val="none" w:sz="0" w:space="0" w:color="auto"/>
          </w:divBdr>
        </w:div>
        <w:div w:id="296689753">
          <w:marLeft w:val="640"/>
          <w:marRight w:val="0"/>
          <w:marTop w:val="0"/>
          <w:marBottom w:val="0"/>
          <w:divBdr>
            <w:top w:val="none" w:sz="0" w:space="0" w:color="auto"/>
            <w:left w:val="none" w:sz="0" w:space="0" w:color="auto"/>
            <w:bottom w:val="none" w:sz="0" w:space="0" w:color="auto"/>
            <w:right w:val="none" w:sz="0" w:space="0" w:color="auto"/>
          </w:divBdr>
        </w:div>
        <w:div w:id="168952406">
          <w:marLeft w:val="640"/>
          <w:marRight w:val="0"/>
          <w:marTop w:val="0"/>
          <w:marBottom w:val="0"/>
          <w:divBdr>
            <w:top w:val="none" w:sz="0" w:space="0" w:color="auto"/>
            <w:left w:val="none" w:sz="0" w:space="0" w:color="auto"/>
            <w:bottom w:val="none" w:sz="0" w:space="0" w:color="auto"/>
            <w:right w:val="none" w:sz="0" w:space="0" w:color="auto"/>
          </w:divBdr>
        </w:div>
        <w:div w:id="917207833">
          <w:marLeft w:val="640"/>
          <w:marRight w:val="0"/>
          <w:marTop w:val="0"/>
          <w:marBottom w:val="0"/>
          <w:divBdr>
            <w:top w:val="none" w:sz="0" w:space="0" w:color="auto"/>
            <w:left w:val="none" w:sz="0" w:space="0" w:color="auto"/>
            <w:bottom w:val="none" w:sz="0" w:space="0" w:color="auto"/>
            <w:right w:val="none" w:sz="0" w:space="0" w:color="auto"/>
          </w:divBdr>
        </w:div>
        <w:div w:id="137499510">
          <w:marLeft w:val="640"/>
          <w:marRight w:val="0"/>
          <w:marTop w:val="0"/>
          <w:marBottom w:val="0"/>
          <w:divBdr>
            <w:top w:val="none" w:sz="0" w:space="0" w:color="auto"/>
            <w:left w:val="none" w:sz="0" w:space="0" w:color="auto"/>
            <w:bottom w:val="none" w:sz="0" w:space="0" w:color="auto"/>
            <w:right w:val="none" w:sz="0" w:space="0" w:color="auto"/>
          </w:divBdr>
        </w:div>
        <w:div w:id="358121063">
          <w:marLeft w:val="640"/>
          <w:marRight w:val="0"/>
          <w:marTop w:val="0"/>
          <w:marBottom w:val="0"/>
          <w:divBdr>
            <w:top w:val="none" w:sz="0" w:space="0" w:color="auto"/>
            <w:left w:val="none" w:sz="0" w:space="0" w:color="auto"/>
            <w:bottom w:val="none" w:sz="0" w:space="0" w:color="auto"/>
            <w:right w:val="none" w:sz="0" w:space="0" w:color="auto"/>
          </w:divBdr>
        </w:div>
        <w:div w:id="1968923231">
          <w:marLeft w:val="640"/>
          <w:marRight w:val="0"/>
          <w:marTop w:val="0"/>
          <w:marBottom w:val="0"/>
          <w:divBdr>
            <w:top w:val="none" w:sz="0" w:space="0" w:color="auto"/>
            <w:left w:val="none" w:sz="0" w:space="0" w:color="auto"/>
            <w:bottom w:val="none" w:sz="0" w:space="0" w:color="auto"/>
            <w:right w:val="none" w:sz="0" w:space="0" w:color="auto"/>
          </w:divBdr>
        </w:div>
        <w:div w:id="129835317">
          <w:marLeft w:val="640"/>
          <w:marRight w:val="0"/>
          <w:marTop w:val="0"/>
          <w:marBottom w:val="0"/>
          <w:divBdr>
            <w:top w:val="none" w:sz="0" w:space="0" w:color="auto"/>
            <w:left w:val="none" w:sz="0" w:space="0" w:color="auto"/>
            <w:bottom w:val="none" w:sz="0" w:space="0" w:color="auto"/>
            <w:right w:val="none" w:sz="0" w:space="0" w:color="auto"/>
          </w:divBdr>
        </w:div>
        <w:div w:id="37363596">
          <w:marLeft w:val="640"/>
          <w:marRight w:val="0"/>
          <w:marTop w:val="0"/>
          <w:marBottom w:val="0"/>
          <w:divBdr>
            <w:top w:val="none" w:sz="0" w:space="0" w:color="auto"/>
            <w:left w:val="none" w:sz="0" w:space="0" w:color="auto"/>
            <w:bottom w:val="none" w:sz="0" w:space="0" w:color="auto"/>
            <w:right w:val="none" w:sz="0" w:space="0" w:color="auto"/>
          </w:divBdr>
        </w:div>
        <w:div w:id="1634754083">
          <w:marLeft w:val="640"/>
          <w:marRight w:val="0"/>
          <w:marTop w:val="0"/>
          <w:marBottom w:val="0"/>
          <w:divBdr>
            <w:top w:val="none" w:sz="0" w:space="0" w:color="auto"/>
            <w:left w:val="none" w:sz="0" w:space="0" w:color="auto"/>
            <w:bottom w:val="none" w:sz="0" w:space="0" w:color="auto"/>
            <w:right w:val="none" w:sz="0" w:space="0" w:color="auto"/>
          </w:divBdr>
        </w:div>
      </w:divsChild>
    </w:div>
    <w:div w:id="81920584">
      <w:bodyDiv w:val="1"/>
      <w:marLeft w:val="0"/>
      <w:marRight w:val="0"/>
      <w:marTop w:val="0"/>
      <w:marBottom w:val="0"/>
      <w:divBdr>
        <w:top w:val="none" w:sz="0" w:space="0" w:color="auto"/>
        <w:left w:val="none" w:sz="0" w:space="0" w:color="auto"/>
        <w:bottom w:val="none" w:sz="0" w:space="0" w:color="auto"/>
        <w:right w:val="none" w:sz="0" w:space="0" w:color="auto"/>
      </w:divBdr>
      <w:divsChild>
        <w:div w:id="1518303708">
          <w:marLeft w:val="640"/>
          <w:marRight w:val="0"/>
          <w:marTop w:val="0"/>
          <w:marBottom w:val="0"/>
          <w:divBdr>
            <w:top w:val="none" w:sz="0" w:space="0" w:color="auto"/>
            <w:left w:val="none" w:sz="0" w:space="0" w:color="auto"/>
            <w:bottom w:val="none" w:sz="0" w:space="0" w:color="auto"/>
            <w:right w:val="none" w:sz="0" w:space="0" w:color="auto"/>
          </w:divBdr>
        </w:div>
        <w:div w:id="326783511">
          <w:marLeft w:val="640"/>
          <w:marRight w:val="0"/>
          <w:marTop w:val="0"/>
          <w:marBottom w:val="0"/>
          <w:divBdr>
            <w:top w:val="none" w:sz="0" w:space="0" w:color="auto"/>
            <w:left w:val="none" w:sz="0" w:space="0" w:color="auto"/>
            <w:bottom w:val="none" w:sz="0" w:space="0" w:color="auto"/>
            <w:right w:val="none" w:sz="0" w:space="0" w:color="auto"/>
          </w:divBdr>
        </w:div>
        <w:div w:id="1842430199">
          <w:marLeft w:val="640"/>
          <w:marRight w:val="0"/>
          <w:marTop w:val="0"/>
          <w:marBottom w:val="0"/>
          <w:divBdr>
            <w:top w:val="none" w:sz="0" w:space="0" w:color="auto"/>
            <w:left w:val="none" w:sz="0" w:space="0" w:color="auto"/>
            <w:bottom w:val="none" w:sz="0" w:space="0" w:color="auto"/>
            <w:right w:val="none" w:sz="0" w:space="0" w:color="auto"/>
          </w:divBdr>
        </w:div>
        <w:div w:id="1621497295">
          <w:marLeft w:val="640"/>
          <w:marRight w:val="0"/>
          <w:marTop w:val="0"/>
          <w:marBottom w:val="0"/>
          <w:divBdr>
            <w:top w:val="none" w:sz="0" w:space="0" w:color="auto"/>
            <w:left w:val="none" w:sz="0" w:space="0" w:color="auto"/>
            <w:bottom w:val="none" w:sz="0" w:space="0" w:color="auto"/>
            <w:right w:val="none" w:sz="0" w:space="0" w:color="auto"/>
          </w:divBdr>
        </w:div>
        <w:div w:id="906302384">
          <w:marLeft w:val="640"/>
          <w:marRight w:val="0"/>
          <w:marTop w:val="0"/>
          <w:marBottom w:val="0"/>
          <w:divBdr>
            <w:top w:val="none" w:sz="0" w:space="0" w:color="auto"/>
            <w:left w:val="none" w:sz="0" w:space="0" w:color="auto"/>
            <w:bottom w:val="none" w:sz="0" w:space="0" w:color="auto"/>
            <w:right w:val="none" w:sz="0" w:space="0" w:color="auto"/>
          </w:divBdr>
        </w:div>
        <w:div w:id="1735742439">
          <w:marLeft w:val="640"/>
          <w:marRight w:val="0"/>
          <w:marTop w:val="0"/>
          <w:marBottom w:val="0"/>
          <w:divBdr>
            <w:top w:val="none" w:sz="0" w:space="0" w:color="auto"/>
            <w:left w:val="none" w:sz="0" w:space="0" w:color="auto"/>
            <w:bottom w:val="none" w:sz="0" w:space="0" w:color="auto"/>
            <w:right w:val="none" w:sz="0" w:space="0" w:color="auto"/>
          </w:divBdr>
        </w:div>
        <w:div w:id="1834908592">
          <w:marLeft w:val="640"/>
          <w:marRight w:val="0"/>
          <w:marTop w:val="0"/>
          <w:marBottom w:val="0"/>
          <w:divBdr>
            <w:top w:val="none" w:sz="0" w:space="0" w:color="auto"/>
            <w:left w:val="none" w:sz="0" w:space="0" w:color="auto"/>
            <w:bottom w:val="none" w:sz="0" w:space="0" w:color="auto"/>
            <w:right w:val="none" w:sz="0" w:space="0" w:color="auto"/>
          </w:divBdr>
        </w:div>
        <w:div w:id="847526862">
          <w:marLeft w:val="640"/>
          <w:marRight w:val="0"/>
          <w:marTop w:val="0"/>
          <w:marBottom w:val="0"/>
          <w:divBdr>
            <w:top w:val="none" w:sz="0" w:space="0" w:color="auto"/>
            <w:left w:val="none" w:sz="0" w:space="0" w:color="auto"/>
            <w:bottom w:val="none" w:sz="0" w:space="0" w:color="auto"/>
            <w:right w:val="none" w:sz="0" w:space="0" w:color="auto"/>
          </w:divBdr>
        </w:div>
        <w:div w:id="1862471344">
          <w:marLeft w:val="640"/>
          <w:marRight w:val="0"/>
          <w:marTop w:val="0"/>
          <w:marBottom w:val="0"/>
          <w:divBdr>
            <w:top w:val="none" w:sz="0" w:space="0" w:color="auto"/>
            <w:left w:val="none" w:sz="0" w:space="0" w:color="auto"/>
            <w:bottom w:val="none" w:sz="0" w:space="0" w:color="auto"/>
            <w:right w:val="none" w:sz="0" w:space="0" w:color="auto"/>
          </w:divBdr>
        </w:div>
        <w:div w:id="174345895">
          <w:marLeft w:val="640"/>
          <w:marRight w:val="0"/>
          <w:marTop w:val="0"/>
          <w:marBottom w:val="0"/>
          <w:divBdr>
            <w:top w:val="none" w:sz="0" w:space="0" w:color="auto"/>
            <w:left w:val="none" w:sz="0" w:space="0" w:color="auto"/>
            <w:bottom w:val="none" w:sz="0" w:space="0" w:color="auto"/>
            <w:right w:val="none" w:sz="0" w:space="0" w:color="auto"/>
          </w:divBdr>
        </w:div>
        <w:div w:id="2080442341">
          <w:marLeft w:val="640"/>
          <w:marRight w:val="0"/>
          <w:marTop w:val="0"/>
          <w:marBottom w:val="0"/>
          <w:divBdr>
            <w:top w:val="none" w:sz="0" w:space="0" w:color="auto"/>
            <w:left w:val="none" w:sz="0" w:space="0" w:color="auto"/>
            <w:bottom w:val="none" w:sz="0" w:space="0" w:color="auto"/>
            <w:right w:val="none" w:sz="0" w:space="0" w:color="auto"/>
          </w:divBdr>
        </w:div>
        <w:div w:id="1720546556">
          <w:marLeft w:val="640"/>
          <w:marRight w:val="0"/>
          <w:marTop w:val="0"/>
          <w:marBottom w:val="0"/>
          <w:divBdr>
            <w:top w:val="none" w:sz="0" w:space="0" w:color="auto"/>
            <w:left w:val="none" w:sz="0" w:space="0" w:color="auto"/>
            <w:bottom w:val="none" w:sz="0" w:space="0" w:color="auto"/>
            <w:right w:val="none" w:sz="0" w:space="0" w:color="auto"/>
          </w:divBdr>
        </w:div>
        <w:div w:id="281159294">
          <w:marLeft w:val="640"/>
          <w:marRight w:val="0"/>
          <w:marTop w:val="0"/>
          <w:marBottom w:val="0"/>
          <w:divBdr>
            <w:top w:val="none" w:sz="0" w:space="0" w:color="auto"/>
            <w:left w:val="none" w:sz="0" w:space="0" w:color="auto"/>
            <w:bottom w:val="none" w:sz="0" w:space="0" w:color="auto"/>
            <w:right w:val="none" w:sz="0" w:space="0" w:color="auto"/>
          </w:divBdr>
        </w:div>
        <w:div w:id="1440029541">
          <w:marLeft w:val="640"/>
          <w:marRight w:val="0"/>
          <w:marTop w:val="0"/>
          <w:marBottom w:val="0"/>
          <w:divBdr>
            <w:top w:val="none" w:sz="0" w:space="0" w:color="auto"/>
            <w:left w:val="none" w:sz="0" w:space="0" w:color="auto"/>
            <w:bottom w:val="none" w:sz="0" w:space="0" w:color="auto"/>
            <w:right w:val="none" w:sz="0" w:space="0" w:color="auto"/>
          </w:divBdr>
        </w:div>
      </w:divsChild>
    </w:div>
    <w:div w:id="140540828">
      <w:bodyDiv w:val="1"/>
      <w:marLeft w:val="0"/>
      <w:marRight w:val="0"/>
      <w:marTop w:val="0"/>
      <w:marBottom w:val="0"/>
      <w:divBdr>
        <w:top w:val="none" w:sz="0" w:space="0" w:color="auto"/>
        <w:left w:val="none" w:sz="0" w:space="0" w:color="auto"/>
        <w:bottom w:val="none" w:sz="0" w:space="0" w:color="auto"/>
        <w:right w:val="none" w:sz="0" w:space="0" w:color="auto"/>
      </w:divBdr>
      <w:divsChild>
        <w:div w:id="91631102">
          <w:marLeft w:val="640"/>
          <w:marRight w:val="0"/>
          <w:marTop w:val="0"/>
          <w:marBottom w:val="0"/>
          <w:divBdr>
            <w:top w:val="none" w:sz="0" w:space="0" w:color="auto"/>
            <w:left w:val="none" w:sz="0" w:space="0" w:color="auto"/>
            <w:bottom w:val="none" w:sz="0" w:space="0" w:color="auto"/>
            <w:right w:val="none" w:sz="0" w:space="0" w:color="auto"/>
          </w:divBdr>
        </w:div>
        <w:div w:id="71657777">
          <w:marLeft w:val="640"/>
          <w:marRight w:val="0"/>
          <w:marTop w:val="0"/>
          <w:marBottom w:val="0"/>
          <w:divBdr>
            <w:top w:val="none" w:sz="0" w:space="0" w:color="auto"/>
            <w:left w:val="none" w:sz="0" w:space="0" w:color="auto"/>
            <w:bottom w:val="none" w:sz="0" w:space="0" w:color="auto"/>
            <w:right w:val="none" w:sz="0" w:space="0" w:color="auto"/>
          </w:divBdr>
        </w:div>
        <w:div w:id="891429361">
          <w:marLeft w:val="640"/>
          <w:marRight w:val="0"/>
          <w:marTop w:val="0"/>
          <w:marBottom w:val="0"/>
          <w:divBdr>
            <w:top w:val="none" w:sz="0" w:space="0" w:color="auto"/>
            <w:left w:val="none" w:sz="0" w:space="0" w:color="auto"/>
            <w:bottom w:val="none" w:sz="0" w:space="0" w:color="auto"/>
            <w:right w:val="none" w:sz="0" w:space="0" w:color="auto"/>
          </w:divBdr>
        </w:div>
        <w:div w:id="499084045">
          <w:marLeft w:val="640"/>
          <w:marRight w:val="0"/>
          <w:marTop w:val="0"/>
          <w:marBottom w:val="0"/>
          <w:divBdr>
            <w:top w:val="none" w:sz="0" w:space="0" w:color="auto"/>
            <w:left w:val="none" w:sz="0" w:space="0" w:color="auto"/>
            <w:bottom w:val="none" w:sz="0" w:space="0" w:color="auto"/>
            <w:right w:val="none" w:sz="0" w:space="0" w:color="auto"/>
          </w:divBdr>
        </w:div>
        <w:div w:id="1895005321">
          <w:marLeft w:val="640"/>
          <w:marRight w:val="0"/>
          <w:marTop w:val="0"/>
          <w:marBottom w:val="0"/>
          <w:divBdr>
            <w:top w:val="none" w:sz="0" w:space="0" w:color="auto"/>
            <w:left w:val="none" w:sz="0" w:space="0" w:color="auto"/>
            <w:bottom w:val="none" w:sz="0" w:space="0" w:color="auto"/>
            <w:right w:val="none" w:sz="0" w:space="0" w:color="auto"/>
          </w:divBdr>
        </w:div>
        <w:div w:id="1232884140">
          <w:marLeft w:val="640"/>
          <w:marRight w:val="0"/>
          <w:marTop w:val="0"/>
          <w:marBottom w:val="0"/>
          <w:divBdr>
            <w:top w:val="none" w:sz="0" w:space="0" w:color="auto"/>
            <w:left w:val="none" w:sz="0" w:space="0" w:color="auto"/>
            <w:bottom w:val="none" w:sz="0" w:space="0" w:color="auto"/>
            <w:right w:val="none" w:sz="0" w:space="0" w:color="auto"/>
          </w:divBdr>
        </w:div>
        <w:div w:id="1113939514">
          <w:marLeft w:val="640"/>
          <w:marRight w:val="0"/>
          <w:marTop w:val="0"/>
          <w:marBottom w:val="0"/>
          <w:divBdr>
            <w:top w:val="none" w:sz="0" w:space="0" w:color="auto"/>
            <w:left w:val="none" w:sz="0" w:space="0" w:color="auto"/>
            <w:bottom w:val="none" w:sz="0" w:space="0" w:color="auto"/>
            <w:right w:val="none" w:sz="0" w:space="0" w:color="auto"/>
          </w:divBdr>
        </w:div>
        <w:div w:id="24451620">
          <w:marLeft w:val="640"/>
          <w:marRight w:val="0"/>
          <w:marTop w:val="0"/>
          <w:marBottom w:val="0"/>
          <w:divBdr>
            <w:top w:val="none" w:sz="0" w:space="0" w:color="auto"/>
            <w:left w:val="none" w:sz="0" w:space="0" w:color="auto"/>
            <w:bottom w:val="none" w:sz="0" w:space="0" w:color="auto"/>
            <w:right w:val="none" w:sz="0" w:space="0" w:color="auto"/>
          </w:divBdr>
        </w:div>
        <w:div w:id="1965649727">
          <w:marLeft w:val="640"/>
          <w:marRight w:val="0"/>
          <w:marTop w:val="0"/>
          <w:marBottom w:val="0"/>
          <w:divBdr>
            <w:top w:val="none" w:sz="0" w:space="0" w:color="auto"/>
            <w:left w:val="none" w:sz="0" w:space="0" w:color="auto"/>
            <w:bottom w:val="none" w:sz="0" w:space="0" w:color="auto"/>
            <w:right w:val="none" w:sz="0" w:space="0" w:color="auto"/>
          </w:divBdr>
        </w:div>
        <w:div w:id="2125146245">
          <w:marLeft w:val="640"/>
          <w:marRight w:val="0"/>
          <w:marTop w:val="0"/>
          <w:marBottom w:val="0"/>
          <w:divBdr>
            <w:top w:val="none" w:sz="0" w:space="0" w:color="auto"/>
            <w:left w:val="none" w:sz="0" w:space="0" w:color="auto"/>
            <w:bottom w:val="none" w:sz="0" w:space="0" w:color="auto"/>
            <w:right w:val="none" w:sz="0" w:space="0" w:color="auto"/>
          </w:divBdr>
        </w:div>
        <w:div w:id="2009551140">
          <w:marLeft w:val="640"/>
          <w:marRight w:val="0"/>
          <w:marTop w:val="0"/>
          <w:marBottom w:val="0"/>
          <w:divBdr>
            <w:top w:val="none" w:sz="0" w:space="0" w:color="auto"/>
            <w:left w:val="none" w:sz="0" w:space="0" w:color="auto"/>
            <w:bottom w:val="none" w:sz="0" w:space="0" w:color="auto"/>
            <w:right w:val="none" w:sz="0" w:space="0" w:color="auto"/>
          </w:divBdr>
        </w:div>
        <w:div w:id="19748028">
          <w:marLeft w:val="640"/>
          <w:marRight w:val="0"/>
          <w:marTop w:val="0"/>
          <w:marBottom w:val="0"/>
          <w:divBdr>
            <w:top w:val="none" w:sz="0" w:space="0" w:color="auto"/>
            <w:left w:val="none" w:sz="0" w:space="0" w:color="auto"/>
            <w:bottom w:val="none" w:sz="0" w:space="0" w:color="auto"/>
            <w:right w:val="none" w:sz="0" w:space="0" w:color="auto"/>
          </w:divBdr>
        </w:div>
        <w:div w:id="1225525666">
          <w:marLeft w:val="640"/>
          <w:marRight w:val="0"/>
          <w:marTop w:val="0"/>
          <w:marBottom w:val="0"/>
          <w:divBdr>
            <w:top w:val="none" w:sz="0" w:space="0" w:color="auto"/>
            <w:left w:val="none" w:sz="0" w:space="0" w:color="auto"/>
            <w:bottom w:val="none" w:sz="0" w:space="0" w:color="auto"/>
            <w:right w:val="none" w:sz="0" w:space="0" w:color="auto"/>
          </w:divBdr>
        </w:div>
      </w:divsChild>
    </w:div>
    <w:div w:id="158035620">
      <w:bodyDiv w:val="1"/>
      <w:marLeft w:val="0"/>
      <w:marRight w:val="0"/>
      <w:marTop w:val="0"/>
      <w:marBottom w:val="0"/>
      <w:divBdr>
        <w:top w:val="none" w:sz="0" w:space="0" w:color="auto"/>
        <w:left w:val="none" w:sz="0" w:space="0" w:color="auto"/>
        <w:bottom w:val="none" w:sz="0" w:space="0" w:color="auto"/>
        <w:right w:val="none" w:sz="0" w:space="0" w:color="auto"/>
      </w:divBdr>
      <w:divsChild>
        <w:div w:id="463543403">
          <w:marLeft w:val="640"/>
          <w:marRight w:val="0"/>
          <w:marTop w:val="0"/>
          <w:marBottom w:val="0"/>
          <w:divBdr>
            <w:top w:val="none" w:sz="0" w:space="0" w:color="auto"/>
            <w:left w:val="none" w:sz="0" w:space="0" w:color="auto"/>
            <w:bottom w:val="none" w:sz="0" w:space="0" w:color="auto"/>
            <w:right w:val="none" w:sz="0" w:space="0" w:color="auto"/>
          </w:divBdr>
        </w:div>
        <w:div w:id="977607276">
          <w:marLeft w:val="640"/>
          <w:marRight w:val="0"/>
          <w:marTop w:val="0"/>
          <w:marBottom w:val="0"/>
          <w:divBdr>
            <w:top w:val="none" w:sz="0" w:space="0" w:color="auto"/>
            <w:left w:val="none" w:sz="0" w:space="0" w:color="auto"/>
            <w:bottom w:val="none" w:sz="0" w:space="0" w:color="auto"/>
            <w:right w:val="none" w:sz="0" w:space="0" w:color="auto"/>
          </w:divBdr>
        </w:div>
        <w:div w:id="883565779">
          <w:marLeft w:val="640"/>
          <w:marRight w:val="0"/>
          <w:marTop w:val="0"/>
          <w:marBottom w:val="0"/>
          <w:divBdr>
            <w:top w:val="none" w:sz="0" w:space="0" w:color="auto"/>
            <w:left w:val="none" w:sz="0" w:space="0" w:color="auto"/>
            <w:bottom w:val="none" w:sz="0" w:space="0" w:color="auto"/>
            <w:right w:val="none" w:sz="0" w:space="0" w:color="auto"/>
          </w:divBdr>
        </w:div>
        <w:div w:id="1174566191">
          <w:marLeft w:val="640"/>
          <w:marRight w:val="0"/>
          <w:marTop w:val="0"/>
          <w:marBottom w:val="0"/>
          <w:divBdr>
            <w:top w:val="none" w:sz="0" w:space="0" w:color="auto"/>
            <w:left w:val="none" w:sz="0" w:space="0" w:color="auto"/>
            <w:bottom w:val="none" w:sz="0" w:space="0" w:color="auto"/>
            <w:right w:val="none" w:sz="0" w:space="0" w:color="auto"/>
          </w:divBdr>
        </w:div>
        <w:div w:id="1242373230">
          <w:marLeft w:val="640"/>
          <w:marRight w:val="0"/>
          <w:marTop w:val="0"/>
          <w:marBottom w:val="0"/>
          <w:divBdr>
            <w:top w:val="none" w:sz="0" w:space="0" w:color="auto"/>
            <w:left w:val="none" w:sz="0" w:space="0" w:color="auto"/>
            <w:bottom w:val="none" w:sz="0" w:space="0" w:color="auto"/>
            <w:right w:val="none" w:sz="0" w:space="0" w:color="auto"/>
          </w:divBdr>
        </w:div>
        <w:div w:id="950403924">
          <w:marLeft w:val="640"/>
          <w:marRight w:val="0"/>
          <w:marTop w:val="0"/>
          <w:marBottom w:val="0"/>
          <w:divBdr>
            <w:top w:val="none" w:sz="0" w:space="0" w:color="auto"/>
            <w:left w:val="none" w:sz="0" w:space="0" w:color="auto"/>
            <w:bottom w:val="none" w:sz="0" w:space="0" w:color="auto"/>
            <w:right w:val="none" w:sz="0" w:space="0" w:color="auto"/>
          </w:divBdr>
        </w:div>
        <w:div w:id="1149907148">
          <w:marLeft w:val="640"/>
          <w:marRight w:val="0"/>
          <w:marTop w:val="0"/>
          <w:marBottom w:val="0"/>
          <w:divBdr>
            <w:top w:val="none" w:sz="0" w:space="0" w:color="auto"/>
            <w:left w:val="none" w:sz="0" w:space="0" w:color="auto"/>
            <w:bottom w:val="none" w:sz="0" w:space="0" w:color="auto"/>
            <w:right w:val="none" w:sz="0" w:space="0" w:color="auto"/>
          </w:divBdr>
        </w:div>
        <w:div w:id="435754101">
          <w:marLeft w:val="640"/>
          <w:marRight w:val="0"/>
          <w:marTop w:val="0"/>
          <w:marBottom w:val="0"/>
          <w:divBdr>
            <w:top w:val="none" w:sz="0" w:space="0" w:color="auto"/>
            <w:left w:val="none" w:sz="0" w:space="0" w:color="auto"/>
            <w:bottom w:val="none" w:sz="0" w:space="0" w:color="auto"/>
            <w:right w:val="none" w:sz="0" w:space="0" w:color="auto"/>
          </w:divBdr>
        </w:div>
        <w:div w:id="1497644153">
          <w:marLeft w:val="640"/>
          <w:marRight w:val="0"/>
          <w:marTop w:val="0"/>
          <w:marBottom w:val="0"/>
          <w:divBdr>
            <w:top w:val="none" w:sz="0" w:space="0" w:color="auto"/>
            <w:left w:val="none" w:sz="0" w:space="0" w:color="auto"/>
            <w:bottom w:val="none" w:sz="0" w:space="0" w:color="auto"/>
            <w:right w:val="none" w:sz="0" w:space="0" w:color="auto"/>
          </w:divBdr>
        </w:div>
        <w:div w:id="348483576">
          <w:marLeft w:val="640"/>
          <w:marRight w:val="0"/>
          <w:marTop w:val="0"/>
          <w:marBottom w:val="0"/>
          <w:divBdr>
            <w:top w:val="none" w:sz="0" w:space="0" w:color="auto"/>
            <w:left w:val="none" w:sz="0" w:space="0" w:color="auto"/>
            <w:bottom w:val="none" w:sz="0" w:space="0" w:color="auto"/>
            <w:right w:val="none" w:sz="0" w:space="0" w:color="auto"/>
          </w:divBdr>
        </w:div>
        <w:div w:id="488903556">
          <w:marLeft w:val="640"/>
          <w:marRight w:val="0"/>
          <w:marTop w:val="0"/>
          <w:marBottom w:val="0"/>
          <w:divBdr>
            <w:top w:val="none" w:sz="0" w:space="0" w:color="auto"/>
            <w:left w:val="none" w:sz="0" w:space="0" w:color="auto"/>
            <w:bottom w:val="none" w:sz="0" w:space="0" w:color="auto"/>
            <w:right w:val="none" w:sz="0" w:space="0" w:color="auto"/>
          </w:divBdr>
        </w:div>
        <w:div w:id="821889716">
          <w:marLeft w:val="640"/>
          <w:marRight w:val="0"/>
          <w:marTop w:val="0"/>
          <w:marBottom w:val="0"/>
          <w:divBdr>
            <w:top w:val="none" w:sz="0" w:space="0" w:color="auto"/>
            <w:left w:val="none" w:sz="0" w:space="0" w:color="auto"/>
            <w:bottom w:val="none" w:sz="0" w:space="0" w:color="auto"/>
            <w:right w:val="none" w:sz="0" w:space="0" w:color="auto"/>
          </w:divBdr>
        </w:div>
        <w:div w:id="774135855">
          <w:marLeft w:val="640"/>
          <w:marRight w:val="0"/>
          <w:marTop w:val="0"/>
          <w:marBottom w:val="0"/>
          <w:divBdr>
            <w:top w:val="none" w:sz="0" w:space="0" w:color="auto"/>
            <w:left w:val="none" w:sz="0" w:space="0" w:color="auto"/>
            <w:bottom w:val="none" w:sz="0" w:space="0" w:color="auto"/>
            <w:right w:val="none" w:sz="0" w:space="0" w:color="auto"/>
          </w:divBdr>
        </w:div>
      </w:divsChild>
    </w:div>
    <w:div w:id="170923391">
      <w:bodyDiv w:val="1"/>
      <w:marLeft w:val="0"/>
      <w:marRight w:val="0"/>
      <w:marTop w:val="0"/>
      <w:marBottom w:val="0"/>
      <w:divBdr>
        <w:top w:val="none" w:sz="0" w:space="0" w:color="auto"/>
        <w:left w:val="none" w:sz="0" w:space="0" w:color="auto"/>
        <w:bottom w:val="none" w:sz="0" w:space="0" w:color="auto"/>
        <w:right w:val="none" w:sz="0" w:space="0" w:color="auto"/>
      </w:divBdr>
      <w:divsChild>
        <w:div w:id="612176610">
          <w:marLeft w:val="640"/>
          <w:marRight w:val="0"/>
          <w:marTop w:val="0"/>
          <w:marBottom w:val="0"/>
          <w:divBdr>
            <w:top w:val="none" w:sz="0" w:space="0" w:color="auto"/>
            <w:left w:val="none" w:sz="0" w:space="0" w:color="auto"/>
            <w:bottom w:val="none" w:sz="0" w:space="0" w:color="auto"/>
            <w:right w:val="none" w:sz="0" w:space="0" w:color="auto"/>
          </w:divBdr>
        </w:div>
        <w:div w:id="1908950014">
          <w:marLeft w:val="640"/>
          <w:marRight w:val="0"/>
          <w:marTop w:val="0"/>
          <w:marBottom w:val="0"/>
          <w:divBdr>
            <w:top w:val="none" w:sz="0" w:space="0" w:color="auto"/>
            <w:left w:val="none" w:sz="0" w:space="0" w:color="auto"/>
            <w:bottom w:val="none" w:sz="0" w:space="0" w:color="auto"/>
            <w:right w:val="none" w:sz="0" w:space="0" w:color="auto"/>
          </w:divBdr>
        </w:div>
        <w:div w:id="2042657419">
          <w:marLeft w:val="640"/>
          <w:marRight w:val="0"/>
          <w:marTop w:val="0"/>
          <w:marBottom w:val="0"/>
          <w:divBdr>
            <w:top w:val="none" w:sz="0" w:space="0" w:color="auto"/>
            <w:left w:val="none" w:sz="0" w:space="0" w:color="auto"/>
            <w:bottom w:val="none" w:sz="0" w:space="0" w:color="auto"/>
            <w:right w:val="none" w:sz="0" w:space="0" w:color="auto"/>
          </w:divBdr>
        </w:div>
        <w:div w:id="1433941549">
          <w:marLeft w:val="640"/>
          <w:marRight w:val="0"/>
          <w:marTop w:val="0"/>
          <w:marBottom w:val="0"/>
          <w:divBdr>
            <w:top w:val="none" w:sz="0" w:space="0" w:color="auto"/>
            <w:left w:val="none" w:sz="0" w:space="0" w:color="auto"/>
            <w:bottom w:val="none" w:sz="0" w:space="0" w:color="auto"/>
            <w:right w:val="none" w:sz="0" w:space="0" w:color="auto"/>
          </w:divBdr>
        </w:div>
        <w:div w:id="1825316149">
          <w:marLeft w:val="640"/>
          <w:marRight w:val="0"/>
          <w:marTop w:val="0"/>
          <w:marBottom w:val="0"/>
          <w:divBdr>
            <w:top w:val="none" w:sz="0" w:space="0" w:color="auto"/>
            <w:left w:val="none" w:sz="0" w:space="0" w:color="auto"/>
            <w:bottom w:val="none" w:sz="0" w:space="0" w:color="auto"/>
            <w:right w:val="none" w:sz="0" w:space="0" w:color="auto"/>
          </w:divBdr>
        </w:div>
        <w:div w:id="2020619593">
          <w:marLeft w:val="640"/>
          <w:marRight w:val="0"/>
          <w:marTop w:val="0"/>
          <w:marBottom w:val="0"/>
          <w:divBdr>
            <w:top w:val="none" w:sz="0" w:space="0" w:color="auto"/>
            <w:left w:val="none" w:sz="0" w:space="0" w:color="auto"/>
            <w:bottom w:val="none" w:sz="0" w:space="0" w:color="auto"/>
            <w:right w:val="none" w:sz="0" w:space="0" w:color="auto"/>
          </w:divBdr>
        </w:div>
        <w:div w:id="1528566947">
          <w:marLeft w:val="640"/>
          <w:marRight w:val="0"/>
          <w:marTop w:val="0"/>
          <w:marBottom w:val="0"/>
          <w:divBdr>
            <w:top w:val="none" w:sz="0" w:space="0" w:color="auto"/>
            <w:left w:val="none" w:sz="0" w:space="0" w:color="auto"/>
            <w:bottom w:val="none" w:sz="0" w:space="0" w:color="auto"/>
            <w:right w:val="none" w:sz="0" w:space="0" w:color="auto"/>
          </w:divBdr>
        </w:div>
        <w:div w:id="1228079127">
          <w:marLeft w:val="640"/>
          <w:marRight w:val="0"/>
          <w:marTop w:val="0"/>
          <w:marBottom w:val="0"/>
          <w:divBdr>
            <w:top w:val="none" w:sz="0" w:space="0" w:color="auto"/>
            <w:left w:val="none" w:sz="0" w:space="0" w:color="auto"/>
            <w:bottom w:val="none" w:sz="0" w:space="0" w:color="auto"/>
            <w:right w:val="none" w:sz="0" w:space="0" w:color="auto"/>
          </w:divBdr>
        </w:div>
        <w:div w:id="2109614423">
          <w:marLeft w:val="640"/>
          <w:marRight w:val="0"/>
          <w:marTop w:val="0"/>
          <w:marBottom w:val="0"/>
          <w:divBdr>
            <w:top w:val="none" w:sz="0" w:space="0" w:color="auto"/>
            <w:left w:val="none" w:sz="0" w:space="0" w:color="auto"/>
            <w:bottom w:val="none" w:sz="0" w:space="0" w:color="auto"/>
            <w:right w:val="none" w:sz="0" w:space="0" w:color="auto"/>
          </w:divBdr>
        </w:div>
        <w:div w:id="1899238902">
          <w:marLeft w:val="640"/>
          <w:marRight w:val="0"/>
          <w:marTop w:val="0"/>
          <w:marBottom w:val="0"/>
          <w:divBdr>
            <w:top w:val="none" w:sz="0" w:space="0" w:color="auto"/>
            <w:left w:val="none" w:sz="0" w:space="0" w:color="auto"/>
            <w:bottom w:val="none" w:sz="0" w:space="0" w:color="auto"/>
            <w:right w:val="none" w:sz="0" w:space="0" w:color="auto"/>
          </w:divBdr>
        </w:div>
        <w:div w:id="437992377">
          <w:marLeft w:val="640"/>
          <w:marRight w:val="0"/>
          <w:marTop w:val="0"/>
          <w:marBottom w:val="0"/>
          <w:divBdr>
            <w:top w:val="none" w:sz="0" w:space="0" w:color="auto"/>
            <w:left w:val="none" w:sz="0" w:space="0" w:color="auto"/>
            <w:bottom w:val="none" w:sz="0" w:space="0" w:color="auto"/>
            <w:right w:val="none" w:sz="0" w:space="0" w:color="auto"/>
          </w:divBdr>
        </w:div>
        <w:div w:id="1301574234">
          <w:marLeft w:val="640"/>
          <w:marRight w:val="0"/>
          <w:marTop w:val="0"/>
          <w:marBottom w:val="0"/>
          <w:divBdr>
            <w:top w:val="none" w:sz="0" w:space="0" w:color="auto"/>
            <w:left w:val="none" w:sz="0" w:space="0" w:color="auto"/>
            <w:bottom w:val="none" w:sz="0" w:space="0" w:color="auto"/>
            <w:right w:val="none" w:sz="0" w:space="0" w:color="auto"/>
          </w:divBdr>
        </w:div>
        <w:div w:id="93401898">
          <w:marLeft w:val="640"/>
          <w:marRight w:val="0"/>
          <w:marTop w:val="0"/>
          <w:marBottom w:val="0"/>
          <w:divBdr>
            <w:top w:val="none" w:sz="0" w:space="0" w:color="auto"/>
            <w:left w:val="none" w:sz="0" w:space="0" w:color="auto"/>
            <w:bottom w:val="none" w:sz="0" w:space="0" w:color="auto"/>
            <w:right w:val="none" w:sz="0" w:space="0" w:color="auto"/>
          </w:divBdr>
        </w:div>
        <w:div w:id="1531525979">
          <w:marLeft w:val="640"/>
          <w:marRight w:val="0"/>
          <w:marTop w:val="0"/>
          <w:marBottom w:val="0"/>
          <w:divBdr>
            <w:top w:val="none" w:sz="0" w:space="0" w:color="auto"/>
            <w:left w:val="none" w:sz="0" w:space="0" w:color="auto"/>
            <w:bottom w:val="none" w:sz="0" w:space="0" w:color="auto"/>
            <w:right w:val="none" w:sz="0" w:space="0" w:color="auto"/>
          </w:divBdr>
        </w:div>
        <w:div w:id="438379270">
          <w:marLeft w:val="640"/>
          <w:marRight w:val="0"/>
          <w:marTop w:val="0"/>
          <w:marBottom w:val="0"/>
          <w:divBdr>
            <w:top w:val="none" w:sz="0" w:space="0" w:color="auto"/>
            <w:left w:val="none" w:sz="0" w:space="0" w:color="auto"/>
            <w:bottom w:val="none" w:sz="0" w:space="0" w:color="auto"/>
            <w:right w:val="none" w:sz="0" w:space="0" w:color="auto"/>
          </w:divBdr>
        </w:div>
        <w:div w:id="930552914">
          <w:marLeft w:val="640"/>
          <w:marRight w:val="0"/>
          <w:marTop w:val="0"/>
          <w:marBottom w:val="0"/>
          <w:divBdr>
            <w:top w:val="none" w:sz="0" w:space="0" w:color="auto"/>
            <w:left w:val="none" w:sz="0" w:space="0" w:color="auto"/>
            <w:bottom w:val="none" w:sz="0" w:space="0" w:color="auto"/>
            <w:right w:val="none" w:sz="0" w:space="0" w:color="auto"/>
          </w:divBdr>
        </w:div>
      </w:divsChild>
    </w:div>
    <w:div w:id="219755142">
      <w:bodyDiv w:val="1"/>
      <w:marLeft w:val="0"/>
      <w:marRight w:val="0"/>
      <w:marTop w:val="0"/>
      <w:marBottom w:val="0"/>
      <w:divBdr>
        <w:top w:val="none" w:sz="0" w:space="0" w:color="auto"/>
        <w:left w:val="none" w:sz="0" w:space="0" w:color="auto"/>
        <w:bottom w:val="none" w:sz="0" w:space="0" w:color="auto"/>
        <w:right w:val="none" w:sz="0" w:space="0" w:color="auto"/>
      </w:divBdr>
      <w:divsChild>
        <w:div w:id="1483540203">
          <w:marLeft w:val="640"/>
          <w:marRight w:val="0"/>
          <w:marTop w:val="0"/>
          <w:marBottom w:val="0"/>
          <w:divBdr>
            <w:top w:val="none" w:sz="0" w:space="0" w:color="auto"/>
            <w:left w:val="none" w:sz="0" w:space="0" w:color="auto"/>
            <w:bottom w:val="none" w:sz="0" w:space="0" w:color="auto"/>
            <w:right w:val="none" w:sz="0" w:space="0" w:color="auto"/>
          </w:divBdr>
        </w:div>
        <w:div w:id="1744838754">
          <w:marLeft w:val="640"/>
          <w:marRight w:val="0"/>
          <w:marTop w:val="0"/>
          <w:marBottom w:val="0"/>
          <w:divBdr>
            <w:top w:val="none" w:sz="0" w:space="0" w:color="auto"/>
            <w:left w:val="none" w:sz="0" w:space="0" w:color="auto"/>
            <w:bottom w:val="none" w:sz="0" w:space="0" w:color="auto"/>
            <w:right w:val="none" w:sz="0" w:space="0" w:color="auto"/>
          </w:divBdr>
        </w:div>
        <w:div w:id="1484423150">
          <w:marLeft w:val="640"/>
          <w:marRight w:val="0"/>
          <w:marTop w:val="0"/>
          <w:marBottom w:val="0"/>
          <w:divBdr>
            <w:top w:val="none" w:sz="0" w:space="0" w:color="auto"/>
            <w:left w:val="none" w:sz="0" w:space="0" w:color="auto"/>
            <w:bottom w:val="none" w:sz="0" w:space="0" w:color="auto"/>
            <w:right w:val="none" w:sz="0" w:space="0" w:color="auto"/>
          </w:divBdr>
        </w:div>
        <w:div w:id="2090730530">
          <w:marLeft w:val="640"/>
          <w:marRight w:val="0"/>
          <w:marTop w:val="0"/>
          <w:marBottom w:val="0"/>
          <w:divBdr>
            <w:top w:val="none" w:sz="0" w:space="0" w:color="auto"/>
            <w:left w:val="none" w:sz="0" w:space="0" w:color="auto"/>
            <w:bottom w:val="none" w:sz="0" w:space="0" w:color="auto"/>
            <w:right w:val="none" w:sz="0" w:space="0" w:color="auto"/>
          </w:divBdr>
        </w:div>
        <w:div w:id="673847465">
          <w:marLeft w:val="640"/>
          <w:marRight w:val="0"/>
          <w:marTop w:val="0"/>
          <w:marBottom w:val="0"/>
          <w:divBdr>
            <w:top w:val="none" w:sz="0" w:space="0" w:color="auto"/>
            <w:left w:val="none" w:sz="0" w:space="0" w:color="auto"/>
            <w:bottom w:val="none" w:sz="0" w:space="0" w:color="auto"/>
            <w:right w:val="none" w:sz="0" w:space="0" w:color="auto"/>
          </w:divBdr>
        </w:div>
        <w:div w:id="251396145">
          <w:marLeft w:val="640"/>
          <w:marRight w:val="0"/>
          <w:marTop w:val="0"/>
          <w:marBottom w:val="0"/>
          <w:divBdr>
            <w:top w:val="none" w:sz="0" w:space="0" w:color="auto"/>
            <w:left w:val="none" w:sz="0" w:space="0" w:color="auto"/>
            <w:bottom w:val="none" w:sz="0" w:space="0" w:color="auto"/>
            <w:right w:val="none" w:sz="0" w:space="0" w:color="auto"/>
          </w:divBdr>
        </w:div>
        <w:div w:id="1553038013">
          <w:marLeft w:val="640"/>
          <w:marRight w:val="0"/>
          <w:marTop w:val="0"/>
          <w:marBottom w:val="0"/>
          <w:divBdr>
            <w:top w:val="none" w:sz="0" w:space="0" w:color="auto"/>
            <w:left w:val="none" w:sz="0" w:space="0" w:color="auto"/>
            <w:bottom w:val="none" w:sz="0" w:space="0" w:color="auto"/>
            <w:right w:val="none" w:sz="0" w:space="0" w:color="auto"/>
          </w:divBdr>
        </w:div>
        <w:div w:id="1455710885">
          <w:marLeft w:val="640"/>
          <w:marRight w:val="0"/>
          <w:marTop w:val="0"/>
          <w:marBottom w:val="0"/>
          <w:divBdr>
            <w:top w:val="none" w:sz="0" w:space="0" w:color="auto"/>
            <w:left w:val="none" w:sz="0" w:space="0" w:color="auto"/>
            <w:bottom w:val="none" w:sz="0" w:space="0" w:color="auto"/>
            <w:right w:val="none" w:sz="0" w:space="0" w:color="auto"/>
          </w:divBdr>
        </w:div>
        <w:div w:id="2107651564">
          <w:marLeft w:val="640"/>
          <w:marRight w:val="0"/>
          <w:marTop w:val="0"/>
          <w:marBottom w:val="0"/>
          <w:divBdr>
            <w:top w:val="none" w:sz="0" w:space="0" w:color="auto"/>
            <w:left w:val="none" w:sz="0" w:space="0" w:color="auto"/>
            <w:bottom w:val="none" w:sz="0" w:space="0" w:color="auto"/>
            <w:right w:val="none" w:sz="0" w:space="0" w:color="auto"/>
          </w:divBdr>
        </w:div>
        <w:div w:id="1066807072">
          <w:marLeft w:val="640"/>
          <w:marRight w:val="0"/>
          <w:marTop w:val="0"/>
          <w:marBottom w:val="0"/>
          <w:divBdr>
            <w:top w:val="none" w:sz="0" w:space="0" w:color="auto"/>
            <w:left w:val="none" w:sz="0" w:space="0" w:color="auto"/>
            <w:bottom w:val="none" w:sz="0" w:space="0" w:color="auto"/>
            <w:right w:val="none" w:sz="0" w:space="0" w:color="auto"/>
          </w:divBdr>
        </w:div>
        <w:div w:id="89591256">
          <w:marLeft w:val="640"/>
          <w:marRight w:val="0"/>
          <w:marTop w:val="0"/>
          <w:marBottom w:val="0"/>
          <w:divBdr>
            <w:top w:val="none" w:sz="0" w:space="0" w:color="auto"/>
            <w:left w:val="none" w:sz="0" w:space="0" w:color="auto"/>
            <w:bottom w:val="none" w:sz="0" w:space="0" w:color="auto"/>
            <w:right w:val="none" w:sz="0" w:space="0" w:color="auto"/>
          </w:divBdr>
        </w:div>
        <w:div w:id="656223609">
          <w:marLeft w:val="640"/>
          <w:marRight w:val="0"/>
          <w:marTop w:val="0"/>
          <w:marBottom w:val="0"/>
          <w:divBdr>
            <w:top w:val="none" w:sz="0" w:space="0" w:color="auto"/>
            <w:left w:val="none" w:sz="0" w:space="0" w:color="auto"/>
            <w:bottom w:val="none" w:sz="0" w:space="0" w:color="auto"/>
            <w:right w:val="none" w:sz="0" w:space="0" w:color="auto"/>
          </w:divBdr>
        </w:div>
        <w:div w:id="111443859">
          <w:marLeft w:val="640"/>
          <w:marRight w:val="0"/>
          <w:marTop w:val="0"/>
          <w:marBottom w:val="0"/>
          <w:divBdr>
            <w:top w:val="none" w:sz="0" w:space="0" w:color="auto"/>
            <w:left w:val="none" w:sz="0" w:space="0" w:color="auto"/>
            <w:bottom w:val="none" w:sz="0" w:space="0" w:color="auto"/>
            <w:right w:val="none" w:sz="0" w:space="0" w:color="auto"/>
          </w:divBdr>
        </w:div>
        <w:div w:id="1555309673">
          <w:marLeft w:val="640"/>
          <w:marRight w:val="0"/>
          <w:marTop w:val="0"/>
          <w:marBottom w:val="0"/>
          <w:divBdr>
            <w:top w:val="none" w:sz="0" w:space="0" w:color="auto"/>
            <w:left w:val="none" w:sz="0" w:space="0" w:color="auto"/>
            <w:bottom w:val="none" w:sz="0" w:space="0" w:color="auto"/>
            <w:right w:val="none" w:sz="0" w:space="0" w:color="auto"/>
          </w:divBdr>
        </w:div>
        <w:div w:id="1876114007">
          <w:marLeft w:val="640"/>
          <w:marRight w:val="0"/>
          <w:marTop w:val="0"/>
          <w:marBottom w:val="0"/>
          <w:divBdr>
            <w:top w:val="none" w:sz="0" w:space="0" w:color="auto"/>
            <w:left w:val="none" w:sz="0" w:space="0" w:color="auto"/>
            <w:bottom w:val="none" w:sz="0" w:space="0" w:color="auto"/>
            <w:right w:val="none" w:sz="0" w:space="0" w:color="auto"/>
          </w:divBdr>
        </w:div>
        <w:div w:id="678970116">
          <w:marLeft w:val="640"/>
          <w:marRight w:val="0"/>
          <w:marTop w:val="0"/>
          <w:marBottom w:val="0"/>
          <w:divBdr>
            <w:top w:val="none" w:sz="0" w:space="0" w:color="auto"/>
            <w:left w:val="none" w:sz="0" w:space="0" w:color="auto"/>
            <w:bottom w:val="none" w:sz="0" w:space="0" w:color="auto"/>
            <w:right w:val="none" w:sz="0" w:space="0" w:color="auto"/>
          </w:divBdr>
        </w:div>
        <w:div w:id="58795962">
          <w:marLeft w:val="640"/>
          <w:marRight w:val="0"/>
          <w:marTop w:val="0"/>
          <w:marBottom w:val="0"/>
          <w:divBdr>
            <w:top w:val="none" w:sz="0" w:space="0" w:color="auto"/>
            <w:left w:val="none" w:sz="0" w:space="0" w:color="auto"/>
            <w:bottom w:val="none" w:sz="0" w:space="0" w:color="auto"/>
            <w:right w:val="none" w:sz="0" w:space="0" w:color="auto"/>
          </w:divBdr>
        </w:div>
        <w:div w:id="454182619">
          <w:marLeft w:val="640"/>
          <w:marRight w:val="0"/>
          <w:marTop w:val="0"/>
          <w:marBottom w:val="0"/>
          <w:divBdr>
            <w:top w:val="none" w:sz="0" w:space="0" w:color="auto"/>
            <w:left w:val="none" w:sz="0" w:space="0" w:color="auto"/>
            <w:bottom w:val="none" w:sz="0" w:space="0" w:color="auto"/>
            <w:right w:val="none" w:sz="0" w:space="0" w:color="auto"/>
          </w:divBdr>
        </w:div>
        <w:div w:id="1600332826">
          <w:marLeft w:val="640"/>
          <w:marRight w:val="0"/>
          <w:marTop w:val="0"/>
          <w:marBottom w:val="0"/>
          <w:divBdr>
            <w:top w:val="none" w:sz="0" w:space="0" w:color="auto"/>
            <w:left w:val="none" w:sz="0" w:space="0" w:color="auto"/>
            <w:bottom w:val="none" w:sz="0" w:space="0" w:color="auto"/>
            <w:right w:val="none" w:sz="0" w:space="0" w:color="auto"/>
          </w:divBdr>
        </w:div>
      </w:divsChild>
    </w:div>
    <w:div w:id="223176794">
      <w:bodyDiv w:val="1"/>
      <w:marLeft w:val="0"/>
      <w:marRight w:val="0"/>
      <w:marTop w:val="0"/>
      <w:marBottom w:val="0"/>
      <w:divBdr>
        <w:top w:val="none" w:sz="0" w:space="0" w:color="auto"/>
        <w:left w:val="none" w:sz="0" w:space="0" w:color="auto"/>
        <w:bottom w:val="none" w:sz="0" w:space="0" w:color="auto"/>
        <w:right w:val="none" w:sz="0" w:space="0" w:color="auto"/>
      </w:divBdr>
      <w:divsChild>
        <w:div w:id="489563163">
          <w:marLeft w:val="640"/>
          <w:marRight w:val="0"/>
          <w:marTop w:val="0"/>
          <w:marBottom w:val="0"/>
          <w:divBdr>
            <w:top w:val="none" w:sz="0" w:space="0" w:color="auto"/>
            <w:left w:val="none" w:sz="0" w:space="0" w:color="auto"/>
            <w:bottom w:val="none" w:sz="0" w:space="0" w:color="auto"/>
            <w:right w:val="none" w:sz="0" w:space="0" w:color="auto"/>
          </w:divBdr>
        </w:div>
        <w:div w:id="623927011">
          <w:marLeft w:val="640"/>
          <w:marRight w:val="0"/>
          <w:marTop w:val="0"/>
          <w:marBottom w:val="0"/>
          <w:divBdr>
            <w:top w:val="none" w:sz="0" w:space="0" w:color="auto"/>
            <w:left w:val="none" w:sz="0" w:space="0" w:color="auto"/>
            <w:bottom w:val="none" w:sz="0" w:space="0" w:color="auto"/>
            <w:right w:val="none" w:sz="0" w:space="0" w:color="auto"/>
          </w:divBdr>
        </w:div>
        <w:div w:id="1042243740">
          <w:marLeft w:val="640"/>
          <w:marRight w:val="0"/>
          <w:marTop w:val="0"/>
          <w:marBottom w:val="0"/>
          <w:divBdr>
            <w:top w:val="none" w:sz="0" w:space="0" w:color="auto"/>
            <w:left w:val="none" w:sz="0" w:space="0" w:color="auto"/>
            <w:bottom w:val="none" w:sz="0" w:space="0" w:color="auto"/>
            <w:right w:val="none" w:sz="0" w:space="0" w:color="auto"/>
          </w:divBdr>
        </w:div>
        <w:div w:id="1772970007">
          <w:marLeft w:val="640"/>
          <w:marRight w:val="0"/>
          <w:marTop w:val="0"/>
          <w:marBottom w:val="0"/>
          <w:divBdr>
            <w:top w:val="none" w:sz="0" w:space="0" w:color="auto"/>
            <w:left w:val="none" w:sz="0" w:space="0" w:color="auto"/>
            <w:bottom w:val="none" w:sz="0" w:space="0" w:color="auto"/>
            <w:right w:val="none" w:sz="0" w:space="0" w:color="auto"/>
          </w:divBdr>
        </w:div>
        <w:div w:id="2111849365">
          <w:marLeft w:val="640"/>
          <w:marRight w:val="0"/>
          <w:marTop w:val="0"/>
          <w:marBottom w:val="0"/>
          <w:divBdr>
            <w:top w:val="none" w:sz="0" w:space="0" w:color="auto"/>
            <w:left w:val="none" w:sz="0" w:space="0" w:color="auto"/>
            <w:bottom w:val="none" w:sz="0" w:space="0" w:color="auto"/>
            <w:right w:val="none" w:sz="0" w:space="0" w:color="auto"/>
          </w:divBdr>
        </w:div>
        <w:div w:id="1090540612">
          <w:marLeft w:val="640"/>
          <w:marRight w:val="0"/>
          <w:marTop w:val="0"/>
          <w:marBottom w:val="0"/>
          <w:divBdr>
            <w:top w:val="none" w:sz="0" w:space="0" w:color="auto"/>
            <w:left w:val="none" w:sz="0" w:space="0" w:color="auto"/>
            <w:bottom w:val="none" w:sz="0" w:space="0" w:color="auto"/>
            <w:right w:val="none" w:sz="0" w:space="0" w:color="auto"/>
          </w:divBdr>
        </w:div>
        <w:div w:id="1185637364">
          <w:marLeft w:val="640"/>
          <w:marRight w:val="0"/>
          <w:marTop w:val="0"/>
          <w:marBottom w:val="0"/>
          <w:divBdr>
            <w:top w:val="none" w:sz="0" w:space="0" w:color="auto"/>
            <w:left w:val="none" w:sz="0" w:space="0" w:color="auto"/>
            <w:bottom w:val="none" w:sz="0" w:space="0" w:color="auto"/>
            <w:right w:val="none" w:sz="0" w:space="0" w:color="auto"/>
          </w:divBdr>
        </w:div>
        <w:div w:id="667828454">
          <w:marLeft w:val="640"/>
          <w:marRight w:val="0"/>
          <w:marTop w:val="0"/>
          <w:marBottom w:val="0"/>
          <w:divBdr>
            <w:top w:val="none" w:sz="0" w:space="0" w:color="auto"/>
            <w:left w:val="none" w:sz="0" w:space="0" w:color="auto"/>
            <w:bottom w:val="none" w:sz="0" w:space="0" w:color="auto"/>
            <w:right w:val="none" w:sz="0" w:space="0" w:color="auto"/>
          </w:divBdr>
        </w:div>
        <w:div w:id="1562667957">
          <w:marLeft w:val="640"/>
          <w:marRight w:val="0"/>
          <w:marTop w:val="0"/>
          <w:marBottom w:val="0"/>
          <w:divBdr>
            <w:top w:val="none" w:sz="0" w:space="0" w:color="auto"/>
            <w:left w:val="none" w:sz="0" w:space="0" w:color="auto"/>
            <w:bottom w:val="none" w:sz="0" w:space="0" w:color="auto"/>
            <w:right w:val="none" w:sz="0" w:space="0" w:color="auto"/>
          </w:divBdr>
        </w:div>
        <w:div w:id="463695872">
          <w:marLeft w:val="640"/>
          <w:marRight w:val="0"/>
          <w:marTop w:val="0"/>
          <w:marBottom w:val="0"/>
          <w:divBdr>
            <w:top w:val="none" w:sz="0" w:space="0" w:color="auto"/>
            <w:left w:val="none" w:sz="0" w:space="0" w:color="auto"/>
            <w:bottom w:val="none" w:sz="0" w:space="0" w:color="auto"/>
            <w:right w:val="none" w:sz="0" w:space="0" w:color="auto"/>
          </w:divBdr>
        </w:div>
        <w:div w:id="1747190695">
          <w:marLeft w:val="640"/>
          <w:marRight w:val="0"/>
          <w:marTop w:val="0"/>
          <w:marBottom w:val="0"/>
          <w:divBdr>
            <w:top w:val="none" w:sz="0" w:space="0" w:color="auto"/>
            <w:left w:val="none" w:sz="0" w:space="0" w:color="auto"/>
            <w:bottom w:val="none" w:sz="0" w:space="0" w:color="auto"/>
            <w:right w:val="none" w:sz="0" w:space="0" w:color="auto"/>
          </w:divBdr>
        </w:div>
        <w:div w:id="515734673">
          <w:marLeft w:val="640"/>
          <w:marRight w:val="0"/>
          <w:marTop w:val="0"/>
          <w:marBottom w:val="0"/>
          <w:divBdr>
            <w:top w:val="none" w:sz="0" w:space="0" w:color="auto"/>
            <w:left w:val="none" w:sz="0" w:space="0" w:color="auto"/>
            <w:bottom w:val="none" w:sz="0" w:space="0" w:color="auto"/>
            <w:right w:val="none" w:sz="0" w:space="0" w:color="auto"/>
          </w:divBdr>
        </w:div>
        <w:div w:id="1636060556">
          <w:marLeft w:val="640"/>
          <w:marRight w:val="0"/>
          <w:marTop w:val="0"/>
          <w:marBottom w:val="0"/>
          <w:divBdr>
            <w:top w:val="none" w:sz="0" w:space="0" w:color="auto"/>
            <w:left w:val="none" w:sz="0" w:space="0" w:color="auto"/>
            <w:bottom w:val="none" w:sz="0" w:space="0" w:color="auto"/>
            <w:right w:val="none" w:sz="0" w:space="0" w:color="auto"/>
          </w:divBdr>
        </w:div>
        <w:div w:id="341932796">
          <w:marLeft w:val="640"/>
          <w:marRight w:val="0"/>
          <w:marTop w:val="0"/>
          <w:marBottom w:val="0"/>
          <w:divBdr>
            <w:top w:val="none" w:sz="0" w:space="0" w:color="auto"/>
            <w:left w:val="none" w:sz="0" w:space="0" w:color="auto"/>
            <w:bottom w:val="none" w:sz="0" w:space="0" w:color="auto"/>
            <w:right w:val="none" w:sz="0" w:space="0" w:color="auto"/>
          </w:divBdr>
        </w:div>
        <w:div w:id="1139154579">
          <w:marLeft w:val="640"/>
          <w:marRight w:val="0"/>
          <w:marTop w:val="0"/>
          <w:marBottom w:val="0"/>
          <w:divBdr>
            <w:top w:val="none" w:sz="0" w:space="0" w:color="auto"/>
            <w:left w:val="none" w:sz="0" w:space="0" w:color="auto"/>
            <w:bottom w:val="none" w:sz="0" w:space="0" w:color="auto"/>
            <w:right w:val="none" w:sz="0" w:space="0" w:color="auto"/>
          </w:divBdr>
        </w:div>
        <w:div w:id="117334095">
          <w:marLeft w:val="640"/>
          <w:marRight w:val="0"/>
          <w:marTop w:val="0"/>
          <w:marBottom w:val="0"/>
          <w:divBdr>
            <w:top w:val="none" w:sz="0" w:space="0" w:color="auto"/>
            <w:left w:val="none" w:sz="0" w:space="0" w:color="auto"/>
            <w:bottom w:val="none" w:sz="0" w:space="0" w:color="auto"/>
            <w:right w:val="none" w:sz="0" w:space="0" w:color="auto"/>
          </w:divBdr>
        </w:div>
        <w:div w:id="1658418164">
          <w:marLeft w:val="640"/>
          <w:marRight w:val="0"/>
          <w:marTop w:val="0"/>
          <w:marBottom w:val="0"/>
          <w:divBdr>
            <w:top w:val="none" w:sz="0" w:space="0" w:color="auto"/>
            <w:left w:val="none" w:sz="0" w:space="0" w:color="auto"/>
            <w:bottom w:val="none" w:sz="0" w:space="0" w:color="auto"/>
            <w:right w:val="none" w:sz="0" w:space="0" w:color="auto"/>
          </w:divBdr>
        </w:div>
      </w:divsChild>
    </w:div>
    <w:div w:id="248389623">
      <w:bodyDiv w:val="1"/>
      <w:marLeft w:val="0"/>
      <w:marRight w:val="0"/>
      <w:marTop w:val="0"/>
      <w:marBottom w:val="0"/>
      <w:divBdr>
        <w:top w:val="none" w:sz="0" w:space="0" w:color="auto"/>
        <w:left w:val="none" w:sz="0" w:space="0" w:color="auto"/>
        <w:bottom w:val="none" w:sz="0" w:space="0" w:color="auto"/>
        <w:right w:val="none" w:sz="0" w:space="0" w:color="auto"/>
      </w:divBdr>
      <w:divsChild>
        <w:div w:id="1119027212">
          <w:marLeft w:val="640"/>
          <w:marRight w:val="0"/>
          <w:marTop w:val="0"/>
          <w:marBottom w:val="0"/>
          <w:divBdr>
            <w:top w:val="none" w:sz="0" w:space="0" w:color="auto"/>
            <w:left w:val="none" w:sz="0" w:space="0" w:color="auto"/>
            <w:bottom w:val="none" w:sz="0" w:space="0" w:color="auto"/>
            <w:right w:val="none" w:sz="0" w:space="0" w:color="auto"/>
          </w:divBdr>
        </w:div>
        <w:div w:id="1532916460">
          <w:marLeft w:val="640"/>
          <w:marRight w:val="0"/>
          <w:marTop w:val="0"/>
          <w:marBottom w:val="0"/>
          <w:divBdr>
            <w:top w:val="none" w:sz="0" w:space="0" w:color="auto"/>
            <w:left w:val="none" w:sz="0" w:space="0" w:color="auto"/>
            <w:bottom w:val="none" w:sz="0" w:space="0" w:color="auto"/>
            <w:right w:val="none" w:sz="0" w:space="0" w:color="auto"/>
          </w:divBdr>
        </w:div>
        <w:div w:id="2026901145">
          <w:marLeft w:val="640"/>
          <w:marRight w:val="0"/>
          <w:marTop w:val="0"/>
          <w:marBottom w:val="0"/>
          <w:divBdr>
            <w:top w:val="none" w:sz="0" w:space="0" w:color="auto"/>
            <w:left w:val="none" w:sz="0" w:space="0" w:color="auto"/>
            <w:bottom w:val="none" w:sz="0" w:space="0" w:color="auto"/>
            <w:right w:val="none" w:sz="0" w:space="0" w:color="auto"/>
          </w:divBdr>
        </w:div>
        <w:div w:id="235094096">
          <w:marLeft w:val="640"/>
          <w:marRight w:val="0"/>
          <w:marTop w:val="0"/>
          <w:marBottom w:val="0"/>
          <w:divBdr>
            <w:top w:val="none" w:sz="0" w:space="0" w:color="auto"/>
            <w:left w:val="none" w:sz="0" w:space="0" w:color="auto"/>
            <w:bottom w:val="none" w:sz="0" w:space="0" w:color="auto"/>
            <w:right w:val="none" w:sz="0" w:space="0" w:color="auto"/>
          </w:divBdr>
        </w:div>
        <w:div w:id="1771317808">
          <w:marLeft w:val="640"/>
          <w:marRight w:val="0"/>
          <w:marTop w:val="0"/>
          <w:marBottom w:val="0"/>
          <w:divBdr>
            <w:top w:val="none" w:sz="0" w:space="0" w:color="auto"/>
            <w:left w:val="none" w:sz="0" w:space="0" w:color="auto"/>
            <w:bottom w:val="none" w:sz="0" w:space="0" w:color="auto"/>
            <w:right w:val="none" w:sz="0" w:space="0" w:color="auto"/>
          </w:divBdr>
        </w:div>
        <w:div w:id="63989169">
          <w:marLeft w:val="640"/>
          <w:marRight w:val="0"/>
          <w:marTop w:val="0"/>
          <w:marBottom w:val="0"/>
          <w:divBdr>
            <w:top w:val="none" w:sz="0" w:space="0" w:color="auto"/>
            <w:left w:val="none" w:sz="0" w:space="0" w:color="auto"/>
            <w:bottom w:val="none" w:sz="0" w:space="0" w:color="auto"/>
            <w:right w:val="none" w:sz="0" w:space="0" w:color="auto"/>
          </w:divBdr>
        </w:div>
        <w:div w:id="1313758537">
          <w:marLeft w:val="640"/>
          <w:marRight w:val="0"/>
          <w:marTop w:val="0"/>
          <w:marBottom w:val="0"/>
          <w:divBdr>
            <w:top w:val="none" w:sz="0" w:space="0" w:color="auto"/>
            <w:left w:val="none" w:sz="0" w:space="0" w:color="auto"/>
            <w:bottom w:val="none" w:sz="0" w:space="0" w:color="auto"/>
            <w:right w:val="none" w:sz="0" w:space="0" w:color="auto"/>
          </w:divBdr>
        </w:div>
        <w:div w:id="1611282050">
          <w:marLeft w:val="640"/>
          <w:marRight w:val="0"/>
          <w:marTop w:val="0"/>
          <w:marBottom w:val="0"/>
          <w:divBdr>
            <w:top w:val="none" w:sz="0" w:space="0" w:color="auto"/>
            <w:left w:val="none" w:sz="0" w:space="0" w:color="auto"/>
            <w:bottom w:val="none" w:sz="0" w:space="0" w:color="auto"/>
            <w:right w:val="none" w:sz="0" w:space="0" w:color="auto"/>
          </w:divBdr>
        </w:div>
        <w:div w:id="1133865444">
          <w:marLeft w:val="640"/>
          <w:marRight w:val="0"/>
          <w:marTop w:val="0"/>
          <w:marBottom w:val="0"/>
          <w:divBdr>
            <w:top w:val="none" w:sz="0" w:space="0" w:color="auto"/>
            <w:left w:val="none" w:sz="0" w:space="0" w:color="auto"/>
            <w:bottom w:val="none" w:sz="0" w:space="0" w:color="auto"/>
            <w:right w:val="none" w:sz="0" w:space="0" w:color="auto"/>
          </w:divBdr>
        </w:div>
        <w:div w:id="1990358523">
          <w:marLeft w:val="640"/>
          <w:marRight w:val="0"/>
          <w:marTop w:val="0"/>
          <w:marBottom w:val="0"/>
          <w:divBdr>
            <w:top w:val="none" w:sz="0" w:space="0" w:color="auto"/>
            <w:left w:val="none" w:sz="0" w:space="0" w:color="auto"/>
            <w:bottom w:val="none" w:sz="0" w:space="0" w:color="auto"/>
            <w:right w:val="none" w:sz="0" w:space="0" w:color="auto"/>
          </w:divBdr>
        </w:div>
        <w:div w:id="1063137856">
          <w:marLeft w:val="640"/>
          <w:marRight w:val="0"/>
          <w:marTop w:val="0"/>
          <w:marBottom w:val="0"/>
          <w:divBdr>
            <w:top w:val="none" w:sz="0" w:space="0" w:color="auto"/>
            <w:left w:val="none" w:sz="0" w:space="0" w:color="auto"/>
            <w:bottom w:val="none" w:sz="0" w:space="0" w:color="auto"/>
            <w:right w:val="none" w:sz="0" w:space="0" w:color="auto"/>
          </w:divBdr>
        </w:div>
        <w:div w:id="1193613104">
          <w:marLeft w:val="640"/>
          <w:marRight w:val="0"/>
          <w:marTop w:val="0"/>
          <w:marBottom w:val="0"/>
          <w:divBdr>
            <w:top w:val="none" w:sz="0" w:space="0" w:color="auto"/>
            <w:left w:val="none" w:sz="0" w:space="0" w:color="auto"/>
            <w:bottom w:val="none" w:sz="0" w:space="0" w:color="auto"/>
            <w:right w:val="none" w:sz="0" w:space="0" w:color="auto"/>
          </w:divBdr>
        </w:div>
        <w:div w:id="683439069">
          <w:marLeft w:val="640"/>
          <w:marRight w:val="0"/>
          <w:marTop w:val="0"/>
          <w:marBottom w:val="0"/>
          <w:divBdr>
            <w:top w:val="none" w:sz="0" w:space="0" w:color="auto"/>
            <w:left w:val="none" w:sz="0" w:space="0" w:color="auto"/>
            <w:bottom w:val="none" w:sz="0" w:space="0" w:color="auto"/>
            <w:right w:val="none" w:sz="0" w:space="0" w:color="auto"/>
          </w:divBdr>
        </w:div>
        <w:div w:id="168104665">
          <w:marLeft w:val="640"/>
          <w:marRight w:val="0"/>
          <w:marTop w:val="0"/>
          <w:marBottom w:val="0"/>
          <w:divBdr>
            <w:top w:val="none" w:sz="0" w:space="0" w:color="auto"/>
            <w:left w:val="none" w:sz="0" w:space="0" w:color="auto"/>
            <w:bottom w:val="none" w:sz="0" w:space="0" w:color="auto"/>
            <w:right w:val="none" w:sz="0" w:space="0" w:color="auto"/>
          </w:divBdr>
        </w:div>
        <w:div w:id="385494551">
          <w:marLeft w:val="640"/>
          <w:marRight w:val="0"/>
          <w:marTop w:val="0"/>
          <w:marBottom w:val="0"/>
          <w:divBdr>
            <w:top w:val="none" w:sz="0" w:space="0" w:color="auto"/>
            <w:left w:val="none" w:sz="0" w:space="0" w:color="auto"/>
            <w:bottom w:val="none" w:sz="0" w:space="0" w:color="auto"/>
            <w:right w:val="none" w:sz="0" w:space="0" w:color="auto"/>
          </w:divBdr>
        </w:div>
        <w:div w:id="1256747096">
          <w:marLeft w:val="640"/>
          <w:marRight w:val="0"/>
          <w:marTop w:val="0"/>
          <w:marBottom w:val="0"/>
          <w:divBdr>
            <w:top w:val="none" w:sz="0" w:space="0" w:color="auto"/>
            <w:left w:val="none" w:sz="0" w:space="0" w:color="auto"/>
            <w:bottom w:val="none" w:sz="0" w:space="0" w:color="auto"/>
            <w:right w:val="none" w:sz="0" w:space="0" w:color="auto"/>
          </w:divBdr>
        </w:div>
        <w:div w:id="213585593">
          <w:marLeft w:val="640"/>
          <w:marRight w:val="0"/>
          <w:marTop w:val="0"/>
          <w:marBottom w:val="0"/>
          <w:divBdr>
            <w:top w:val="none" w:sz="0" w:space="0" w:color="auto"/>
            <w:left w:val="none" w:sz="0" w:space="0" w:color="auto"/>
            <w:bottom w:val="none" w:sz="0" w:space="0" w:color="auto"/>
            <w:right w:val="none" w:sz="0" w:space="0" w:color="auto"/>
          </w:divBdr>
        </w:div>
        <w:div w:id="1639535735">
          <w:marLeft w:val="640"/>
          <w:marRight w:val="0"/>
          <w:marTop w:val="0"/>
          <w:marBottom w:val="0"/>
          <w:divBdr>
            <w:top w:val="none" w:sz="0" w:space="0" w:color="auto"/>
            <w:left w:val="none" w:sz="0" w:space="0" w:color="auto"/>
            <w:bottom w:val="none" w:sz="0" w:space="0" w:color="auto"/>
            <w:right w:val="none" w:sz="0" w:space="0" w:color="auto"/>
          </w:divBdr>
        </w:div>
        <w:div w:id="1959793768">
          <w:marLeft w:val="640"/>
          <w:marRight w:val="0"/>
          <w:marTop w:val="0"/>
          <w:marBottom w:val="0"/>
          <w:divBdr>
            <w:top w:val="none" w:sz="0" w:space="0" w:color="auto"/>
            <w:left w:val="none" w:sz="0" w:space="0" w:color="auto"/>
            <w:bottom w:val="none" w:sz="0" w:space="0" w:color="auto"/>
            <w:right w:val="none" w:sz="0" w:space="0" w:color="auto"/>
          </w:divBdr>
        </w:div>
        <w:div w:id="1877813308">
          <w:marLeft w:val="640"/>
          <w:marRight w:val="0"/>
          <w:marTop w:val="0"/>
          <w:marBottom w:val="0"/>
          <w:divBdr>
            <w:top w:val="none" w:sz="0" w:space="0" w:color="auto"/>
            <w:left w:val="none" w:sz="0" w:space="0" w:color="auto"/>
            <w:bottom w:val="none" w:sz="0" w:space="0" w:color="auto"/>
            <w:right w:val="none" w:sz="0" w:space="0" w:color="auto"/>
          </w:divBdr>
        </w:div>
      </w:divsChild>
    </w:div>
    <w:div w:id="324673575">
      <w:bodyDiv w:val="1"/>
      <w:marLeft w:val="0"/>
      <w:marRight w:val="0"/>
      <w:marTop w:val="0"/>
      <w:marBottom w:val="0"/>
      <w:divBdr>
        <w:top w:val="none" w:sz="0" w:space="0" w:color="auto"/>
        <w:left w:val="none" w:sz="0" w:space="0" w:color="auto"/>
        <w:bottom w:val="none" w:sz="0" w:space="0" w:color="auto"/>
        <w:right w:val="none" w:sz="0" w:space="0" w:color="auto"/>
      </w:divBdr>
    </w:div>
    <w:div w:id="339091637">
      <w:bodyDiv w:val="1"/>
      <w:marLeft w:val="0"/>
      <w:marRight w:val="0"/>
      <w:marTop w:val="0"/>
      <w:marBottom w:val="0"/>
      <w:divBdr>
        <w:top w:val="none" w:sz="0" w:space="0" w:color="auto"/>
        <w:left w:val="none" w:sz="0" w:space="0" w:color="auto"/>
        <w:bottom w:val="none" w:sz="0" w:space="0" w:color="auto"/>
        <w:right w:val="none" w:sz="0" w:space="0" w:color="auto"/>
      </w:divBdr>
      <w:divsChild>
        <w:div w:id="1452900248">
          <w:marLeft w:val="640"/>
          <w:marRight w:val="0"/>
          <w:marTop w:val="0"/>
          <w:marBottom w:val="0"/>
          <w:divBdr>
            <w:top w:val="none" w:sz="0" w:space="0" w:color="auto"/>
            <w:left w:val="none" w:sz="0" w:space="0" w:color="auto"/>
            <w:bottom w:val="none" w:sz="0" w:space="0" w:color="auto"/>
            <w:right w:val="none" w:sz="0" w:space="0" w:color="auto"/>
          </w:divBdr>
        </w:div>
        <w:div w:id="275333133">
          <w:marLeft w:val="640"/>
          <w:marRight w:val="0"/>
          <w:marTop w:val="0"/>
          <w:marBottom w:val="0"/>
          <w:divBdr>
            <w:top w:val="none" w:sz="0" w:space="0" w:color="auto"/>
            <w:left w:val="none" w:sz="0" w:space="0" w:color="auto"/>
            <w:bottom w:val="none" w:sz="0" w:space="0" w:color="auto"/>
            <w:right w:val="none" w:sz="0" w:space="0" w:color="auto"/>
          </w:divBdr>
        </w:div>
        <w:div w:id="1035471308">
          <w:marLeft w:val="640"/>
          <w:marRight w:val="0"/>
          <w:marTop w:val="0"/>
          <w:marBottom w:val="0"/>
          <w:divBdr>
            <w:top w:val="none" w:sz="0" w:space="0" w:color="auto"/>
            <w:left w:val="none" w:sz="0" w:space="0" w:color="auto"/>
            <w:bottom w:val="none" w:sz="0" w:space="0" w:color="auto"/>
            <w:right w:val="none" w:sz="0" w:space="0" w:color="auto"/>
          </w:divBdr>
        </w:div>
        <w:div w:id="1457337977">
          <w:marLeft w:val="640"/>
          <w:marRight w:val="0"/>
          <w:marTop w:val="0"/>
          <w:marBottom w:val="0"/>
          <w:divBdr>
            <w:top w:val="none" w:sz="0" w:space="0" w:color="auto"/>
            <w:left w:val="none" w:sz="0" w:space="0" w:color="auto"/>
            <w:bottom w:val="none" w:sz="0" w:space="0" w:color="auto"/>
            <w:right w:val="none" w:sz="0" w:space="0" w:color="auto"/>
          </w:divBdr>
        </w:div>
        <w:div w:id="1464082692">
          <w:marLeft w:val="640"/>
          <w:marRight w:val="0"/>
          <w:marTop w:val="0"/>
          <w:marBottom w:val="0"/>
          <w:divBdr>
            <w:top w:val="none" w:sz="0" w:space="0" w:color="auto"/>
            <w:left w:val="none" w:sz="0" w:space="0" w:color="auto"/>
            <w:bottom w:val="none" w:sz="0" w:space="0" w:color="auto"/>
            <w:right w:val="none" w:sz="0" w:space="0" w:color="auto"/>
          </w:divBdr>
        </w:div>
        <w:div w:id="907808540">
          <w:marLeft w:val="640"/>
          <w:marRight w:val="0"/>
          <w:marTop w:val="0"/>
          <w:marBottom w:val="0"/>
          <w:divBdr>
            <w:top w:val="none" w:sz="0" w:space="0" w:color="auto"/>
            <w:left w:val="none" w:sz="0" w:space="0" w:color="auto"/>
            <w:bottom w:val="none" w:sz="0" w:space="0" w:color="auto"/>
            <w:right w:val="none" w:sz="0" w:space="0" w:color="auto"/>
          </w:divBdr>
        </w:div>
        <w:div w:id="707334342">
          <w:marLeft w:val="640"/>
          <w:marRight w:val="0"/>
          <w:marTop w:val="0"/>
          <w:marBottom w:val="0"/>
          <w:divBdr>
            <w:top w:val="none" w:sz="0" w:space="0" w:color="auto"/>
            <w:left w:val="none" w:sz="0" w:space="0" w:color="auto"/>
            <w:bottom w:val="none" w:sz="0" w:space="0" w:color="auto"/>
            <w:right w:val="none" w:sz="0" w:space="0" w:color="auto"/>
          </w:divBdr>
        </w:div>
        <w:div w:id="58796016">
          <w:marLeft w:val="640"/>
          <w:marRight w:val="0"/>
          <w:marTop w:val="0"/>
          <w:marBottom w:val="0"/>
          <w:divBdr>
            <w:top w:val="none" w:sz="0" w:space="0" w:color="auto"/>
            <w:left w:val="none" w:sz="0" w:space="0" w:color="auto"/>
            <w:bottom w:val="none" w:sz="0" w:space="0" w:color="auto"/>
            <w:right w:val="none" w:sz="0" w:space="0" w:color="auto"/>
          </w:divBdr>
        </w:div>
        <w:div w:id="908156806">
          <w:marLeft w:val="640"/>
          <w:marRight w:val="0"/>
          <w:marTop w:val="0"/>
          <w:marBottom w:val="0"/>
          <w:divBdr>
            <w:top w:val="none" w:sz="0" w:space="0" w:color="auto"/>
            <w:left w:val="none" w:sz="0" w:space="0" w:color="auto"/>
            <w:bottom w:val="none" w:sz="0" w:space="0" w:color="auto"/>
            <w:right w:val="none" w:sz="0" w:space="0" w:color="auto"/>
          </w:divBdr>
        </w:div>
        <w:div w:id="972096330">
          <w:marLeft w:val="640"/>
          <w:marRight w:val="0"/>
          <w:marTop w:val="0"/>
          <w:marBottom w:val="0"/>
          <w:divBdr>
            <w:top w:val="none" w:sz="0" w:space="0" w:color="auto"/>
            <w:left w:val="none" w:sz="0" w:space="0" w:color="auto"/>
            <w:bottom w:val="none" w:sz="0" w:space="0" w:color="auto"/>
            <w:right w:val="none" w:sz="0" w:space="0" w:color="auto"/>
          </w:divBdr>
        </w:div>
        <w:div w:id="1110853404">
          <w:marLeft w:val="640"/>
          <w:marRight w:val="0"/>
          <w:marTop w:val="0"/>
          <w:marBottom w:val="0"/>
          <w:divBdr>
            <w:top w:val="none" w:sz="0" w:space="0" w:color="auto"/>
            <w:left w:val="none" w:sz="0" w:space="0" w:color="auto"/>
            <w:bottom w:val="none" w:sz="0" w:space="0" w:color="auto"/>
            <w:right w:val="none" w:sz="0" w:space="0" w:color="auto"/>
          </w:divBdr>
        </w:div>
        <w:div w:id="397481921">
          <w:marLeft w:val="640"/>
          <w:marRight w:val="0"/>
          <w:marTop w:val="0"/>
          <w:marBottom w:val="0"/>
          <w:divBdr>
            <w:top w:val="none" w:sz="0" w:space="0" w:color="auto"/>
            <w:left w:val="none" w:sz="0" w:space="0" w:color="auto"/>
            <w:bottom w:val="none" w:sz="0" w:space="0" w:color="auto"/>
            <w:right w:val="none" w:sz="0" w:space="0" w:color="auto"/>
          </w:divBdr>
        </w:div>
        <w:div w:id="1399329557">
          <w:marLeft w:val="640"/>
          <w:marRight w:val="0"/>
          <w:marTop w:val="0"/>
          <w:marBottom w:val="0"/>
          <w:divBdr>
            <w:top w:val="none" w:sz="0" w:space="0" w:color="auto"/>
            <w:left w:val="none" w:sz="0" w:space="0" w:color="auto"/>
            <w:bottom w:val="none" w:sz="0" w:space="0" w:color="auto"/>
            <w:right w:val="none" w:sz="0" w:space="0" w:color="auto"/>
          </w:divBdr>
        </w:div>
        <w:div w:id="670523380">
          <w:marLeft w:val="640"/>
          <w:marRight w:val="0"/>
          <w:marTop w:val="0"/>
          <w:marBottom w:val="0"/>
          <w:divBdr>
            <w:top w:val="none" w:sz="0" w:space="0" w:color="auto"/>
            <w:left w:val="none" w:sz="0" w:space="0" w:color="auto"/>
            <w:bottom w:val="none" w:sz="0" w:space="0" w:color="auto"/>
            <w:right w:val="none" w:sz="0" w:space="0" w:color="auto"/>
          </w:divBdr>
        </w:div>
        <w:div w:id="1180780764">
          <w:marLeft w:val="640"/>
          <w:marRight w:val="0"/>
          <w:marTop w:val="0"/>
          <w:marBottom w:val="0"/>
          <w:divBdr>
            <w:top w:val="none" w:sz="0" w:space="0" w:color="auto"/>
            <w:left w:val="none" w:sz="0" w:space="0" w:color="auto"/>
            <w:bottom w:val="none" w:sz="0" w:space="0" w:color="auto"/>
            <w:right w:val="none" w:sz="0" w:space="0" w:color="auto"/>
          </w:divBdr>
        </w:div>
        <w:div w:id="1293171300">
          <w:marLeft w:val="640"/>
          <w:marRight w:val="0"/>
          <w:marTop w:val="0"/>
          <w:marBottom w:val="0"/>
          <w:divBdr>
            <w:top w:val="none" w:sz="0" w:space="0" w:color="auto"/>
            <w:left w:val="none" w:sz="0" w:space="0" w:color="auto"/>
            <w:bottom w:val="none" w:sz="0" w:space="0" w:color="auto"/>
            <w:right w:val="none" w:sz="0" w:space="0" w:color="auto"/>
          </w:divBdr>
        </w:div>
        <w:div w:id="930087964">
          <w:marLeft w:val="640"/>
          <w:marRight w:val="0"/>
          <w:marTop w:val="0"/>
          <w:marBottom w:val="0"/>
          <w:divBdr>
            <w:top w:val="none" w:sz="0" w:space="0" w:color="auto"/>
            <w:left w:val="none" w:sz="0" w:space="0" w:color="auto"/>
            <w:bottom w:val="none" w:sz="0" w:space="0" w:color="auto"/>
            <w:right w:val="none" w:sz="0" w:space="0" w:color="auto"/>
          </w:divBdr>
        </w:div>
        <w:div w:id="659431148">
          <w:marLeft w:val="640"/>
          <w:marRight w:val="0"/>
          <w:marTop w:val="0"/>
          <w:marBottom w:val="0"/>
          <w:divBdr>
            <w:top w:val="none" w:sz="0" w:space="0" w:color="auto"/>
            <w:left w:val="none" w:sz="0" w:space="0" w:color="auto"/>
            <w:bottom w:val="none" w:sz="0" w:space="0" w:color="auto"/>
            <w:right w:val="none" w:sz="0" w:space="0" w:color="auto"/>
          </w:divBdr>
        </w:div>
        <w:div w:id="1440949835">
          <w:marLeft w:val="640"/>
          <w:marRight w:val="0"/>
          <w:marTop w:val="0"/>
          <w:marBottom w:val="0"/>
          <w:divBdr>
            <w:top w:val="none" w:sz="0" w:space="0" w:color="auto"/>
            <w:left w:val="none" w:sz="0" w:space="0" w:color="auto"/>
            <w:bottom w:val="none" w:sz="0" w:space="0" w:color="auto"/>
            <w:right w:val="none" w:sz="0" w:space="0" w:color="auto"/>
          </w:divBdr>
        </w:div>
        <w:div w:id="308248479">
          <w:marLeft w:val="640"/>
          <w:marRight w:val="0"/>
          <w:marTop w:val="0"/>
          <w:marBottom w:val="0"/>
          <w:divBdr>
            <w:top w:val="none" w:sz="0" w:space="0" w:color="auto"/>
            <w:left w:val="none" w:sz="0" w:space="0" w:color="auto"/>
            <w:bottom w:val="none" w:sz="0" w:space="0" w:color="auto"/>
            <w:right w:val="none" w:sz="0" w:space="0" w:color="auto"/>
          </w:divBdr>
        </w:div>
      </w:divsChild>
    </w:div>
    <w:div w:id="411583153">
      <w:bodyDiv w:val="1"/>
      <w:marLeft w:val="0"/>
      <w:marRight w:val="0"/>
      <w:marTop w:val="0"/>
      <w:marBottom w:val="0"/>
      <w:divBdr>
        <w:top w:val="none" w:sz="0" w:space="0" w:color="auto"/>
        <w:left w:val="none" w:sz="0" w:space="0" w:color="auto"/>
        <w:bottom w:val="none" w:sz="0" w:space="0" w:color="auto"/>
        <w:right w:val="none" w:sz="0" w:space="0" w:color="auto"/>
      </w:divBdr>
      <w:divsChild>
        <w:div w:id="588320108">
          <w:marLeft w:val="640"/>
          <w:marRight w:val="0"/>
          <w:marTop w:val="0"/>
          <w:marBottom w:val="0"/>
          <w:divBdr>
            <w:top w:val="none" w:sz="0" w:space="0" w:color="auto"/>
            <w:left w:val="none" w:sz="0" w:space="0" w:color="auto"/>
            <w:bottom w:val="none" w:sz="0" w:space="0" w:color="auto"/>
            <w:right w:val="none" w:sz="0" w:space="0" w:color="auto"/>
          </w:divBdr>
        </w:div>
        <w:div w:id="1779258309">
          <w:marLeft w:val="640"/>
          <w:marRight w:val="0"/>
          <w:marTop w:val="0"/>
          <w:marBottom w:val="0"/>
          <w:divBdr>
            <w:top w:val="none" w:sz="0" w:space="0" w:color="auto"/>
            <w:left w:val="none" w:sz="0" w:space="0" w:color="auto"/>
            <w:bottom w:val="none" w:sz="0" w:space="0" w:color="auto"/>
            <w:right w:val="none" w:sz="0" w:space="0" w:color="auto"/>
          </w:divBdr>
        </w:div>
        <w:div w:id="1593008515">
          <w:marLeft w:val="640"/>
          <w:marRight w:val="0"/>
          <w:marTop w:val="0"/>
          <w:marBottom w:val="0"/>
          <w:divBdr>
            <w:top w:val="none" w:sz="0" w:space="0" w:color="auto"/>
            <w:left w:val="none" w:sz="0" w:space="0" w:color="auto"/>
            <w:bottom w:val="none" w:sz="0" w:space="0" w:color="auto"/>
            <w:right w:val="none" w:sz="0" w:space="0" w:color="auto"/>
          </w:divBdr>
        </w:div>
        <w:div w:id="330983344">
          <w:marLeft w:val="640"/>
          <w:marRight w:val="0"/>
          <w:marTop w:val="0"/>
          <w:marBottom w:val="0"/>
          <w:divBdr>
            <w:top w:val="none" w:sz="0" w:space="0" w:color="auto"/>
            <w:left w:val="none" w:sz="0" w:space="0" w:color="auto"/>
            <w:bottom w:val="none" w:sz="0" w:space="0" w:color="auto"/>
            <w:right w:val="none" w:sz="0" w:space="0" w:color="auto"/>
          </w:divBdr>
        </w:div>
        <w:div w:id="57944556">
          <w:marLeft w:val="640"/>
          <w:marRight w:val="0"/>
          <w:marTop w:val="0"/>
          <w:marBottom w:val="0"/>
          <w:divBdr>
            <w:top w:val="none" w:sz="0" w:space="0" w:color="auto"/>
            <w:left w:val="none" w:sz="0" w:space="0" w:color="auto"/>
            <w:bottom w:val="none" w:sz="0" w:space="0" w:color="auto"/>
            <w:right w:val="none" w:sz="0" w:space="0" w:color="auto"/>
          </w:divBdr>
        </w:div>
        <w:div w:id="1462452856">
          <w:marLeft w:val="640"/>
          <w:marRight w:val="0"/>
          <w:marTop w:val="0"/>
          <w:marBottom w:val="0"/>
          <w:divBdr>
            <w:top w:val="none" w:sz="0" w:space="0" w:color="auto"/>
            <w:left w:val="none" w:sz="0" w:space="0" w:color="auto"/>
            <w:bottom w:val="none" w:sz="0" w:space="0" w:color="auto"/>
            <w:right w:val="none" w:sz="0" w:space="0" w:color="auto"/>
          </w:divBdr>
        </w:div>
        <w:div w:id="516237599">
          <w:marLeft w:val="640"/>
          <w:marRight w:val="0"/>
          <w:marTop w:val="0"/>
          <w:marBottom w:val="0"/>
          <w:divBdr>
            <w:top w:val="none" w:sz="0" w:space="0" w:color="auto"/>
            <w:left w:val="none" w:sz="0" w:space="0" w:color="auto"/>
            <w:bottom w:val="none" w:sz="0" w:space="0" w:color="auto"/>
            <w:right w:val="none" w:sz="0" w:space="0" w:color="auto"/>
          </w:divBdr>
        </w:div>
        <w:div w:id="456409704">
          <w:marLeft w:val="640"/>
          <w:marRight w:val="0"/>
          <w:marTop w:val="0"/>
          <w:marBottom w:val="0"/>
          <w:divBdr>
            <w:top w:val="none" w:sz="0" w:space="0" w:color="auto"/>
            <w:left w:val="none" w:sz="0" w:space="0" w:color="auto"/>
            <w:bottom w:val="none" w:sz="0" w:space="0" w:color="auto"/>
            <w:right w:val="none" w:sz="0" w:space="0" w:color="auto"/>
          </w:divBdr>
        </w:div>
        <w:div w:id="1045447610">
          <w:marLeft w:val="640"/>
          <w:marRight w:val="0"/>
          <w:marTop w:val="0"/>
          <w:marBottom w:val="0"/>
          <w:divBdr>
            <w:top w:val="none" w:sz="0" w:space="0" w:color="auto"/>
            <w:left w:val="none" w:sz="0" w:space="0" w:color="auto"/>
            <w:bottom w:val="none" w:sz="0" w:space="0" w:color="auto"/>
            <w:right w:val="none" w:sz="0" w:space="0" w:color="auto"/>
          </w:divBdr>
        </w:div>
        <w:div w:id="1212959253">
          <w:marLeft w:val="640"/>
          <w:marRight w:val="0"/>
          <w:marTop w:val="0"/>
          <w:marBottom w:val="0"/>
          <w:divBdr>
            <w:top w:val="none" w:sz="0" w:space="0" w:color="auto"/>
            <w:left w:val="none" w:sz="0" w:space="0" w:color="auto"/>
            <w:bottom w:val="none" w:sz="0" w:space="0" w:color="auto"/>
            <w:right w:val="none" w:sz="0" w:space="0" w:color="auto"/>
          </w:divBdr>
        </w:div>
        <w:div w:id="643000198">
          <w:marLeft w:val="640"/>
          <w:marRight w:val="0"/>
          <w:marTop w:val="0"/>
          <w:marBottom w:val="0"/>
          <w:divBdr>
            <w:top w:val="none" w:sz="0" w:space="0" w:color="auto"/>
            <w:left w:val="none" w:sz="0" w:space="0" w:color="auto"/>
            <w:bottom w:val="none" w:sz="0" w:space="0" w:color="auto"/>
            <w:right w:val="none" w:sz="0" w:space="0" w:color="auto"/>
          </w:divBdr>
        </w:div>
        <w:div w:id="763695880">
          <w:marLeft w:val="640"/>
          <w:marRight w:val="0"/>
          <w:marTop w:val="0"/>
          <w:marBottom w:val="0"/>
          <w:divBdr>
            <w:top w:val="none" w:sz="0" w:space="0" w:color="auto"/>
            <w:left w:val="none" w:sz="0" w:space="0" w:color="auto"/>
            <w:bottom w:val="none" w:sz="0" w:space="0" w:color="auto"/>
            <w:right w:val="none" w:sz="0" w:space="0" w:color="auto"/>
          </w:divBdr>
        </w:div>
        <w:div w:id="895508796">
          <w:marLeft w:val="640"/>
          <w:marRight w:val="0"/>
          <w:marTop w:val="0"/>
          <w:marBottom w:val="0"/>
          <w:divBdr>
            <w:top w:val="none" w:sz="0" w:space="0" w:color="auto"/>
            <w:left w:val="none" w:sz="0" w:space="0" w:color="auto"/>
            <w:bottom w:val="none" w:sz="0" w:space="0" w:color="auto"/>
            <w:right w:val="none" w:sz="0" w:space="0" w:color="auto"/>
          </w:divBdr>
        </w:div>
        <w:div w:id="1287586008">
          <w:marLeft w:val="640"/>
          <w:marRight w:val="0"/>
          <w:marTop w:val="0"/>
          <w:marBottom w:val="0"/>
          <w:divBdr>
            <w:top w:val="none" w:sz="0" w:space="0" w:color="auto"/>
            <w:left w:val="none" w:sz="0" w:space="0" w:color="auto"/>
            <w:bottom w:val="none" w:sz="0" w:space="0" w:color="auto"/>
            <w:right w:val="none" w:sz="0" w:space="0" w:color="auto"/>
          </w:divBdr>
        </w:div>
        <w:div w:id="1651983264">
          <w:marLeft w:val="640"/>
          <w:marRight w:val="0"/>
          <w:marTop w:val="0"/>
          <w:marBottom w:val="0"/>
          <w:divBdr>
            <w:top w:val="none" w:sz="0" w:space="0" w:color="auto"/>
            <w:left w:val="none" w:sz="0" w:space="0" w:color="auto"/>
            <w:bottom w:val="none" w:sz="0" w:space="0" w:color="auto"/>
            <w:right w:val="none" w:sz="0" w:space="0" w:color="auto"/>
          </w:divBdr>
        </w:div>
        <w:div w:id="1642541014">
          <w:marLeft w:val="640"/>
          <w:marRight w:val="0"/>
          <w:marTop w:val="0"/>
          <w:marBottom w:val="0"/>
          <w:divBdr>
            <w:top w:val="none" w:sz="0" w:space="0" w:color="auto"/>
            <w:left w:val="none" w:sz="0" w:space="0" w:color="auto"/>
            <w:bottom w:val="none" w:sz="0" w:space="0" w:color="auto"/>
            <w:right w:val="none" w:sz="0" w:space="0" w:color="auto"/>
          </w:divBdr>
        </w:div>
        <w:div w:id="991103857">
          <w:marLeft w:val="640"/>
          <w:marRight w:val="0"/>
          <w:marTop w:val="0"/>
          <w:marBottom w:val="0"/>
          <w:divBdr>
            <w:top w:val="none" w:sz="0" w:space="0" w:color="auto"/>
            <w:left w:val="none" w:sz="0" w:space="0" w:color="auto"/>
            <w:bottom w:val="none" w:sz="0" w:space="0" w:color="auto"/>
            <w:right w:val="none" w:sz="0" w:space="0" w:color="auto"/>
          </w:divBdr>
        </w:div>
        <w:div w:id="180779790">
          <w:marLeft w:val="640"/>
          <w:marRight w:val="0"/>
          <w:marTop w:val="0"/>
          <w:marBottom w:val="0"/>
          <w:divBdr>
            <w:top w:val="none" w:sz="0" w:space="0" w:color="auto"/>
            <w:left w:val="none" w:sz="0" w:space="0" w:color="auto"/>
            <w:bottom w:val="none" w:sz="0" w:space="0" w:color="auto"/>
            <w:right w:val="none" w:sz="0" w:space="0" w:color="auto"/>
          </w:divBdr>
        </w:div>
        <w:div w:id="1710640412">
          <w:marLeft w:val="640"/>
          <w:marRight w:val="0"/>
          <w:marTop w:val="0"/>
          <w:marBottom w:val="0"/>
          <w:divBdr>
            <w:top w:val="none" w:sz="0" w:space="0" w:color="auto"/>
            <w:left w:val="none" w:sz="0" w:space="0" w:color="auto"/>
            <w:bottom w:val="none" w:sz="0" w:space="0" w:color="auto"/>
            <w:right w:val="none" w:sz="0" w:space="0" w:color="auto"/>
          </w:divBdr>
        </w:div>
        <w:div w:id="1089809449">
          <w:marLeft w:val="640"/>
          <w:marRight w:val="0"/>
          <w:marTop w:val="0"/>
          <w:marBottom w:val="0"/>
          <w:divBdr>
            <w:top w:val="none" w:sz="0" w:space="0" w:color="auto"/>
            <w:left w:val="none" w:sz="0" w:space="0" w:color="auto"/>
            <w:bottom w:val="none" w:sz="0" w:space="0" w:color="auto"/>
            <w:right w:val="none" w:sz="0" w:space="0" w:color="auto"/>
          </w:divBdr>
        </w:div>
        <w:div w:id="976761480">
          <w:marLeft w:val="640"/>
          <w:marRight w:val="0"/>
          <w:marTop w:val="0"/>
          <w:marBottom w:val="0"/>
          <w:divBdr>
            <w:top w:val="none" w:sz="0" w:space="0" w:color="auto"/>
            <w:left w:val="none" w:sz="0" w:space="0" w:color="auto"/>
            <w:bottom w:val="none" w:sz="0" w:space="0" w:color="auto"/>
            <w:right w:val="none" w:sz="0" w:space="0" w:color="auto"/>
          </w:divBdr>
        </w:div>
      </w:divsChild>
    </w:div>
    <w:div w:id="423456463">
      <w:bodyDiv w:val="1"/>
      <w:marLeft w:val="0"/>
      <w:marRight w:val="0"/>
      <w:marTop w:val="0"/>
      <w:marBottom w:val="0"/>
      <w:divBdr>
        <w:top w:val="none" w:sz="0" w:space="0" w:color="auto"/>
        <w:left w:val="none" w:sz="0" w:space="0" w:color="auto"/>
        <w:bottom w:val="none" w:sz="0" w:space="0" w:color="auto"/>
        <w:right w:val="none" w:sz="0" w:space="0" w:color="auto"/>
      </w:divBdr>
      <w:divsChild>
        <w:div w:id="1256938717">
          <w:marLeft w:val="640"/>
          <w:marRight w:val="0"/>
          <w:marTop w:val="0"/>
          <w:marBottom w:val="0"/>
          <w:divBdr>
            <w:top w:val="none" w:sz="0" w:space="0" w:color="auto"/>
            <w:left w:val="none" w:sz="0" w:space="0" w:color="auto"/>
            <w:bottom w:val="none" w:sz="0" w:space="0" w:color="auto"/>
            <w:right w:val="none" w:sz="0" w:space="0" w:color="auto"/>
          </w:divBdr>
        </w:div>
        <w:div w:id="897669237">
          <w:marLeft w:val="640"/>
          <w:marRight w:val="0"/>
          <w:marTop w:val="0"/>
          <w:marBottom w:val="0"/>
          <w:divBdr>
            <w:top w:val="none" w:sz="0" w:space="0" w:color="auto"/>
            <w:left w:val="none" w:sz="0" w:space="0" w:color="auto"/>
            <w:bottom w:val="none" w:sz="0" w:space="0" w:color="auto"/>
            <w:right w:val="none" w:sz="0" w:space="0" w:color="auto"/>
          </w:divBdr>
        </w:div>
        <w:div w:id="744913942">
          <w:marLeft w:val="640"/>
          <w:marRight w:val="0"/>
          <w:marTop w:val="0"/>
          <w:marBottom w:val="0"/>
          <w:divBdr>
            <w:top w:val="none" w:sz="0" w:space="0" w:color="auto"/>
            <w:left w:val="none" w:sz="0" w:space="0" w:color="auto"/>
            <w:bottom w:val="none" w:sz="0" w:space="0" w:color="auto"/>
            <w:right w:val="none" w:sz="0" w:space="0" w:color="auto"/>
          </w:divBdr>
        </w:div>
        <w:div w:id="2002267134">
          <w:marLeft w:val="640"/>
          <w:marRight w:val="0"/>
          <w:marTop w:val="0"/>
          <w:marBottom w:val="0"/>
          <w:divBdr>
            <w:top w:val="none" w:sz="0" w:space="0" w:color="auto"/>
            <w:left w:val="none" w:sz="0" w:space="0" w:color="auto"/>
            <w:bottom w:val="none" w:sz="0" w:space="0" w:color="auto"/>
            <w:right w:val="none" w:sz="0" w:space="0" w:color="auto"/>
          </w:divBdr>
        </w:div>
        <w:div w:id="979119452">
          <w:marLeft w:val="640"/>
          <w:marRight w:val="0"/>
          <w:marTop w:val="0"/>
          <w:marBottom w:val="0"/>
          <w:divBdr>
            <w:top w:val="none" w:sz="0" w:space="0" w:color="auto"/>
            <w:left w:val="none" w:sz="0" w:space="0" w:color="auto"/>
            <w:bottom w:val="none" w:sz="0" w:space="0" w:color="auto"/>
            <w:right w:val="none" w:sz="0" w:space="0" w:color="auto"/>
          </w:divBdr>
        </w:div>
        <w:div w:id="1215578944">
          <w:marLeft w:val="640"/>
          <w:marRight w:val="0"/>
          <w:marTop w:val="0"/>
          <w:marBottom w:val="0"/>
          <w:divBdr>
            <w:top w:val="none" w:sz="0" w:space="0" w:color="auto"/>
            <w:left w:val="none" w:sz="0" w:space="0" w:color="auto"/>
            <w:bottom w:val="none" w:sz="0" w:space="0" w:color="auto"/>
            <w:right w:val="none" w:sz="0" w:space="0" w:color="auto"/>
          </w:divBdr>
        </w:div>
        <w:div w:id="308948890">
          <w:marLeft w:val="640"/>
          <w:marRight w:val="0"/>
          <w:marTop w:val="0"/>
          <w:marBottom w:val="0"/>
          <w:divBdr>
            <w:top w:val="none" w:sz="0" w:space="0" w:color="auto"/>
            <w:left w:val="none" w:sz="0" w:space="0" w:color="auto"/>
            <w:bottom w:val="none" w:sz="0" w:space="0" w:color="auto"/>
            <w:right w:val="none" w:sz="0" w:space="0" w:color="auto"/>
          </w:divBdr>
        </w:div>
        <w:div w:id="826752556">
          <w:marLeft w:val="640"/>
          <w:marRight w:val="0"/>
          <w:marTop w:val="0"/>
          <w:marBottom w:val="0"/>
          <w:divBdr>
            <w:top w:val="none" w:sz="0" w:space="0" w:color="auto"/>
            <w:left w:val="none" w:sz="0" w:space="0" w:color="auto"/>
            <w:bottom w:val="none" w:sz="0" w:space="0" w:color="auto"/>
            <w:right w:val="none" w:sz="0" w:space="0" w:color="auto"/>
          </w:divBdr>
        </w:div>
        <w:div w:id="865796875">
          <w:marLeft w:val="640"/>
          <w:marRight w:val="0"/>
          <w:marTop w:val="0"/>
          <w:marBottom w:val="0"/>
          <w:divBdr>
            <w:top w:val="none" w:sz="0" w:space="0" w:color="auto"/>
            <w:left w:val="none" w:sz="0" w:space="0" w:color="auto"/>
            <w:bottom w:val="none" w:sz="0" w:space="0" w:color="auto"/>
            <w:right w:val="none" w:sz="0" w:space="0" w:color="auto"/>
          </w:divBdr>
        </w:div>
        <w:div w:id="1480993582">
          <w:marLeft w:val="640"/>
          <w:marRight w:val="0"/>
          <w:marTop w:val="0"/>
          <w:marBottom w:val="0"/>
          <w:divBdr>
            <w:top w:val="none" w:sz="0" w:space="0" w:color="auto"/>
            <w:left w:val="none" w:sz="0" w:space="0" w:color="auto"/>
            <w:bottom w:val="none" w:sz="0" w:space="0" w:color="auto"/>
            <w:right w:val="none" w:sz="0" w:space="0" w:color="auto"/>
          </w:divBdr>
        </w:div>
        <w:div w:id="550772484">
          <w:marLeft w:val="640"/>
          <w:marRight w:val="0"/>
          <w:marTop w:val="0"/>
          <w:marBottom w:val="0"/>
          <w:divBdr>
            <w:top w:val="none" w:sz="0" w:space="0" w:color="auto"/>
            <w:left w:val="none" w:sz="0" w:space="0" w:color="auto"/>
            <w:bottom w:val="none" w:sz="0" w:space="0" w:color="auto"/>
            <w:right w:val="none" w:sz="0" w:space="0" w:color="auto"/>
          </w:divBdr>
        </w:div>
        <w:div w:id="1550530322">
          <w:marLeft w:val="640"/>
          <w:marRight w:val="0"/>
          <w:marTop w:val="0"/>
          <w:marBottom w:val="0"/>
          <w:divBdr>
            <w:top w:val="none" w:sz="0" w:space="0" w:color="auto"/>
            <w:left w:val="none" w:sz="0" w:space="0" w:color="auto"/>
            <w:bottom w:val="none" w:sz="0" w:space="0" w:color="auto"/>
            <w:right w:val="none" w:sz="0" w:space="0" w:color="auto"/>
          </w:divBdr>
        </w:div>
        <w:div w:id="1075010824">
          <w:marLeft w:val="640"/>
          <w:marRight w:val="0"/>
          <w:marTop w:val="0"/>
          <w:marBottom w:val="0"/>
          <w:divBdr>
            <w:top w:val="none" w:sz="0" w:space="0" w:color="auto"/>
            <w:left w:val="none" w:sz="0" w:space="0" w:color="auto"/>
            <w:bottom w:val="none" w:sz="0" w:space="0" w:color="auto"/>
            <w:right w:val="none" w:sz="0" w:space="0" w:color="auto"/>
          </w:divBdr>
        </w:div>
      </w:divsChild>
    </w:div>
    <w:div w:id="423497956">
      <w:bodyDiv w:val="1"/>
      <w:marLeft w:val="0"/>
      <w:marRight w:val="0"/>
      <w:marTop w:val="0"/>
      <w:marBottom w:val="0"/>
      <w:divBdr>
        <w:top w:val="none" w:sz="0" w:space="0" w:color="auto"/>
        <w:left w:val="none" w:sz="0" w:space="0" w:color="auto"/>
        <w:bottom w:val="none" w:sz="0" w:space="0" w:color="auto"/>
        <w:right w:val="none" w:sz="0" w:space="0" w:color="auto"/>
      </w:divBdr>
      <w:divsChild>
        <w:div w:id="1007633674">
          <w:marLeft w:val="640"/>
          <w:marRight w:val="0"/>
          <w:marTop w:val="0"/>
          <w:marBottom w:val="0"/>
          <w:divBdr>
            <w:top w:val="none" w:sz="0" w:space="0" w:color="auto"/>
            <w:left w:val="none" w:sz="0" w:space="0" w:color="auto"/>
            <w:bottom w:val="none" w:sz="0" w:space="0" w:color="auto"/>
            <w:right w:val="none" w:sz="0" w:space="0" w:color="auto"/>
          </w:divBdr>
        </w:div>
        <w:div w:id="732697842">
          <w:marLeft w:val="640"/>
          <w:marRight w:val="0"/>
          <w:marTop w:val="0"/>
          <w:marBottom w:val="0"/>
          <w:divBdr>
            <w:top w:val="none" w:sz="0" w:space="0" w:color="auto"/>
            <w:left w:val="none" w:sz="0" w:space="0" w:color="auto"/>
            <w:bottom w:val="none" w:sz="0" w:space="0" w:color="auto"/>
            <w:right w:val="none" w:sz="0" w:space="0" w:color="auto"/>
          </w:divBdr>
        </w:div>
        <w:div w:id="102455334">
          <w:marLeft w:val="640"/>
          <w:marRight w:val="0"/>
          <w:marTop w:val="0"/>
          <w:marBottom w:val="0"/>
          <w:divBdr>
            <w:top w:val="none" w:sz="0" w:space="0" w:color="auto"/>
            <w:left w:val="none" w:sz="0" w:space="0" w:color="auto"/>
            <w:bottom w:val="none" w:sz="0" w:space="0" w:color="auto"/>
            <w:right w:val="none" w:sz="0" w:space="0" w:color="auto"/>
          </w:divBdr>
        </w:div>
        <w:div w:id="1311713391">
          <w:marLeft w:val="640"/>
          <w:marRight w:val="0"/>
          <w:marTop w:val="0"/>
          <w:marBottom w:val="0"/>
          <w:divBdr>
            <w:top w:val="none" w:sz="0" w:space="0" w:color="auto"/>
            <w:left w:val="none" w:sz="0" w:space="0" w:color="auto"/>
            <w:bottom w:val="none" w:sz="0" w:space="0" w:color="auto"/>
            <w:right w:val="none" w:sz="0" w:space="0" w:color="auto"/>
          </w:divBdr>
        </w:div>
        <w:div w:id="1046489309">
          <w:marLeft w:val="640"/>
          <w:marRight w:val="0"/>
          <w:marTop w:val="0"/>
          <w:marBottom w:val="0"/>
          <w:divBdr>
            <w:top w:val="none" w:sz="0" w:space="0" w:color="auto"/>
            <w:left w:val="none" w:sz="0" w:space="0" w:color="auto"/>
            <w:bottom w:val="none" w:sz="0" w:space="0" w:color="auto"/>
            <w:right w:val="none" w:sz="0" w:space="0" w:color="auto"/>
          </w:divBdr>
        </w:div>
        <w:div w:id="812721338">
          <w:marLeft w:val="640"/>
          <w:marRight w:val="0"/>
          <w:marTop w:val="0"/>
          <w:marBottom w:val="0"/>
          <w:divBdr>
            <w:top w:val="none" w:sz="0" w:space="0" w:color="auto"/>
            <w:left w:val="none" w:sz="0" w:space="0" w:color="auto"/>
            <w:bottom w:val="none" w:sz="0" w:space="0" w:color="auto"/>
            <w:right w:val="none" w:sz="0" w:space="0" w:color="auto"/>
          </w:divBdr>
        </w:div>
        <w:div w:id="245194867">
          <w:marLeft w:val="640"/>
          <w:marRight w:val="0"/>
          <w:marTop w:val="0"/>
          <w:marBottom w:val="0"/>
          <w:divBdr>
            <w:top w:val="none" w:sz="0" w:space="0" w:color="auto"/>
            <w:left w:val="none" w:sz="0" w:space="0" w:color="auto"/>
            <w:bottom w:val="none" w:sz="0" w:space="0" w:color="auto"/>
            <w:right w:val="none" w:sz="0" w:space="0" w:color="auto"/>
          </w:divBdr>
        </w:div>
        <w:div w:id="1160393002">
          <w:marLeft w:val="640"/>
          <w:marRight w:val="0"/>
          <w:marTop w:val="0"/>
          <w:marBottom w:val="0"/>
          <w:divBdr>
            <w:top w:val="none" w:sz="0" w:space="0" w:color="auto"/>
            <w:left w:val="none" w:sz="0" w:space="0" w:color="auto"/>
            <w:bottom w:val="none" w:sz="0" w:space="0" w:color="auto"/>
            <w:right w:val="none" w:sz="0" w:space="0" w:color="auto"/>
          </w:divBdr>
        </w:div>
        <w:div w:id="527526760">
          <w:marLeft w:val="640"/>
          <w:marRight w:val="0"/>
          <w:marTop w:val="0"/>
          <w:marBottom w:val="0"/>
          <w:divBdr>
            <w:top w:val="none" w:sz="0" w:space="0" w:color="auto"/>
            <w:left w:val="none" w:sz="0" w:space="0" w:color="auto"/>
            <w:bottom w:val="none" w:sz="0" w:space="0" w:color="auto"/>
            <w:right w:val="none" w:sz="0" w:space="0" w:color="auto"/>
          </w:divBdr>
        </w:div>
        <w:div w:id="450052759">
          <w:marLeft w:val="640"/>
          <w:marRight w:val="0"/>
          <w:marTop w:val="0"/>
          <w:marBottom w:val="0"/>
          <w:divBdr>
            <w:top w:val="none" w:sz="0" w:space="0" w:color="auto"/>
            <w:left w:val="none" w:sz="0" w:space="0" w:color="auto"/>
            <w:bottom w:val="none" w:sz="0" w:space="0" w:color="auto"/>
            <w:right w:val="none" w:sz="0" w:space="0" w:color="auto"/>
          </w:divBdr>
        </w:div>
        <w:div w:id="909147500">
          <w:marLeft w:val="640"/>
          <w:marRight w:val="0"/>
          <w:marTop w:val="0"/>
          <w:marBottom w:val="0"/>
          <w:divBdr>
            <w:top w:val="none" w:sz="0" w:space="0" w:color="auto"/>
            <w:left w:val="none" w:sz="0" w:space="0" w:color="auto"/>
            <w:bottom w:val="none" w:sz="0" w:space="0" w:color="auto"/>
            <w:right w:val="none" w:sz="0" w:space="0" w:color="auto"/>
          </w:divBdr>
        </w:div>
        <w:div w:id="1255744650">
          <w:marLeft w:val="640"/>
          <w:marRight w:val="0"/>
          <w:marTop w:val="0"/>
          <w:marBottom w:val="0"/>
          <w:divBdr>
            <w:top w:val="none" w:sz="0" w:space="0" w:color="auto"/>
            <w:left w:val="none" w:sz="0" w:space="0" w:color="auto"/>
            <w:bottom w:val="none" w:sz="0" w:space="0" w:color="auto"/>
            <w:right w:val="none" w:sz="0" w:space="0" w:color="auto"/>
          </w:divBdr>
        </w:div>
        <w:div w:id="1386294808">
          <w:marLeft w:val="640"/>
          <w:marRight w:val="0"/>
          <w:marTop w:val="0"/>
          <w:marBottom w:val="0"/>
          <w:divBdr>
            <w:top w:val="none" w:sz="0" w:space="0" w:color="auto"/>
            <w:left w:val="none" w:sz="0" w:space="0" w:color="auto"/>
            <w:bottom w:val="none" w:sz="0" w:space="0" w:color="auto"/>
            <w:right w:val="none" w:sz="0" w:space="0" w:color="auto"/>
          </w:divBdr>
        </w:div>
        <w:div w:id="1808350976">
          <w:marLeft w:val="640"/>
          <w:marRight w:val="0"/>
          <w:marTop w:val="0"/>
          <w:marBottom w:val="0"/>
          <w:divBdr>
            <w:top w:val="none" w:sz="0" w:space="0" w:color="auto"/>
            <w:left w:val="none" w:sz="0" w:space="0" w:color="auto"/>
            <w:bottom w:val="none" w:sz="0" w:space="0" w:color="auto"/>
            <w:right w:val="none" w:sz="0" w:space="0" w:color="auto"/>
          </w:divBdr>
        </w:div>
        <w:div w:id="1900939567">
          <w:marLeft w:val="640"/>
          <w:marRight w:val="0"/>
          <w:marTop w:val="0"/>
          <w:marBottom w:val="0"/>
          <w:divBdr>
            <w:top w:val="none" w:sz="0" w:space="0" w:color="auto"/>
            <w:left w:val="none" w:sz="0" w:space="0" w:color="auto"/>
            <w:bottom w:val="none" w:sz="0" w:space="0" w:color="auto"/>
            <w:right w:val="none" w:sz="0" w:space="0" w:color="auto"/>
          </w:divBdr>
        </w:div>
        <w:div w:id="1372611410">
          <w:marLeft w:val="640"/>
          <w:marRight w:val="0"/>
          <w:marTop w:val="0"/>
          <w:marBottom w:val="0"/>
          <w:divBdr>
            <w:top w:val="none" w:sz="0" w:space="0" w:color="auto"/>
            <w:left w:val="none" w:sz="0" w:space="0" w:color="auto"/>
            <w:bottom w:val="none" w:sz="0" w:space="0" w:color="auto"/>
            <w:right w:val="none" w:sz="0" w:space="0" w:color="auto"/>
          </w:divBdr>
        </w:div>
        <w:div w:id="1808548701">
          <w:marLeft w:val="640"/>
          <w:marRight w:val="0"/>
          <w:marTop w:val="0"/>
          <w:marBottom w:val="0"/>
          <w:divBdr>
            <w:top w:val="none" w:sz="0" w:space="0" w:color="auto"/>
            <w:left w:val="none" w:sz="0" w:space="0" w:color="auto"/>
            <w:bottom w:val="none" w:sz="0" w:space="0" w:color="auto"/>
            <w:right w:val="none" w:sz="0" w:space="0" w:color="auto"/>
          </w:divBdr>
        </w:div>
        <w:div w:id="1440834590">
          <w:marLeft w:val="640"/>
          <w:marRight w:val="0"/>
          <w:marTop w:val="0"/>
          <w:marBottom w:val="0"/>
          <w:divBdr>
            <w:top w:val="none" w:sz="0" w:space="0" w:color="auto"/>
            <w:left w:val="none" w:sz="0" w:space="0" w:color="auto"/>
            <w:bottom w:val="none" w:sz="0" w:space="0" w:color="auto"/>
            <w:right w:val="none" w:sz="0" w:space="0" w:color="auto"/>
          </w:divBdr>
        </w:div>
        <w:div w:id="154154952">
          <w:marLeft w:val="640"/>
          <w:marRight w:val="0"/>
          <w:marTop w:val="0"/>
          <w:marBottom w:val="0"/>
          <w:divBdr>
            <w:top w:val="none" w:sz="0" w:space="0" w:color="auto"/>
            <w:left w:val="none" w:sz="0" w:space="0" w:color="auto"/>
            <w:bottom w:val="none" w:sz="0" w:space="0" w:color="auto"/>
            <w:right w:val="none" w:sz="0" w:space="0" w:color="auto"/>
          </w:divBdr>
        </w:div>
      </w:divsChild>
    </w:div>
    <w:div w:id="482891902">
      <w:bodyDiv w:val="1"/>
      <w:marLeft w:val="0"/>
      <w:marRight w:val="0"/>
      <w:marTop w:val="0"/>
      <w:marBottom w:val="0"/>
      <w:divBdr>
        <w:top w:val="none" w:sz="0" w:space="0" w:color="auto"/>
        <w:left w:val="none" w:sz="0" w:space="0" w:color="auto"/>
        <w:bottom w:val="none" w:sz="0" w:space="0" w:color="auto"/>
        <w:right w:val="none" w:sz="0" w:space="0" w:color="auto"/>
      </w:divBdr>
      <w:divsChild>
        <w:div w:id="556547998">
          <w:marLeft w:val="640"/>
          <w:marRight w:val="0"/>
          <w:marTop w:val="0"/>
          <w:marBottom w:val="0"/>
          <w:divBdr>
            <w:top w:val="none" w:sz="0" w:space="0" w:color="auto"/>
            <w:left w:val="none" w:sz="0" w:space="0" w:color="auto"/>
            <w:bottom w:val="none" w:sz="0" w:space="0" w:color="auto"/>
            <w:right w:val="none" w:sz="0" w:space="0" w:color="auto"/>
          </w:divBdr>
        </w:div>
        <w:div w:id="634333461">
          <w:marLeft w:val="640"/>
          <w:marRight w:val="0"/>
          <w:marTop w:val="0"/>
          <w:marBottom w:val="0"/>
          <w:divBdr>
            <w:top w:val="none" w:sz="0" w:space="0" w:color="auto"/>
            <w:left w:val="none" w:sz="0" w:space="0" w:color="auto"/>
            <w:bottom w:val="none" w:sz="0" w:space="0" w:color="auto"/>
            <w:right w:val="none" w:sz="0" w:space="0" w:color="auto"/>
          </w:divBdr>
        </w:div>
        <w:div w:id="794904020">
          <w:marLeft w:val="640"/>
          <w:marRight w:val="0"/>
          <w:marTop w:val="0"/>
          <w:marBottom w:val="0"/>
          <w:divBdr>
            <w:top w:val="none" w:sz="0" w:space="0" w:color="auto"/>
            <w:left w:val="none" w:sz="0" w:space="0" w:color="auto"/>
            <w:bottom w:val="none" w:sz="0" w:space="0" w:color="auto"/>
            <w:right w:val="none" w:sz="0" w:space="0" w:color="auto"/>
          </w:divBdr>
        </w:div>
        <w:div w:id="30889148">
          <w:marLeft w:val="640"/>
          <w:marRight w:val="0"/>
          <w:marTop w:val="0"/>
          <w:marBottom w:val="0"/>
          <w:divBdr>
            <w:top w:val="none" w:sz="0" w:space="0" w:color="auto"/>
            <w:left w:val="none" w:sz="0" w:space="0" w:color="auto"/>
            <w:bottom w:val="none" w:sz="0" w:space="0" w:color="auto"/>
            <w:right w:val="none" w:sz="0" w:space="0" w:color="auto"/>
          </w:divBdr>
        </w:div>
        <w:div w:id="1533231134">
          <w:marLeft w:val="640"/>
          <w:marRight w:val="0"/>
          <w:marTop w:val="0"/>
          <w:marBottom w:val="0"/>
          <w:divBdr>
            <w:top w:val="none" w:sz="0" w:space="0" w:color="auto"/>
            <w:left w:val="none" w:sz="0" w:space="0" w:color="auto"/>
            <w:bottom w:val="none" w:sz="0" w:space="0" w:color="auto"/>
            <w:right w:val="none" w:sz="0" w:space="0" w:color="auto"/>
          </w:divBdr>
        </w:div>
        <w:div w:id="1191800700">
          <w:marLeft w:val="640"/>
          <w:marRight w:val="0"/>
          <w:marTop w:val="0"/>
          <w:marBottom w:val="0"/>
          <w:divBdr>
            <w:top w:val="none" w:sz="0" w:space="0" w:color="auto"/>
            <w:left w:val="none" w:sz="0" w:space="0" w:color="auto"/>
            <w:bottom w:val="none" w:sz="0" w:space="0" w:color="auto"/>
            <w:right w:val="none" w:sz="0" w:space="0" w:color="auto"/>
          </w:divBdr>
        </w:div>
        <w:div w:id="190461729">
          <w:marLeft w:val="640"/>
          <w:marRight w:val="0"/>
          <w:marTop w:val="0"/>
          <w:marBottom w:val="0"/>
          <w:divBdr>
            <w:top w:val="none" w:sz="0" w:space="0" w:color="auto"/>
            <w:left w:val="none" w:sz="0" w:space="0" w:color="auto"/>
            <w:bottom w:val="none" w:sz="0" w:space="0" w:color="auto"/>
            <w:right w:val="none" w:sz="0" w:space="0" w:color="auto"/>
          </w:divBdr>
        </w:div>
        <w:div w:id="378238354">
          <w:marLeft w:val="640"/>
          <w:marRight w:val="0"/>
          <w:marTop w:val="0"/>
          <w:marBottom w:val="0"/>
          <w:divBdr>
            <w:top w:val="none" w:sz="0" w:space="0" w:color="auto"/>
            <w:left w:val="none" w:sz="0" w:space="0" w:color="auto"/>
            <w:bottom w:val="none" w:sz="0" w:space="0" w:color="auto"/>
            <w:right w:val="none" w:sz="0" w:space="0" w:color="auto"/>
          </w:divBdr>
        </w:div>
        <w:div w:id="2102607203">
          <w:marLeft w:val="640"/>
          <w:marRight w:val="0"/>
          <w:marTop w:val="0"/>
          <w:marBottom w:val="0"/>
          <w:divBdr>
            <w:top w:val="none" w:sz="0" w:space="0" w:color="auto"/>
            <w:left w:val="none" w:sz="0" w:space="0" w:color="auto"/>
            <w:bottom w:val="none" w:sz="0" w:space="0" w:color="auto"/>
            <w:right w:val="none" w:sz="0" w:space="0" w:color="auto"/>
          </w:divBdr>
        </w:div>
        <w:div w:id="363210593">
          <w:marLeft w:val="640"/>
          <w:marRight w:val="0"/>
          <w:marTop w:val="0"/>
          <w:marBottom w:val="0"/>
          <w:divBdr>
            <w:top w:val="none" w:sz="0" w:space="0" w:color="auto"/>
            <w:left w:val="none" w:sz="0" w:space="0" w:color="auto"/>
            <w:bottom w:val="none" w:sz="0" w:space="0" w:color="auto"/>
            <w:right w:val="none" w:sz="0" w:space="0" w:color="auto"/>
          </w:divBdr>
        </w:div>
        <w:div w:id="1510177164">
          <w:marLeft w:val="640"/>
          <w:marRight w:val="0"/>
          <w:marTop w:val="0"/>
          <w:marBottom w:val="0"/>
          <w:divBdr>
            <w:top w:val="none" w:sz="0" w:space="0" w:color="auto"/>
            <w:left w:val="none" w:sz="0" w:space="0" w:color="auto"/>
            <w:bottom w:val="none" w:sz="0" w:space="0" w:color="auto"/>
            <w:right w:val="none" w:sz="0" w:space="0" w:color="auto"/>
          </w:divBdr>
        </w:div>
        <w:div w:id="455218884">
          <w:marLeft w:val="640"/>
          <w:marRight w:val="0"/>
          <w:marTop w:val="0"/>
          <w:marBottom w:val="0"/>
          <w:divBdr>
            <w:top w:val="none" w:sz="0" w:space="0" w:color="auto"/>
            <w:left w:val="none" w:sz="0" w:space="0" w:color="auto"/>
            <w:bottom w:val="none" w:sz="0" w:space="0" w:color="auto"/>
            <w:right w:val="none" w:sz="0" w:space="0" w:color="auto"/>
          </w:divBdr>
        </w:div>
        <w:div w:id="1784838077">
          <w:marLeft w:val="640"/>
          <w:marRight w:val="0"/>
          <w:marTop w:val="0"/>
          <w:marBottom w:val="0"/>
          <w:divBdr>
            <w:top w:val="none" w:sz="0" w:space="0" w:color="auto"/>
            <w:left w:val="none" w:sz="0" w:space="0" w:color="auto"/>
            <w:bottom w:val="none" w:sz="0" w:space="0" w:color="auto"/>
            <w:right w:val="none" w:sz="0" w:space="0" w:color="auto"/>
          </w:divBdr>
        </w:div>
        <w:div w:id="1203439701">
          <w:marLeft w:val="640"/>
          <w:marRight w:val="0"/>
          <w:marTop w:val="0"/>
          <w:marBottom w:val="0"/>
          <w:divBdr>
            <w:top w:val="none" w:sz="0" w:space="0" w:color="auto"/>
            <w:left w:val="none" w:sz="0" w:space="0" w:color="auto"/>
            <w:bottom w:val="none" w:sz="0" w:space="0" w:color="auto"/>
            <w:right w:val="none" w:sz="0" w:space="0" w:color="auto"/>
          </w:divBdr>
        </w:div>
      </w:divsChild>
    </w:div>
    <w:div w:id="581574271">
      <w:bodyDiv w:val="1"/>
      <w:marLeft w:val="0"/>
      <w:marRight w:val="0"/>
      <w:marTop w:val="0"/>
      <w:marBottom w:val="0"/>
      <w:divBdr>
        <w:top w:val="none" w:sz="0" w:space="0" w:color="auto"/>
        <w:left w:val="none" w:sz="0" w:space="0" w:color="auto"/>
        <w:bottom w:val="none" w:sz="0" w:space="0" w:color="auto"/>
        <w:right w:val="none" w:sz="0" w:space="0" w:color="auto"/>
      </w:divBdr>
      <w:divsChild>
        <w:div w:id="1917589848">
          <w:marLeft w:val="640"/>
          <w:marRight w:val="0"/>
          <w:marTop w:val="0"/>
          <w:marBottom w:val="0"/>
          <w:divBdr>
            <w:top w:val="none" w:sz="0" w:space="0" w:color="auto"/>
            <w:left w:val="none" w:sz="0" w:space="0" w:color="auto"/>
            <w:bottom w:val="none" w:sz="0" w:space="0" w:color="auto"/>
            <w:right w:val="none" w:sz="0" w:space="0" w:color="auto"/>
          </w:divBdr>
        </w:div>
        <w:div w:id="1344016884">
          <w:marLeft w:val="640"/>
          <w:marRight w:val="0"/>
          <w:marTop w:val="0"/>
          <w:marBottom w:val="0"/>
          <w:divBdr>
            <w:top w:val="none" w:sz="0" w:space="0" w:color="auto"/>
            <w:left w:val="none" w:sz="0" w:space="0" w:color="auto"/>
            <w:bottom w:val="none" w:sz="0" w:space="0" w:color="auto"/>
            <w:right w:val="none" w:sz="0" w:space="0" w:color="auto"/>
          </w:divBdr>
        </w:div>
        <w:div w:id="985596200">
          <w:marLeft w:val="640"/>
          <w:marRight w:val="0"/>
          <w:marTop w:val="0"/>
          <w:marBottom w:val="0"/>
          <w:divBdr>
            <w:top w:val="none" w:sz="0" w:space="0" w:color="auto"/>
            <w:left w:val="none" w:sz="0" w:space="0" w:color="auto"/>
            <w:bottom w:val="none" w:sz="0" w:space="0" w:color="auto"/>
            <w:right w:val="none" w:sz="0" w:space="0" w:color="auto"/>
          </w:divBdr>
        </w:div>
        <w:div w:id="1649087383">
          <w:marLeft w:val="640"/>
          <w:marRight w:val="0"/>
          <w:marTop w:val="0"/>
          <w:marBottom w:val="0"/>
          <w:divBdr>
            <w:top w:val="none" w:sz="0" w:space="0" w:color="auto"/>
            <w:left w:val="none" w:sz="0" w:space="0" w:color="auto"/>
            <w:bottom w:val="none" w:sz="0" w:space="0" w:color="auto"/>
            <w:right w:val="none" w:sz="0" w:space="0" w:color="auto"/>
          </w:divBdr>
        </w:div>
        <w:div w:id="221799065">
          <w:marLeft w:val="640"/>
          <w:marRight w:val="0"/>
          <w:marTop w:val="0"/>
          <w:marBottom w:val="0"/>
          <w:divBdr>
            <w:top w:val="none" w:sz="0" w:space="0" w:color="auto"/>
            <w:left w:val="none" w:sz="0" w:space="0" w:color="auto"/>
            <w:bottom w:val="none" w:sz="0" w:space="0" w:color="auto"/>
            <w:right w:val="none" w:sz="0" w:space="0" w:color="auto"/>
          </w:divBdr>
        </w:div>
        <w:div w:id="944657084">
          <w:marLeft w:val="640"/>
          <w:marRight w:val="0"/>
          <w:marTop w:val="0"/>
          <w:marBottom w:val="0"/>
          <w:divBdr>
            <w:top w:val="none" w:sz="0" w:space="0" w:color="auto"/>
            <w:left w:val="none" w:sz="0" w:space="0" w:color="auto"/>
            <w:bottom w:val="none" w:sz="0" w:space="0" w:color="auto"/>
            <w:right w:val="none" w:sz="0" w:space="0" w:color="auto"/>
          </w:divBdr>
        </w:div>
        <w:div w:id="635722080">
          <w:marLeft w:val="640"/>
          <w:marRight w:val="0"/>
          <w:marTop w:val="0"/>
          <w:marBottom w:val="0"/>
          <w:divBdr>
            <w:top w:val="none" w:sz="0" w:space="0" w:color="auto"/>
            <w:left w:val="none" w:sz="0" w:space="0" w:color="auto"/>
            <w:bottom w:val="none" w:sz="0" w:space="0" w:color="auto"/>
            <w:right w:val="none" w:sz="0" w:space="0" w:color="auto"/>
          </w:divBdr>
        </w:div>
        <w:div w:id="1826579909">
          <w:marLeft w:val="640"/>
          <w:marRight w:val="0"/>
          <w:marTop w:val="0"/>
          <w:marBottom w:val="0"/>
          <w:divBdr>
            <w:top w:val="none" w:sz="0" w:space="0" w:color="auto"/>
            <w:left w:val="none" w:sz="0" w:space="0" w:color="auto"/>
            <w:bottom w:val="none" w:sz="0" w:space="0" w:color="auto"/>
            <w:right w:val="none" w:sz="0" w:space="0" w:color="auto"/>
          </w:divBdr>
        </w:div>
        <w:div w:id="1575507912">
          <w:marLeft w:val="640"/>
          <w:marRight w:val="0"/>
          <w:marTop w:val="0"/>
          <w:marBottom w:val="0"/>
          <w:divBdr>
            <w:top w:val="none" w:sz="0" w:space="0" w:color="auto"/>
            <w:left w:val="none" w:sz="0" w:space="0" w:color="auto"/>
            <w:bottom w:val="none" w:sz="0" w:space="0" w:color="auto"/>
            <w:right w:val="none" w:sz="0" w:space="0" w:color="auto"/>
          </w:divBdr>
        </w:div>
        <w:div w:id="1103301718">
          <w:marLeft w:val="640"/>
          <w:marRight w:val="0"/>
          <w:marTop w:val="0"/>
          <w:marBottom w:val="0"/>
          <w:divBdr>
            <w:top w:val="none" w:sz="0" w:space="0" w:color="auto"/>
            <w:left w:val="none" w:sz="0" w:space="0" w:color="auto"/>
            <w:bottom w:val="none" w:sz="0" w:space="0" w:color="auto"/>
            <w:right w:val="none" w:sz="0" w:space="0" w:color="auto"/>
          </w:divBdr>
        </w:div>
        <w:div w:id="1336565684">
          <w:marLeft w:val="640"/>
          <w:marRight w:val="0"/>
          <w:marTop w:val="0"/>
          <w:marBottom w:val="0"/>
          <w:divBdr>
            <w:top w:val="none" w:sz="0" w:space="0" w:color="auto"/>
            <w:left w:val="none" w:sz="0" w:space="0" w:color="auto"/>
            <w:bottom w:val="none" w:sz="0" w:space="0" w:color="auto"/>
            <w:right w:val="none" w:sz="0" w:space="0" w:color="auto"/>
          </w:divBdr>
        </w:div>
        <w:div w:id="696394262">
          <w:marLeft w:val="640"/>
          <w:marRight w:val="0"/>
          <w:marTop w:val="0"/>
          <w:marBottom w:val="0"/>
          <w:divBdr>
            <w:top w:val="none" w:sz="0" w:space="0" w:color="auto"/>
            <w:left w:val="none" w:sz="0" w:space="0" w:color="auto"/>
            <w:bottom w:val="none" w:sz="0" w:space="0" w:color="auto"/>
            <w:right w:val="none" w:sz="0" w:space="0" w:color="auto"/>
          </w:divBdr>
        </w:div>
        <w:div w:id="697702516">
          <w:marLeft w:val="640"/>
          <w:marRight w:val="0"/>
          <w:marTop w:val="0"/>
          <w:marBottom w:val="0"/>
          <w:divBdr>
            <w:top w:val="none" w:sz="0" w:space="0" w:color="auto"/>
            <w:left w:val="none" w:sz="0" w:space="0" w:color="auto"/>
            <w:bottom w:val="none" w:sz="0" w:space="0" w:color="auto"/>
            <w:right w:val="none" w:sz="0" w:space="0" w:color="auto"/>
          </w:divBdr>
        </w:div>
        <w:div w:id="808128648">
          <w:marLeft w:val="640"/>
          <w:marRight w:val="0"/>
          <w:marTop w:val="0"/>
          <w:marBottom w:val="0"/>
          <w:divBdr>
            <w:top w:val="none" w:sz="0" w:space="0" w:color="auto"/>
            <w:left w:val="none" w:sz="0" w:space="0" w:color="auto"/>
            <w:bottom w:val="none" w:sz="0" w:space="0" w:color="auto"/>
            <w:right w:val="none" w:sz="0" w:space="0" w:color="auto"/>
          </w:divBdr>
        </w:div>
        <w:div w:id="1346665625">
          <w:marLeft w:val="640"/>
          <w:marRight w:val="0"/>
          <w:marTop w:val="0"/>
          <w:marBottom w:val="0"/>
          <w:divBdr>
            <w:top w:val="none" w:sz="0" w:space="0" w:color="auto"/>
            <w:left w:val="none" w:sz="0" w:space="0" w:color="auto"/>
            <w:bottom w:val="none" w:sz="0" w:space="0" w:color="auto"/>
            <w:right w:val="none" w:sz="0" w:space="0" w:color="auto"/>
          </w:divBdr>
        </w:div>
        <w:div w:id="854348048">
          <w:marLeft w:val="640"/>
          <w:marRight w:val="0"/>
          <w:marTop w:val="0"/>
          <w:marBottom w:val="0"/>
          <w:divBdr>
            <w:top w:val="none" w:sz="0" w:space="0" w:color="auto"/>
            <w:left w:val="none" w:sz="0" w:space="0" w:color="auto"/>
            <w:bottom w:val="none" w:sz="0" w:space="0" w:color="auto"/>
            <w:right w:val="none" w:sz="0" w:space="0" w:color="auto"/>
          </w:divBdr>
        </w:div>
        <w:div w:id="2109158638">
          <w:marLeft w:val="640"/>
          <w:marRight w:val="0"/>
          <w:marTop w:val="0"/>
          <w:marBottom w:val="0"/>
          <w:divBdr>
            <w:top w:val="none" w:sz="0" w:space="0" w:color="auto"/>
            <w:left w:val="none" w:sz="0" w:space="0" w:color="auto"/>
            <w:bottom w:val="none" w:sz="0" w:space="0" w:color="auto"/>
            <w:right w:val="none" w:sz="0" w:space="0" w:color="auto"/>
          </w:divBdr>
        </w:div>
      </w:divsChild>
    </w:div>
    <w:div w:id="629819203">
      <w:bodyDiv w:val="1"/>
      <w:marLeft w:val="0"/>
      <w:marRight w:val="0"/>
      <w:marTop w:val="0"/>
      <w:marBottom w:val="0"/>
      <w:divBdr>
        <w:top w:val="none" w:sz="0" w:space="0" w:color="auto"/>
        <w:left w:val="none" w:sz="0" w:space="0" w:color="auto"/>
        <w:bottom w:val="none" w:sz="0" w:space="0" w:color="auto"/>
        <w:right w:val="none" w:sz="0" w:space="0" w:color="auto"/>
      </w:divBdr>
      <w:divsChild>
        <w:div w:id="1814564183">
          <w:marLeft w:val="640"/>
          <w:marRight w:val="0"/>
          <w:marTop w:val="0"/>
          <w:marBottom w:val="0"/>
          <w:divBdr>
            <w:top w:val="none" w:sz="0" w:space="0" w:color="auto"/>
            <w:left w:val="none" w:sz="0" w:space="0" w:color="auto"/>
            <w:bottom w:val="none" w:sz="0" w:space="0" w:color="auto"/>
            <w:right w:val="none" w:sz="0" w:space="0" w:color="auto"/>
          </w:divBdr>
        </w:div>
        <w:div w:id="1068114486">
          <w:marLeft w:val="640"/>
          <w:marRight w:val="0"/>
          <w:marTop w:val="0"/>
          <w:marBottom w:val="0"/>
          <w:divBdr>
            <w:top w:val="none" w:sz="0" w:space="0" w:color="auto"/>
            <w:left w:val="none" w:sz="0" w:space="0" w:color="auto"/>
            <w:bottom w:val="none" w:sz="0" w:space="0" w:color="auto"/>
            <w:right w:val="none" w:sz="0" w:space="0" w:color="auto"/>
          </w:divBdr>
        </w:div>
        <w:div w:id="1972050613">
          <w:marLeft w:val="640"/>
          <w:marRight w:val="0"/>
          <w:marTop w:val="0"/>
          <w:marBottom w:val="0"/>
          <w:divBdr>
            <w:top w:val="none" w:sz="0" w:space="0" w:color="auto"/>
            <w:left w:val="none" w:sz="0" w:space="0" w:color="auto"/>
            <w:bottom w:val="none" w:sz="0" w:space="0" w:color="auto"/>
            <w:right w:val="none" w:sz="0" w:space="0" w:color="auto"/>
          </w:divBdr>
        </w:div>
        <w:div w:id="660473102">
          <w:marLeft w:val="640"/>
          <w:marRight w:val="0"/>
          <w:marTop w:val="0"/>
          <w:marBottom w:val="0"/>
          <w:divBdr>
            <w:top w:val="none" w:sz="0" w:space="0" w:color="auto"/>
            <w:left w:val="none" w:sz="0" w:space="0" w:color="auto"/>
            <w:bottom w:val="none" w:sz="0" w:space="0" w:color="auto"/>
            <w:right w:val="none" w:sz="0" w:space="0" w:color="auto"/>
          </w:divBdr>
        </w:div>
        <w:div w:id="1821919911">
          <w:marLeft w:val="640"/>
          <w:marRight w:val="0"/>
          <w:marTop w:val="0"/>
          <w:marBottom w:val="0"/>
          <w:divBdr>
            <w:top w:val="none" w:sz="0" w:space="0" w:color="auto"/>
            <w:left w:val="none" w:sz="0" w:space="0" w:color="auto"/>
            <w:bottom w:val="none" w:sz="0" w:space="0" w:color="auto"/>
            <w:right w:val="none" w:sz="0" w:space="0" w:color="auto"/>
          </w:divBdr>
        </w:div>
        <w:div w:id="2077628555">
          <w:marLeft w:val="640"/>
          <w:marRight w:val="0"/>
          <w:marTop w:val="0"/>
          <w:marBottom w:val="0"/>
          <w:divBdr>
            <w:top w:val="none" w:sz="0" w:space="0" w:color="auto"/>
            <w:left w:val="none" w:sz="0" w:space="0" w:color="auto"/>
            <w:bottom w:val="none" w:sz="0" w:space="0" w:color="auto"/>
            <w:right w:val="none" w:sz="0" w:space="0" w:color="auto"/>
          </w:divBdr>
        </w:div>
        <w:div w:id="301934119">
          <w:marLeft w:val="640"/>
          <w:marRight w:val="0"/>
          <w:marTop w:val="0"/>
          <w:marBottom w:val="0"/>
          <w:divBdr>
            <w:top w:val="none" w:sz="0" w:space="0" w:color="auto"/>
            <w:left w:val="none" w:sz="0" w:space="0" w:color="auto"/>
            <w:bottom w:val="none" w:sz="0" w:space="0" w:color="auto"/>
            <w:right w:val="none" w:sz="0" w:space="0" w:color="auto"/>
          </w:divBdr>
        </w:div>
        <w:div w:id="1192917799">
          <w:marLeft w:val="640"/>
          <w:marRight w:val="0"/>
          <w:marTop w:val="0"/>
          <w:marBottom w:val="0"/>
          <w:divBdr>
            <w:top w:val="none" w:sz="0" w:space="0" w:color="auto"/>
            <w:left w:val="none" w:sz="0" w:space="0" w:color="auto"/>
            <w:bottom w:val="none" w:sz="0" w:space="0" w:color="auto"/>
            <w:right w:val="none" w:sz="0" w:space="0" w:color="auto"/>
          </w:divBdr>
        </w:div>
        <w:div w:id="1133794144">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763845348">
          <w:marLeft w:val="640"/>
          <w:marRight w:val="0"/>
          <w:marTop w:val="0"/>
          <w:marBottom w:val="0"/>
          <w:divBdr>
            <w:top w:val="none" w:sz="0" w:space="0" w:color="auto"/>
            <w:left w:val="none" w:sz="0" w:space="0" w:color="auto"/>
            <w:bottom w:val="none" w:sz="0" w:space="0" w:color="auto"/>
            <w:right w:val="none" w:sz="0" w:space="0" w:color="auto"/>
          </w:divBdr>
        </w:div>
        <w:div w:id="1852067284">
          <w:marLeft w:val="640"/>
          <w:marRight w:val="0"/>
          <w:marTop w:val="0"/>
          <w:marBottom w:val="0"/>
          <w:divBdr>
            <w:top w:val="none" w:sz="0" w:space="0" w:color="auto"/>
            <w:left w:val="none" w:sz="0" w:space="0" w:color="auto"/>
            <w:bottom w:val="none" w:sz="0" w:space="0" w:color="auto"/>
            <w:right w:val="none" w:sz="0" w:space="0" w:color="auto"/>
          </w:divBdr>
        </w:div>
        <w:div w:id="1674989857">
          <w:marLeft w:val="640"/>
          <w:marRight w:val="0"/>
          <w:marTop w:val="0"/>
          <w:marBottom w:val="0"/>
          <w:divBdr>
            <w:top w:val="none" w:sz="0" w:space="0" w:color="auto"/>
            <w:left w:val="none" w:sz="0" w:space="0" w:color="auto"/>
            <w:bottom w:val="none" w:sz="0" w:space="0" w:color="auto"/>
            <w:right w:val="none" w:sz="0" w:space="0" w:color="auto"/>
          </w:divBdr>
        </w:div>
        <w:div w:id="1889147123">
          <w:marLeft w:val="640"/>
          <w:marRight w:val="0"/>
          <w:marTop w:val="0"/>
          <w:marBottom w:val="0"/>
          <w:divBdr>
            <w:top w:val="none" w:sz="0" w:space="0" w:color="auto"/>
            <w:left w:val="none" w:sz="0" w:space="0" w:color="auto"/>
            <w:bottom w:val="none" w:sz="0" w:space="0" w:color="auto"/>
            <w:right w:val="none" w:sz="0" w:space="0" w:color="auto"/>
          </w:divBdr>
        </w:div>
        <w:div w:id="713696947">
          <w:marLeft w:val="640"/>
          <w:marRight w:val="0"/>
          <w:marTop w:val="0"/>
          <w:marBottom w:val="0"/>
          <w:divBdr>
            <w:top w:val="none" w:sz="0" w:space="0" w:color="auto"/>
            <w:left w:val="none" w:sz="0" w:space="0" w:color="auto"/>
            <w:bottom w:val="none" w:sz="0" w:space="0" w:color="auto"/>
            <w:right w:val="none" w:sz="0" w:space="0" w:color="auto"/>
          </w:divBdr>
        </w:div>
      </w:divsChild>
    </w:div>
    <w:div w:id="649595709">
      <w:bodyDiv w:val="1"/>
      <w:marLeft w:val="0"/>
      <w:marRight w:val="0"/>
      <w:marTop w:val="0"/>
      <w:marBottom w:val="0"/>
      <w:divBdr>
        <w:top w:val="none" w:sz="0" w:space="0" w:color="auto"/>
        <w:left w:val="none" w:sz="0" w:space="0" w:color="auto"/>
        <w:bottom w:val="none" w:sz="0" w:space="0" w:color="auto"/>
        <w:right w:val="none" w:sz="0" w:space="0" w:color="auto"/>
      </w:divBdr>
      <w:divsChild>
        <w:div w:id="1636372279">
          <w:marLeft w:val="640"/>
          <w:marRight w:val="0"/>
          <w:marTop w:val="0"/>
          <w:marBottom w:val="0"/>
          <w:divBdr>
            <w:top w:val="none" w:sz="0" w:space="0" w:color="auto"/>
            <w:left w:val="none" w:sz="0" w:space="0" w:color="auto"/>
            <w:bottom w:val="none" w:sz="0" w:space="0" w:color="auto"/>
            <w:right w:val="none" w:sz="0" w:space="0" w:color="auto"/>
          </w:divBdr>
        </w:div>
        <w:div w:id="1060520769">
          <w:marLeft w:val="640"/>
          <w:marRight w:val="0"/>
          <w:marTop w:val="0"/>
          <w:marBottom w:val="0"/>
          <w:divBdr>
            <w:top w:val="none" w:sz="0" w:space="0" w:color="auto"/>
            <w:left w:val="none" w:sz="0" w:space="0" w:color="auto"/>
            <w:bottom w:val="none" w:sz="0" w:space="0" w:color="auto"/>
            <w:right w:val="none" w:sz="0" w:space="0" w:color="auto"/>
          </w:divBdr>
        </w:div>
        <w:div w:id="1059324381">
          <w:marLeft w:val="640"/>
          <w:marRight w:val="0"/>
          <w:marTop w:val="0"/>
          <w:marBottom w:val="0"/>
          <w:divBdr>
            <w:top w:val="none" w:sz="0" w:space="0" w:color="auto"/>
            <w:left w:val="none" w:sz="0" w:space="0" w:color="auto"/>
            <w:bottom w:val="none" w:sz="0" w:space="0" w:color="auto"/>
            <w:right w:val="none" w:sz="0" w:space="0" w:color="auto"/>
          </w:divBdr>
        </w:div>
        <w:div w:id="189152525">
          <w:marLeft w:val="640"/>
          <w:marRight w:val="0"/>
          <w:marTop w:val="0"/>
          <w:marBottom w:val="0"/>
          <w:divBdr>
            <w:top w:val="none" w:sz="0" w:space="0" w:color="auto"/>
            <w:left w:val="none" w:sz="0" w:space="0" w:color="auto"/>
            <w:bottom w:val="none" w:sz="0" w:space="0" w:color="auto"/>
            <w:right w:val="none" w:sz="0" w:space="0" w:color="auto"/>
          </w:divBdr>
        </w:div>
        <w:div w:id="639843826">
          <w:marLeft w:val="640"/>
          <w:marRight w:val="0"/>
          <w:marTop w:val="0"/>
          <w:marBottom w:val="0"/>
          <w:divBdr>
            <w:top w:val="none" w:sz="0" w:space="0" w:color="auto"/>
            <w:left w:val="none" w:sz="0" w:space="0" w:color="auto"/>
            <w:bottom w:val="none" w:sz="0" w:space="0" w:color="auto"/>
            <w:right w:val="none" w:sz="0" w:space="0" w:color="auto"/>
          </w:divBdr>
        </w:div>
        <w:div w:id="307058719">
          <w:marLeft w:val="640"/>
          <w:marRight w:val="0"/>
          <w:marTop w:val="0"/>
          <w:marBottom w:val="0"/>
          <w:divBdr>
            <w:top w:val="none" w:sz="0" w:space="0" w:color="auto"/>
            <w:left w:val="none" w:sz="0" w:space="0" w:color="auto"/>
            <w:bottom w:val="none" w:sz="0" w:space="0" w:color="auto"/>
            <w:right w:val="none" w:sz="0" w:space="0" w:color="auto"/>
          </w:divBdr>
        </w:div>
        <w:div w:id="964197164">
          <w:marLeft w:val="640"/>
          <w:marRight w:val="0"/>
          <w:marTop w:val="0"/>
          <w:marBottom w:val="0"/>
          <w:divBdr>
            <w:top w:val="none" w:sz="0" w:space="0" w:color="auto"/>
            <w:left w:val="none" w:sz="0" w:space="0" w:color="auto"/>
            <w:bottom w:val="none" w:sz="0" w:space="0" w:color="auto"/>
            <w:right w:val="none" w:sz="0" w:space="0" w:color="auto"/>
          </w:divBdr>
        </w:div>
        <w:div w:id="2017951539">
          <w:marLeft w:val="640"/>
          <w:marRight w:val="0"/>
          <w:marTop w:val="0"/>
          <w:marBottom w:val="0"/>
          <w:divBdr>
            <w:top w:val="none" w:sz="0" w:space="0" w:color="auto"/>
            <w:left w:val="none" w:sz="0" w:space="0" w:color="auto"/>
            <w:bottom w:val="none" w:sz="0" w:space="0" w:color="auto"/>
            <w:right w:val="none" w:sz="0" w:space="0" w:color="auto"/>
          </w:divBdr>
        </w:div>
        <w:div w:id="2123720907">
          <w:marLeft w:val="640"/>
          <w:marRight w:val="0"/>
          <w:marTop w:val="0"/>
          <w:marBottom w:val="0"/>
          <w:divBdr>
            <w:top w:val="none" w:sz="0" w:space="0" w:color="auto"/>
            <w:left w:val="none" w:sz="0" w:space="0" w:color="auto"/>
            <w:bottom w:val="none" w:sz="0" w:space="0" w:color="auto"/>
            <w:right w:val="none" w:sz="0" w:space="0" w:color="auto"/>
          </w:divBdr>
        </w:div>
        <w:div w:id="1566842603">
          <w:marLeft w:val="640"/>
          <w:marRight w:val="0"/>
          <w:marTop w:val="0"/>
          <w:marBottom w:val="0"/>
          <w:divBdr>
            <w:top w:val="none" w:sz="0" w:space="0" w:color="auto"/>
            <w:left w:val="none" w:sz="0" w:space="0" w:color="auto"/>
            <w:bottom w:val="none" w:sz="0" w:space="0" w:color="auto"/>
            <w:right w:val="none" w:sz="0" w:space="0" w:color="auto"/>
          </w:divBdr>
        </w:div>
        <w:div w:id="1094983333">
          <w:marLeft w:val="640"/>
          <w:marRight w:val="0"/>
          <w:marTop w:val="0"/>
          <w:marBottom w:val="0"/>
          <w:divBdr>
            <w:top w:val="none" w:sz="0" w:space="0" w:color="auto"/>
            <w:left w:val="none" w:sz="0" w:space="0" w:color="auto"/>
            <w:bottom w:val="none" w:sz="0" w:space="0" w:color="auto"/>
            <w:right w:val="none" w:sz="0" w:space="0" w:color="auto"/>
          </w:divBdr>
        </w:div>
        <w:div w:id="1012145672">
          <w:marLeft w:val="640"/>
          <w:marRight w:val="0"/>
          <w:marTop w:val="0"/>
          <w:marBottom w:val="0"/>
          <w:divBdr>
            <w:top w:val="none" w:sz="0" w:space="0" w:color="auto"/>
            <w:left w:val="none" w:sz="0" w:space="0" w:color="auto"/>
            <w:bottom w:val="none" w:sz="0" w:space="0" w:color="auto"/>
            <w:right w:val="none" w:sz="0" w:space="0" w:color="auto"/>
          </w:divBdr>
        </w:div>
        <w:div w:id="943683827">
          <w:marLeft w:val="640"/>
          <w:marRight w:val="0"/>
          <w:marTop w:val="0"/>
          <w:marBottom w:val="0"/>
          <w:divBdr>
            <w:top w:val="none" w:sz="0" w:space="0" w:color="auto"/>
            <w:left w:val="none" w:sz="0" w:space="0" w:color="auto"/>
            <w:bottom w:val="none" w:sz="0" w:space="0" w:color="auto"/>
            <w:right w:val="none" w:sz="0" w:space="0" w:color="auto"/>
          </w:divBdr>
        </w:div>
        <w:div w:id="829641217">
          <w:marLeft w:val="640"/>
          <w:marRight w:val="0"/>
          <w:marTop w:val="0"/>
          <w:marBottom w:val="0"/>
          <w:divBdr>
            <w:top w:val="none" w:sz="0" w:space="0" w:color="auto"/>
            <w:left w:val="none" w:sz="0" w:space="0" w:color="auto"/>
            <w:bottom w:val="none" w:sz="0" w:space="0" w:color="auto"/>
            <w:right w:val="none" w:sz="0" w:space="0" w:color="auto"/>
          </w:divBdr>
        </w:div>
        <w:div w:id="2135441050">
          <w:marLeft w:val="640"/>
          <w:marRight w:val="0"/>
          <w:marTop w:val="0"/>
          <w:marBottom w:val="0"/>
          <w:divBdr>
            <w:top w:val="none" w:sz="0" w:space="0" w:color="auto"/>
            <w:left w:val="none" w:sz="0" w:space="0" w:color="auto"/>
            <w:bottom w:val="none" w:sz="0" w:space="0" w:color="auto"/>
            <w:right w:val="none" w:sz="0" w:space="0" w:color="auto"/>
          </w:divBdr>
        </w:div>
        <w:div w:id="877550556">
          <w:marLeft w:val="640"/>
          <w:marRight w:val="0"/>
          <w:marTop w:val="0"/>
          <w:marBottom w:val="0"/>
          <w:divBdr>
            <w:top w:val="none" w:sz="0" w:space="0" w:color="auto"/>
            <w:left w:val="none" w:sz="0" w:space="0" w:color="auto"/>
            <w:bottom w:val="none" w:sz="0" w:space="0" w:color="auto"/>
            <w:right w:val="none" w:sz="0" w:space="0" w:color="auto"/>
          </w:divBdr>
        </w:div>
        <w:div w:id="964508257">
          <w:marLeft w:val="640"/>
          <w:marRight w:val="0"/>
          <w:marTop w:val="0"/>
          <w:marBottom w:val="0"/>
          <w:divBdr>
            <w:top w:val="none" w:sz="0" w:space="0" w:color="auto"/>
            <w:left w:val="none" w:sz="0" w:space="0" w:color="auto"/>
            <w:bottom w:val="none" w:sz="0" w:space="0" w:color="auto"/>
            <w:right w:val="none" w:sz="0" w:space="0" w:color="auto"/>
          </w:divBdr>
        </w:div>
        <w:div w:id="1078212174">
          <w:marLeft w:val="640"/>
          <w:marRight w:val="0"/>
          <w:marTop w:val="0"/>
          <w:marBottom w:val="0"/>
          <w:divBdr>
            <w:top w:val="none" w:sz="0" w:space="0" w:color="auto"/>
            <w:left w:val="none" w:sz="0" w:space="0" w:color="auto"/>
            <w:bottom w:val="none" w:sz="0" w:space="0" w:color="auto"/>
            <w:right w:val="none" w:sz="0" w:space="0" w:color="auto"/>
          </w:divBdr>
        </w:div>
        <w:div w:id="1450465984">
          <w:marLeft w:val="640"/>
          <w:marRight w:val="0"/>
          <w:marTop w:val="0"/>
          <w:marBottom w:val="0"/>
          <w:divBdr>
            <w:top w:val="none" w:sz="0" w:space="0" w:color="auto"/>
            <w:left w:val="none" w:sz="0" w:space="0" w:color="auto"/>
            <w:bottom w:val="none" w:sz="0" w:space="0" w:color="auto"/>
            <w:right w:val="none" w:sz="0" w:space="0" w:color="auto"/>
          </w:divBdr>
        </w:div>
        <w:div w:id="213934338">
          <w:marLeft w:val="640"/>
          <w:marRight w:val="0"/>
          <w:marTop w:val="0"/>
          <w:marBottom w:val="0"/>
          <w:divBdr>
            <w:top w:val="none" w:sz="0" w:space="0" w:color="auto"/>
            <w:left w:val="none" w:sz="0" w:space="0" w:color="auto"/>
            <w:bottom w:val="none" w:sz="0" w:space="0" w:color="auto"/>
            <w:right w:val="none" w:sz="0" w:space="0" w:color="auto"/>
          </w:divBdr>
        </w:div>
      </w:divsChild>
    </w:div>
    <w:div w:id="650984285">
      <w:bodyDiv w:val="1"/>
      <w:marLeft w:val="0"/>
      <w:marRight w:val="0"/>
      <w:marTop w:val="0"/>
      <w:marBottom w:val="0"/>
      <w:divBdr>
        <w:top w:val="none" w:sz="0" w:space="0" w:color="auto"/>
        <w:left w:val="none" w:sz="0" w:space="0" w:color="auto"/>
        <w:bottom w:val="none" w:sz="0" w:space="0" w:color="auto"/>
        <w:right w:val="none" w:sz="0" w:space="0" w:color="auto"/>
      </w:divBdr>
    </w:div>
    <w:div w:id="664358748">
      <w:bodyDiv w:val="1"/>
      <w:marLeft w:val="0"/>
      <w:marRight w:val="0"/>
      <w:marTop w:val="0"/>
      <w:marBottom w:val="0"/>
      <w:divBdr>
        <w:top w:val="none" w:sz="0" w:space="0" w:color="auto"/>
        <w:left w:val="none" w:sz="0" w:space="0" w:color="auto"/>
        <w:bottom w:val="none" w:sz="0" w:space="0" w:color="auto"/>
        <w:right w:val="none" w:sz="0" w:space="0" w:color="auto"/>
      </w:divBdr>
      <w:divsChild>
        <w:div w:id="403380862">
          <w:marLeft w:val="640"/>
          <w:marRight w:val="0"/>
          <w:marTop w:val="0"/>
          <w:marBottom w:val="0"/>
          <w:divBdr>
            <w:top w:val="none" w:sz="0" w:space="0" w:color="auto"/>
            <w:left w:val="none" w:sz="0" w:space="0" w:color="auto"/>
            <w:bottom w:val="none" w:sz="0" w:space="0" w:color="auto"/>
            <w:right w:val="none" w:sz="0" w:space="0" w:color="auto"/>
          </w:divBdr>
        </w:div>
        <w:div w:id="1512337000">
          <w:marLeft w:val="640"/>
          <w:marRight w:val="0"/>
          <w:marTop w:val="0"/>
          <w:marBottom w:val="0"/>
          <w:divBdr>
            <w:top w:val="none" w:sz="0" w:space="0" w:color="auto"/>
            <w:left w:val="none" w:sz="0" w:space="0" w:color="auto"/>
            <w:bottom w:val="none" w:sz="0" w:space="0" w:color="auto"/>
            <w:right w:val="none" w:sz="0" w:space="0" w:color="auto"/>
          </w:divBdr>
        </w:div>
        <w:div w:id="1083338927">
          <w:marLeft w:val="640"/>
          <w:marRight w:val="0"/>
          <w:marTop w:val="0"/>
          <w:marBottom w:val="0"/>
          <w:divBdr>
            <w:top w:val="none" w:sz="0" w:space="0" w:color="auto"/>
            <w:left w:val="none" w:sz="0" w:space="0" w:color="auto"/>
            <w:bottom w:val="none" w:sz="0" w:space="0" w:color="auto"/>
            <w:right w:val="none" w:sz="0" w:space="0" w:color="auto"/>
          </w:divBdr>
        </w:div>
        <w:div w:id="102381546">
          <w:marLeft w:val="640"/>
          <w:marRight w:val="0"/>
          <w:marTop w:val="0"/>
          <w:marBottom w:val="0"/>
          <w:divBdr>
            <w:top w:val="none" w:sz="0" w:space="0" w:color="auto"/>
            <w:left w:val="none" w:sz="0" w:space="0" w:color="auto"/>
            <w:bottom w:val="none" w:sz="0" w:space="0" w:color="auto"/>
            <w:right w:val="none" w:sz="0" w:space="0" w:color="auto"/>
          </w:divBdr>
        </w:div>
        <w:div w:id="583564857">
          <w:marLeft w:val="640"/>
          <w:marRight w:val="0"/>
          <w:marTop w:val="0"/>
          <w:marBottom w:val="0"/>
          <w:divBdr>
            <w:top w:val="none" w:sz="0" w:space="0" w:color="auto"/>
            <w:left w:val="none" w:sz="0" w:space="0" w:color="auto"/>
            <w:bottom w:val="none" w:sz="0" w:space="0" w:color="auto"/>
            <w:right w:val="none" w:sz="0" w:space="0" w:color="auto"/>
          </w:divBdr>
        </w:div>
        <w:div w:id="2103640764">
          <w:marLeft w:val="640"/>
          <w:marRight w:val="0"/>
          <w:marTop w:val="0"/>
          <w:marBottom w:val="0"/>
          <w:divBdr>
            <w:top w:val="none" w:sz="0" w:space="0" w:color="auto"/>
            <w:left w:val="none" w:sz="0" w:space="0" w:color="auto"/>
            <w:bottom w:val="none" w:sz="0" w:space="0" w:color="auto"/>
            <w:right w:val="none" w:sz="0" w:space="0" w:color="auto"/>
          </w:divBdr>
        </w:div>
        <w:div w:id="2002081673">
          <w:marLeft w:val="640"/>
          <w:marRight w:val="0"/>
          <w:marTop w:val="0"/>
          <w:marBottom w:val="0"/>
          <w:divBdr>
            <w:top w:val="none" w:sz="0" w:space="0" w:color="auto"/>
            <w:left w:val="none" w:sz="0" w:space="0" w:color="auto"/>
            <w:bottom w:val="none" w:sz="0" w:space="0" w:color="auto"/>
            <w:right w:val="none" w:sz="0" w:space="0" w:color="auto"/>
          </w:divBdr>
        </w:div>
        <w:div w:id="1023165908">
          <w:marLeft w:val="640"/>
          <w:marRight w:val="0"/>
          <w:marTop w:val="0"/>
          <w:marBottom w:val="0"/>
          <w:divBdr>
            <w:top w:val="none" w:sz="0" w:space="0" w:color="auto"/>
            <w:left w:val="none" w:sz="0" w:space="0" w:color="auto"/>
            <w:bottom w:val="none" w:sz="0" w:space="0" w:color="auto"/>
            <w:right w:val="none" w:sz="0" w:space="0" w:color="auto"/>
          </w:divBdr>
        </w:div>
        <w:div w:id="1897354946">
          <w:marLeft w:val="640"/>
          <w:marRight w:val="0"/>
          <w:marTop w:val="0"/>
          <w:marBottom w:val="0"/>
          <w:divBdr>
            <w:top w:val="none" w:sz="0" w:space="0" w:color="auto"/>
            <w:left w:val="none" w:sz="0" w:space="0" w:color="auto"/>
            <w:bottom w:val="none" w:sz="0" w:space="0" w:color="auto"/>
            <w:right w:val="none" w:sz="0" w:space="0" w:color="auto"/>
          </w:divBdr>
        </w:div>
        <w:div w:id="5062390">
          <w:marLeft w:val="640"/>
          <w:marRight w:val="0"/>
          <w:marTop w:val="0"/>
          <w:marBottom w:val="0"/>
          <w:divBdr>
            <w:top w:val="none" w:sz="0" w:space="0" w:color="auto"/>
            <w:left w:val="none" w:sz="0" w:space="0" w:color="auto"/>
            <w:bottom w:val="none" w:sz="0" w:space="0" w:color="auto"/>
            <w:right w:val="none" w:sz="0" w:space="0" w:color="auto"/>
          </w:divBdr>
        </w:div>
        <w:div w:id="39600890">
          <w:marLeft w:val="640"/>
          <w:marRight w:val="0"/>
          <w:marTop w:val="0"/>
          <w:marBottom w:val="0"/>
          <w:divBdr>
            <w:top w:val="none" w:sz="0" w:space="0" w:color="auto"/>
            <w:left w:val="none" w:sz="0" w:space="0" w:color="auto"/>
            <w:bottom w:val="none" w:sz="0" w:space="0" w:color="auto"/>
            <w:right w:val="none" w:sz="0" w:space="0" w:color="auto"/>
          </w:divBdr>
        </w:div>
        <w:div w:id="36664117">
          <w:marLeft w:val="640"/>
          <w:marRight w:val="0"/>
          <w:marTop w:val="0"/>
          <w:marBottom w:val="0"/>
          <w:divBdr>
            <w:top w:val="none" w:sz="0" w:space="0" w:color="auto"/>
            <w:left w:val="none" w:sz="0" w:space="0" w:color="auto"/>
            <w:bottom w:val="none" w:sz="0" w:space="0" w:color="auto"/>
            <w:right w:val="none" w:sz="0" w:space="0" w:color="auto"/>
          </w:divBdr>
        </w:div>
        <w:div w:id="1598782305">
          <w:marLeft w:val="640"/>
          <w:marRight w:val="0"/>
          <w:marTop w:val="0"/>
          <w:marBottom w:val="0"/>
          <w:divBdr>
            <w:top w:val="none" w:sz="0" w:space="0" w:color="auto"/>
            <w:left w:val="none" w:sz="0" w:space="0" w:color="auto"/>
            <w:bottom w:val="none" w:sz="0" w:space="0" w:color="auto"/>
            <w:right w:val="none" w:sz="0" w:space="0" w:color="auto"/>
          </w:divBdr>
        </w:div>
        <w:div w:id="1432704296">
          <w:marLeft w:val="640"/>
          <w:marRight w:val="0"/>
          <w:marTop w:val="0"/>
          <w:marBottom w:val="0"/>
          <w:divBdr>
            <w:top w:val="none" w:sz="0" w:space="0" w:color="auto"/>
            <w:left w:val="none" w:sz="0" w:space="0" w:color="auto"/>
            <w:bottom w:val="none" w:sz="0" w:space="0" w:color="auto"/>
            <w:right w:val="none" w:sz="0" w:space="0" w:color="auto"/>
          </w:divBdr>
        </w:div>
        <w:div w:id="2042898976">
          <w:marLeft w:val="640"/>
          <w:marRight w:val="0"/>
          <w:marTop w:val="0"/>
          <w:marBottom w:val="0"/>
          <w:divBdr>
            <w:top w:val="none" w:sz="0" w:space="0" w:color="auto"/>
            <w:left w:val="none" w:sz="0" w:space="0" w:color="auto"/>
            <w:bottom w:val="none" w:sz="0" w:space="0" w:color="auto"/>
            <w:right w:val="none" w:sz="0" w:space="0" w:color="auto"/>
          </w:divBdr>
        </w:div>
        <w:div w:id="889733643">
          <w:marLeft w:val="640"/>
          <w:marRight w:val="0"/>
          <w:marTop w:val="0"/>
          <w:marBottom w:val="0"/>
          <w:divBdr>
            <w:top w:val="none" w:sz="0" w:space="0" w:color="auto"/>
            <w:left w:val="none" w:sz="0" w:space="0" w:color="auto"/>
            <w:bottom w:val="none" w:sz="0" w:space="0" w:color="auto"/>
            <w:right w:val="none" w:sz="0" w:space="0" w:color="auto"/>
          </w:divBdr>
        </w:div>
        <w:div w:id="1145859171">
          <w:marLeft w:val="640"/>
          <w:marRight w:val="0"/>
          <w:marTop w:val="0"/>
          <w:marBottom w:val="0"/>
          <w:divBdr>
            <w:top w:val="none" w:sz="0" w:space="0" w:color="auto"/>
            <w:left w:val="none" w:sz="0" w:space="0" w:color="auto"/>
            <w:bottom w:val="none" w:sz="0" w:space="0" w:color="auto"/>
            <w:right w:val="none" w:sz="0" w:space="0" w:color="auto"/>
          </w:divBdr>
        </w:div>
      </w:divsChild>
    </w:div>
    <w:div w:id="678971079">
      <w:bodyDiv w:val="1"/>
      <w:marLeft w:val="0"/>
      <w:marRight w:val="0"/>
      <w:marTop w:val="0"/>
      <w:marBottom w:val="0"/>
      <w:divBdr>
        <w:top w:val="none" w:sz="0" w:space="0" w:color="auto"/>
        <w:left w:val="none" w:sz="0" w:space="0" w:color="auto"/>
        <w:bottom w:val="none" w:sz="0" w:space="0" w:color="auto"/>
        <w:right w:val="none" w:sz="0" w:space="0" w:color="auto"/>
      </w:divBdr>
      <w:divsChild>
        <w:div w:id="1599017430">
          <w:marLeft w:val="640"/>
          <w:marRight w:val="0"/>
          <w:marTop w:val="0"/>
          <w:marBottom w:val="0"/>
          <w:divBdr>
            <w:top w:val="none" w:sz="0" w:space="0" w:color="auto"/>
            <w:left w:val="none" w:sz="0" w:space="0" w:color="auto"/>
            <w:bottom w:val="none" w:sz="0" w:space="0" w:color="auto"/>
            <w:right w:val="none" w:sz="0" w:space="0" w:color="auto"/>
          </w:divBdr>
        </w:div>
        <w:div w:id="1071541900">
          <w:marLeft w:val="640"/>
          <w:marRight w:val="0"/>
          <w:marTop w:val="0"/>
          <w:marBottom w:val="0"/>
          <w:divBdr>
            <w:top w:val="none" w:sz="0" w:space="0" w:color="auto"/>
            <w:left w:val="none" w:sz="0" w:space="0" w:color="auto"/>
            <w:bottom w:val="none" w:sz="0" w:space="0" w:color="auto"/>
            <w:right w:val="none" w:sz="0" w:space="0" w:color="auto"/>
          </w:divBdr>
        </w:div>
        <w:div w:id="406418988">
          <w:marLeft w:val="640"/>
          <w:marRight w:val="0"/>
          <w:marTop w:val="0"/>
          <w:marBottom w:val="0"/>
          <w:divBdr>
            <w:top w:val="none" w:sz="0" w:space="0" w:color="auto"/>
            <w:left w:val="none" w:sz="0" w:space="0" w:color="auto"/>
            <w:bottom w:val="none" w:sz="0" w:space="0" w:color="auto"/>
            <w:right w:val="none" w:sz="0" w:space="0" w:color="auto"/>
          </w:divBdr>
        </w:div>
        <w:div w:id="400056678">
          <w:marLeft w:val="640"/>
          <w:marRight w:val="0"/>
          <w:marTop w:val="0"/>
          <w:marBottom w:val="0"/>
          <w:divBdr>
            <w:top w:val="none" w:sz="0" w:space="0" w:color="auto"/>
            <w:left w:val="none" w:sz="0" w:space="0" w:color="auto"/>
            <w:bottom w:val="none" w:sz="0" w:space="0" w:color="auto"/>
            <w:right w:val="none" w:sz="0" w:space="0" w:color="auto"/>
          </w:divBdr>
        </w:div>
        <w:div w:id="1037506439">
          <w:marLeft w:val="640"/>
          <w:marRight w:val="0"/>
          <w:marTop w:val="0"/>
          <w:marBottom w:val="0"/>
          <w:divBdr>
            <w:top w:val="none" w:sz="0" w:space="0" w:color="auto"/>
            <w:left w:val="none" w:sz="0" w:space="0" w:color="auto"/>
            <w:bottom w:val="none" w:sz="0" w:space="0" w:color="auto"/>
            <w:right w:val="none" w:sz="0" w:space="0" w:color="auto"/>
          </w:divBdr>
        </w:div>
        <w:div w:id="556478768">
          <w:marLeft w:val="640"/>
          <w:marRight w:val="0"/>
          <w:marTop w:val="0"/>
          <w:marBottom w:val="0"/>
          <w:divBdr>
            <w:top w:val="none" w:sz="0" w:space="0" w:color="auto"/>
            <w:left w:val="none" w:sz="0" w:space="0" w:color="auto"/>
            <w:bottom w:val="none" w:sz="0" w:space="0" w:color="auto"/>
            <w:right w:val="none" w:sz="0" w:space="0" w:color="auto"/>
          </w:divBdr>
        </w:div>
        <w:div w:id="487404760">
          <w:marLeft w:val="640"/>
          <w:marRight w:val="0"/>
          <w:marTop w:val="0"/>
          <w:marBottom w:val="0"/>
          <w:divBdr>
            <w:top w:val="none" w:sz="0" w:space="0" w:color="auto"/>
            <w:left w:val="none" w:sz="0" w:space="0" w:color="auto"/>
            <w:bottom w:val="none" w:sz="0" w:space="0" w:color="auto"/>
            <w:right w:val="none" w:sz="0" w:space="0" w:color="auto"/>
          </w:divBdr>
        </w:div>
        <w:div w:id="1747342596">
          <w:marLeft w:val="640"/>
          <w:marRight w:val="0"/>
          <w:marTop w:val="0"/>
          <w:marBottom w:val="0"/>
          <w:divBdr>
            <w:top w:val="none" w:sz="0" w:space="0" w:color="auto"/>
            <w:left w:val="none" w:sz="0" w:space="0" w:color="auto"/>
            <w:bottom w:val="none" w:sz="0" w:space="0" w:color="auto"/>
            <w:right w:val="none" w:sz="0" w:space="0" w:color="auto"/>
          </w:divBdr>
        </w:div>
        <w:div w:id="468864657">
          <w:marLeft w:val="640"/>
          <w:marRight w:val="0"/>
          <w:marTop w:val="0"/>
          <w:marBottom w:val="0"/>
          <w:divBdr>
            <w:top w:val="none" w:sz="0" w:space="0" w:color="auto"/>
            <w:left w:val="none" w:sz="0" w:space="0" w:color="auto"/>
            <w:bottom w:val="none" w:sz="0" w:space="0" w:color="auto"/>
            <w:right w:val="none" w:sz="0" w:space="0" w:color="auto"/>
          </w:divBdr>
        </w:div>
        <w:div w:id="1122770783">
          <w:marLeft w:val="640"/>
          <w:marRight w:val="0"/>
          <w:marTop w:val="0"/>
          <w:marBottom w:val="0"/>
          <w:divBdr>
            <w:top w:val="none" w:sz="0" w:space="0" w:color="auto"/>
            <w:left w:val="none" w:sz="0" w:space="0" w:color="auto"/>
            <w:bottom w:val="none" w:sz="0" w:space="0" w:color="auto"/>
            <w:right w:val="none" w:sz="0" w:space="0" w:color="auto"/>
          </w:divBdr>
        </w:div>
        <w:div w:id="459612777">
          <w:marLeft w:val="640"/>
          <w:marRight w:val="0"/>
          <w:marTop w:val="0"/>
          <w:marBottom w:val="0"/>
          <w:divBdr>
            <w:top w:val="none" w:sz="0" w:space="0" w:color="auto"/>
            <w:left w:val="none" w:sz="0" w:space="0" w:color="auto"/>
            <w:bottom w:val="none" w:sz="0" w:space="0" w:color="auto"/>
            <w:right w:val="none" w:sz="0" w:space="0" w:color="auto"/>
          </w:divBdr>
        </w:div>
        <w:div w:id="906451627">
          <w:marLeft w:val="640"/>
          <w:marRight w:val="0"/>
          <w:marTop w:val="0"/>
          <w:marBottom w:val="0"/>
          <w:divBdr>
            <w:top w:val="none" w:sz="0" w:space="0" w:color="auto"/>
            <w:left w:val="none" w:sz="0" w:space="0" w:color="auto"/>
            <w:bottom w:val="none" w:sz="0" w:space="0" w:color="auto"/>
            <w:right w:val="none" w:sz="0" w:space="0" w:color="auto"/>
          </w:divBdr>
        </w:div>
        <w:div w:id="2142720560">
          <w:marLeft w:val="640"/>
          <w:marRight w:val="0"/>
          <w:marTop w:val="0"/>
          <w:marBottom w:val="0"/>
          <w:divBdr>
            <w:top w:val="none" w:sz="0" w:space="0" w:color="auto"/>
            <w:left w:val="none" w:sz="0" w:space="0" w:color="auto"/>
            <w:bottom w:val="none" w:sz="0" w:space="0" w:color="auto"/>
            <w:right w:val="none" w:sz="0" w:space="0" w:color="auto"/>
          </w:divBdr>
        </w:div>
        <w:div w:id="476340685">
          <w:marLeft w:val="640"/>
          <w:marRight w:val="0"/>
          <w:marTop w:val="0"/>
          <w:marBottom w:val="0"/>
          <w:divBdr>
            <w:top w:val="none" w:sz="0" w:space="0" w:color="auto"/>
            <w:left w:val="none" w:sz="0" w:space="0" w:color="auto"/>
            <w:bottom w:val="none" w:sz="0" w:space="0" w:color="auto"/>
            <w:right w:val="none" w:sz="0" w:space="0" w:color="auto"/>
          </w:divBdr>
        </w:div>
        <w:div w:id="608777360">
          <w:marLeft w:val="640"/>
          <w:marRight w:val="0"/>
          <w:marTop w:val="0"/>
          <w:marBottom w:val="0"/>
          <w:divBdr>
            <w:top w:val="none" w:sz="0" w:space="0" w:color="auto"/>
            <w:left w:val="none" w:sz="0" w:space="0" w:color="auto"/>
            <w:bottom w:val="none" w:sz="0" w:space="0" w:color="auto"/>
            <w:right w:val="none" w:sz="0" w:space="0" w:color="auto"/>
          </w:divBdr>
        </w:div>
        <w:div w:id="233517355">
          <w:marLeft w:val="640"/>
          <w:marRight w:val="0"/>
          <w:marTop w:val="0"/>
          <w:marBottom w:val="0"/>
          <w:divBdr>
            <w:top w:val="none" w:sz="0" w:space="0" w:color="auto"/>
            <w:left w:val="none" w:sz="0" w:space="0" w:color="auto"/>
            <w:bottom w:val="none" w:sz="0" w:space="0" w:color="auto"/>
            <w:right w:val="none" w:sz="0" w:space="0" w:color="auto"/>
          </w:divBdr>
        </w:div>
        <w:div w:id="1312713206">
          <w:marLeft w:val="640"/>
          <w:marRight w:val="0"/>
          <w:marTop w:val="0"/>
          <w:marBottom w:val="0"/>
          <w:divBdr>
            <w:top w:val="none" w:sz="0" w:space="0" w:color="auto"/>
            <w:left w:val="none" w:sz="0" w:space="0" w:color="auto"/>
            <w:bottom w:val="none" w:sz="0" w:space="0" w:color="auto"/>
            <w:right w:val="none" w:sz="0" w:space="0" w:color="auto"/>
          </w:divBdr>
        </w:div>
      </w:divsChild>
    </w:div>
    <w:div w:id="741415484">
      <w:bodyDiv w:val="1"/>
      <w:marLeft w:val="0"/>
      <w:marRight w:val="0"/>
      <w:marTop w:val="0"/>
      <w:marBottom w:val="0"/>
      <w:divBdr>
        <w:top w:val="none" w:sz="0" w:space="0" w:color="auto"/>
        <w:left w:val="none" w:sz="0" w:space="0" w:color="auto"/>
        <w:bottom w:val="none" w:sz="0" w:space="0" w:color="auto"/>
        <w:right w:val="none" w:sz="0" w:space="0" w:color="auto"/>
      </w:divBdr>
      <w:divsChild>
        <w:div w:id="1635403083">
          <w:marLeft w:val="640"/>
          <w:marRight w:val="0"/>
          <w:marTop w:val="0"/>
          <w:marBottom w:val="0"/>
          <w:divBdr>
            <w:top w:val="none" w:sz="0" w:space="0" w:color="auto"/>
            <w:left w:val="none" w:sz="0" w:space="0" w:color="auto"/>
            <w:bottom w:val="none" w:sz="0" w:space="0" w:color="auto"/>
            <w:right w:val="none" w:sz="0" w:space="0" w:color="auto"/>
          </w:divBdr>
        </w:div>
        <w:div w:id="1684240598">
          <w:marLeft w:val="640"/>
          <w:marRight w:val="0"/>
          <w:marTop w:val="0"/>
          <w:marBottom w:val="0"/>
          <w:divBdr>
            <w:top w:val="none" w:sz="0" w:space="0" w:color="auto"/>
            <w:left w:val="none" w:sz="0" w:space="0" w:color="auto"/>
            <w:bottom w:val="none" w:sz="0" w:space="0" w:color="auto"/>
            <w:right w:val="none" w:sz="0" w:space="0" w:color="auto"/>
          </w:divBdr>
        </w:div>
        <w:div w:id="1545093566">
          <w:marLeft w:val="640"/>
          <w:marRight w:val="0"/>
          <w:marTop w:val="0"/>
          <w:marBottom w:val="0"/>
          <w:divBdr>
            <w:top w:val="none" w:sz="0" w:space="0" w:color="auto"/>
            <w:left w:val="none" w:sz="0" w:space="0" w:color="auto"/>
            <w:bottom w:val="none" w:sz="0" w:space="0" w:color="auto"/>
            <w:right w:val="none" w:sz="0" w:space="0" w:color="auto"/>
          </w:divBdr>
        </w:div>
        <w:div w:id="837885013">
          <w:marLeft w:val="640"/>
          <w:marRight w:val="0"/>
          <w:marTop w:val="0"/>
          <w:marBottom w:val="0"/>
          <w:divBdr>
            <w:top w:val="none" w:sz="0" w:space="0" w:color="auto"/>
            <w:left w:val="none" w:sz="0" w:space="0" w:color="auto"/>
            <w:bottom w:val="none" w:sz="0" w:space="0" w:color="auto"/>
            <w:right w:val="none" w:sz="0" w:space="0" w:color="auto"/>
          </w:divBdr>
        </w:div>
        <w:div w:id="94372298">
          <w:marLeft w:val="640"/>
          <w:marRight w:val="0"/>
          <w:marTop w:val="0"/>
          <w:marBottom w:val="0"/>
          <w:divBdr>
            <w:top w:val="none" w:sz="0" w:space="0" w:color="auto"/>
            <w:left w:val="none" w:sz="0" w:space="0" w:color="auto"/>
            <w:bottom w:val="none" w:sz="0" w:space="0" w:color="auto"/>
            <w:right w:val="none" w:sz="0" w:space="0" w:color="auto"/>
          </w:divBdr>
        </w:div>
        <w:div w:id="814177884">
          <w:marLeft w:val="640"/>
          <w:marRight w:val="0"/>
          <w:marTop w:val="0"/>
          <w:marBottom w:val="0"/>
          <w:divBdr>
            <w:top w:val="none" w:sz="0" w:space="0" w:color="auto"/>
            <w:left w:val="none" w:sz="0" w:space="0" w:color="auto"/>
            <w:bottom w:val="none" w:sz="0" w:space="0" w:color="auto"/>
            <w:right w:val="none" w:sz="0" w:space="0" w:color="auto"/>
          </w:divBdr>
        </w:div>
        <w:div w:id="391077794">
          <w:marLeft w:val="640"/>
          <w:marRight w:val="0"/>
          <w:marTop w:val="0"/>
          <w:marBottom w:val="0"/>
          <w:divBdr>
            <w:top w:val="none" w:sz="0" w:space="0" w:color="auto"/>
            <w:left w:val="none" w:sz="0" w:space="0" w:color="auto"/>
            <w:bottom w:val="none" w:sz="0" w:space="0" w:color="auto"/>
            <w:right w:val="none" w:sz="0" w:space="0" w:color="auto"/>
          </w:divBdr>
        </w:div>
        <w:div w:id="2106413583">
          <w:marLeft w:val="640"/>
          <w:marRight w:val="0"/>
          <w:marTop w:val="0"/>
          <w:marBottom w:val="0"/>
          <w:divBdr>
            <w:top w:val="none" w:sz="0" w:space="0" w:color="auto"/>
            <w:left w:val="none" w:sz="0" w:space="0" w:color="auto"/>
            <w:bottom w:val="none" w:sz="0" w:space="0" w:color="auto"/>
            <w:right w:val="none" w:sz="0" w:space="0" w:color="auto"/>
          </w:divBdr>
        </w:div>
        <w:div w:id="494951622">
          <w:marLeft w:val="640"/>
          <w:marRight w:val="0"/>
          <w:marTop w:val="0"/>
          <w:marBottom w:val="0"/>
          <w:divBdr>
            <w:top w:val="none" w:sz="0" w:space="0" w:color="auto"/>
            <w:left w:val="none" w:sz="0" w:space="0" w:color="auto"/>
            <w:bottom w:val="none" w:sz="0" w:space="0" w:color="auto"/>
            <w:right w:val="none" w:sz="0" w:space="0" w:color="auto"/>
          </w:divBdr>
        </w:div>
        <w:div w:id="943151660">
          <w:marLeft w:val="640"/>
          <w:marRight w:val="0"/>
          <w:marTop w:val="0"/>
          <w:marBottom w:val="0"/>
          <w:divBdr>
            <w:top w:val="none" w:sz="0" w:space="0" w:color="auto"/>
            <w:left w:val="none" w:sz="0" w:space="0" w:color="auto"/>
            <w:bottom w:val="none" w:sz="0" w:space="0" w:color="auto"/>
            <w:right w:val="none" w:sz="0" w:space="0" w:color="auto"/>
          </w:divBdr>
        </w:div>
        <w:div w:id="2131436228">
          <w:marLeft w:val="640"/>
          <w:marRight w:val="0"/>
          <w:marTop w:val="0"/>
          <w:marBottom w:val="0"/>
          <w:divBdr>
            <w:top w:val="none" w:sz="0" w:space="0" w:color="auto"/>
            <w:left w:val="none" w:sz="0" w:space="0" w:color="auto"/>
            <w:bottom w:val="none" w:sz="0" w:space="0" w:color="auto"/>
            <w:right w:val="none" w:sz="0" w:space="0" w:color="auto"/>
          </w:divBdr>
        </w:div>
        <w:div w:id="1165317155">
          <w:marLeft w:val="640"/>
          <w:marRight w:val="0"/>
          <w:marTop w:val="0"/>
          <w:marBottom w:val="0"/>
          <w:divBdr>
            <w:top w:val="none" w:sz="0" w:space="0" w:color="auto"/>
            <w:left w:val="none" w:sz="0" w:space="0" w:color="auto"/>
            <w:bottom w:val="none" w:sz="0" w:space="0" w:color="auto"/>
            <w:right w:val="none" w:sz="0" w:space="0" w:color="auto"/>
          </w:divBdr>
        </w:div>
        <w:div w:id="1741826316">
          <w:marLeft w:val="640"/>
          <w:marRight w:val="0"/>
          <w:marTop w:val="0"/>
          <w:marBottom w:val="0"/>
          <w:divBdr>
            <w:top w:val="none" w:sz="0" w:space="0" w:color="auto"/>
            <w:left w:val="none" w:sz="0" w:space="0" w:color="auto"/>
            <w:bottom w:val="none" w:sz="0" w:space="0" w:color="auto"/>
            <w:right w:val="none" w:sz="0" w:space="0" w:color="auto"/>
          </w:divBdr>
        </w:div>
        <w:div w:id="1107850238">
          <w:marLeft w:val="640"/>
          <w:marRight w:val="0"/>
          <w:marTop w:val="0"/>
          <w:marBottom w:val="0"/>
          <w:divBdr>
            <w:top w:val="none" w:sz="0" w:space="0" w:color="auto"/>
            <w:left w:val="none" w:sz="0" w:space="0" w:color="auto"/>
            <w:bottom w:val="none" w:sz="0" w:space="0" w:color="auto"/>
            <w:right w:val="none" w:sz="0" w:space="0" w:color="auto"/>
          </w:divBdr>
        </w:div>
        <w:div w:id="1983150678">
          <w:marLeft w:val="640"/>
          <w:marRight w:val="0"/>
          <w:marTop w:val="0"/>
          <w:marBottom w:val="0"/>
          <w:divBdr>
            <w:top w:val="none" w:sz="0" w:space="0" w:color="auto"/>
            <w:left w:val="none" w:sz="0" w:space="0" w:color="auto"/>
            <w:bottom w:val="none" w:sz="0" w:space="0" w:color="auto"/>
            <w:right w:val="none" w:sz="0" w:space="0" w:color="auto"/>
          </w:divBdr>
        </w:div>
        <w:div w:id="1670476676">
          <w:marLeft w:val="640"/>
          <w:marRight w:val="0"/>
          <w:marTop w:val="0"/>
          <w:marBottom w:val="0"/>
          <w:divBdr>
            <w:top w:val="none" w:sz="0" w:space="0" w:color="auto"/>
            <w:left w:val="none" w:sz="0" w:space="0" w:color="auto"/>
            <w:bottom w:val="none" w:sz="0" w:space="0" w:color="auto"/>
            <w:right w:val="none" w:sz="0" w:space="0" w:color="auto"/>
          </w:divBdr>
        </w:div>
      </w:divsChild>
    </w:div>
    <w:div w:id="766772994">
      <w:bodyDiv w:val="1"/>
      <w:marLeft w:val="0"/>
      <w:marRight w:val="0"/>
      <w:marTop w:val="0"/>
      <w:marBottom w:val="0"/>
      <w:divBdr>
        <w:top w:val="none" w:sz="0" w:space="0" w:color="auto"/>
        <w:left w:val="none" w:sz="0" w:space="0" w:color="auto"/>
        <w:bottom w:val="none" w:sz="0" w:space="0" w:color="auto"/>
        <w:right w:val="none" w:sz="0" w:space="0" w:color="auto"/>
      </w:divBdr>
      <w:divsChild>
        <w:div w:id="1887333922">
          <w:marLeft w:val="640"/>
          <w:marRight w:val="0"/>
          <w:marTop w:val="0"/>
          <w:marBottom w:val="0"/>
          <w:divBdr>
            <w:top w:val="none" w:sz="0" w:space="0" w:color="auto"/>
            <w:left w:val="none" w:sz="0" w:space="0" w:color="auto"/>
            <w:bottom w:val="none" w:sz="0" w:space="0" w:color="auto"/>
            <w:right w:val="none" w:sz="0" w:space="0" w:color="auto"/>
          </w:divBdr>
        </w:div>
        <w:div w:id="688066194">
          <w:marLeft w:val="640"/>
          <w:marRight w:val="0"/>
          <w:marTop w:val="0"/>
          <w:marBottom w:val="0"/>
          <w:divBdr>
            <w:top w:val="none" w:sz="0" w:space="0" w:color="auto"/>
            <w:left w:val="none" w:sz="0" w:space="0" w:color="auto"/>
            <w:bottom w:val="none" w:sz="0" w:space="0" w:color="auto"/>
            <w:right w:val="none" w:sz="0" w:space="0" w:color="auto"/>
          </w:divBdr>
        </w:div>
        <w:div w:id="2115397992">
          <w:marLeft w:val="640"/>
          <w:marRight w:val="0"/>
          <w:marTop w:val="0"/>
          <w:marBottom w:val="0"/>
          <w:divBdr>
            <w:top w:val="none" w:sz="0" w:space="0" w:color="auto"/>
            <w:left w:val="none" w:sz="0" w:space="0" w:color="auto"/>
            <w:bottom w:val="none" w:sz="0" w:space="0" w:color="auto"/>
            <w:right w:val="none" w:sz="0" w:space="0" w:color="auto"/>
          </w:divBdr>
        </w:div>
        <w:div w:id="1661420433">
          <w:marLeft w:val="640"/>
          <w:marRight w:val="0"/>
          <w:marTop w:val="0"/>
          <w:marBottom w:val="0"/>
          <w:divBdr>
            <w:top w:val="none" w:sz="0" w:space="0" w:color="auto"/>
            <w:left w:val="none" w:sz="0" w:space="0" w:color="auto"/>
            <w:bottom w:val="none" w:sz="0" w:space="0" w:color="auto"/>
            <w:right w:val="none" w:sz="0" w:space="0" w:color="auto"/>
          </w:divBdr>
        </w:div>
        <w:div w:id="613512599">
          <w:marLeft w:val="640"/>
          <w:marRight w:val="0"/>
          <w:marTop w:val="0"/>
          <w:marBottom w:val="0"/>
          <w:divBdr>
            <w:top w:val="none" w:sz="0" w:space="0" w:color="auto"/>
            <w:left w:val="none" w:sz="0" w:space="0" w:color="auto"/>
            <w:bottom w:val="none" w:sz="0" w:space="0" w:color="auto"/>
            <w:right w:val="none" w:sz="0" w:space="0" w:color="auto"/>
          </w:divBdr>
        </w:div>
        <w:div w:id="1461533962">
          <w:marLeft w:val="640"/>
          <w:marRight w:val="0"/>
          <w:marTop w:val="0"/>
          <w:marBottom w:val="0"/>
          <w:divBdr>
            <w:top w:val="none" w:sz="0" w:space="0" w:color="auto"/>
            <w:left w:val="none" w:sz="0" w:space="0" w:color="auto"/>
            <w:bottom w:val="none" w:sz="0" w:space="0" w:color="auto"/>
            <w:right w:val="none" w:sz="0" w:space="0" w:color="auto"/>
          </w:divBdr>
        </w:div>
        <w:div w:id="859202207">
          <w:marLeft w:val="640"/>
          <w:marRight w:val="0"/>
          <w:marTop w:val="0"/>
          <w:marBottom w:val="0"/>
          <w:divBdr>
            <w:top w:val="none" w:sz="0" w:space="0" w:color="auto"/>
            <w:left w:val="none" w:sz="0" w:space="0" w:color="auto"/>
            <w:bottom w:val="none" w:sz="0" w:space="0" w:color="auto"/>
            <w:right w:val="none" w:sz="0" w:space="0" w:color="auto"/>
          </w:divBdr>
        </w:div>
        <w:div w:id="255678500">
          <w:marLeft w:val="640"/>
          <w:marRight w:val="0"/>
          <w:marTop w:val="0"/>
          <w:marBottom w:val="0"/>
          <w:divBdr>
            <w:top w:val="none" w:sz="0" w:space="0" w:color="auto"/>
            <w:left w:val="none" w:sz="0" w:space="0" w:color="auto"/>
            <w:bottom w:val="none" w:sz="0" w:space="0" w:color="auto"/>
            <w:right w:val="none" w:sz="0" w:space="0" w:color="auto"/>
          </w:divBdr>
        </w:div>
        <w:div w:id="41100133">
          <w:marLeft w:val="640"/>
          <w:marRight w:val="0"/>
          <w:marTop w:val="0"/>
          <w:marBottom w:val="0"/>
          <w:divBdr>
            <w:top w:val="none" w:sz="0" w:space="0" w:color="auto"/>
            <w:left w:val="none" w:sz="0" w:space="0" w:color="auto"/>
            <w:bottom w:val="none" w:sz="0" w:space="0" w:color="auto"/>
            <w:right w:val="none" w:sz="0" w:space="0" w:color="auto"/>
          </w:divBdr>
        </w:div>
        <w:div w:id="2005471461">
          <w:marLeft w:val="640"/>
          <w:marRight w:val="0"/>
          <w:marTop w:val="0"/>
          <w:marBottom w:val="0"/>
          <w:divBdr>
            <w:top w:val="none" w:sz="0" w:space="0" w:color="auto"/>
            <w:left w:val="none" w:sz="0" w:space="0" w:color="auto"/>
            <w:bottom w:val="none" w:sz="0" w:space="0" w:color="auto"/>
            <w:right w:val="none" w:sz="0" w:space="0" w:color="auto"/>
          </w:divBdr>
        </w:div>
        <w:div w:id="652373968">
          <w:marLeft w:val="640"/>
          <w:marRight w:val="0"/>
          <w:marTop w:val="0"/>
          <w:marBottom w:val="0"/>
          <w:divBdr>
            <w:top w:val="none" w:sz="0" w:space="0" w:color="auto"/>
            <w:left w:val="none" w:sz="0" w:space="0" w:color="auto"/>
            <w:bottom w:val="none" w:sz="0" w:space="0" w:color="auto"/>
            <w:right w:val="none" w:sz="0" w:space="0" w:color="auto"/>
          </w:divBdr>
        </w:div>
        <w:div w:id="768156709">
          <w:marLeft w:val="640"/>
          <w:marRight w:val="0"/>
          <w:marTop w:val="0"/>
          <w:marBottom w:val="0"/>
          <w:divBdr>
            <w:top w:val="none" w:sz="0" w:space="0" w:color="auto"/>
            <w:left w:val="none" w:sz="0" w:space="0" w:color="auto"/>
            <w:bottom w:val="none" w:sz="0" w:space="0" w:color="auto"/>
            <w:right w:val="none" w:sz="0" w:space="0" w:color="auto"/>
          </w:divBdr>
        </w:div>
        <w:div w:id="695011255">
          <w:marLeft w:val="640"/>
          <w:marRight w:val="0"/>
          <w:marTop w:val="0"/>
          <w:marBottom w:val="0"/>
          <w:divBdr>
            <w:top w:val="none" w:sz="0" w:space="0" w:color="auto"/>
            <w:left w:val="none" w:sz="0" w:space="0" w:color="auto"/>
            <w:bottom w:val="none" w:sz="0" w:space="0" w:color="auto"/>
            <w:right w:val="none" w:sz="0" w:space="0" w:color="auto"/>
          </w:divBdr>
        </w:div>
        <w:div w:id="1884899937">
          <w:marLeft w:val="640"/>
          <w:marRight w:val="0"/>
          <w:marTop w:val="0"/>
          <w:marBottom w:val="0"/>
          <w:divBdr>
            <w:top w:val="none" w:sz="0" w:space="0" w:color="auto"/>
            <w:left w:val="none" w:sz="0" w:space="0" w:color="auto"/>
            <w:bottom w:val="none" w:sz="0" w:space="0" w:color="auto"/>
            <w:right w:val="none" w:sz="0" w:space="0" w:color="auto"/>
          </w:divBdr>
        </w:div>
        <w:div w:id="477696273">
          <w:marLeft w:val="640"/>
          <w:marRight w:val="0"/>
          <w:marTop w:val="0"/>
          <w:marBottom w:val="0"/>
          <w:divBdr>
            <w:top w:val="none" w:sz="0" w:space="0" w:color="auto"/>
            <w:left w:val="none" w:sz="0" w:space="0" w:color="auto"/>
            <w:bottom w:val="none" w:sz="0" w:space="0" w:color="auto"/>
            <w:right w:val="none" w:sz="0" w:space="0" w:color="auto"/>
          </w:divBdr>
        </w:div>
        <w:div w:id="855268982">
          <w:marLeft w:val="640"/>
          <w:marRight w:val="0"/>
          <w:marTop w:val="0"/>
          <w:marBottom w:val="0"/>
          <w:divBdr>
            <w:top w:val="none" w:sz="0" w:space="0" w:color="auto"/>
            <w:left w:val="none" w:sz="0" w:space="0" w:color="auto"/>
            <w:bottom w:val="none" w:sz="0" w:space="0" w:color="auto"/>
            <w:right w:val="none" w:sz="0" w:space="0" w:color="auto"/>
          </w:divBdr>
        </w:div>
        <w:div w:id="199168065">
          <w:marLeft w:val="640"/>
          <w:marRight w:val="0"/>
          <w:marTop w:val="0"/>
          <w:marBottom w:val="0"/>
          <w:divBdr>
            <w:top w:val="none" w:sz="0" w:space="0" w:color="auto"/>
            <w:left w:val="none" w:sz="0" w:space="0" w:color="auto"/>
            <w:bottom w:val="none" w:sz="0" w:space="0" w:color="auto"/>
            <w:right w:val="none" w:sz="0" w:space="0" w:color="auto"/>
          </w:divBdr>
        </w:div>
        <w:div w:id="448549330">
          <w:marLeft w:val="640"/>
          <w:marRight w:val="0"/>
          <w:marTop w:val="0"/>
          <w:marBottom w:val="0"/>
          <w:divBdr>
            <w:top w:val="none" w:sz="0" w:space="0" w:color="auto"/>
            <w:left w:val="none" w:sz="0" w:space="0" w:color="auto"/>
            <w:bottom w:val="none" w:sz="0" w:space="0" w:color="auto"/>
            <w:right w:val="none" w:sz="0" w:space="0" w:color="auto"/>
          </w:divBdr>
        </w:div>
        <w:div w:id="2095932893">
          <w:marLeft w:val="640"/>
          <w:marRight w:val="0"/>
          <w:marTop w:val="0"/>
          <w:marBottom w:val="0"/>
          <w:divBdr>
            <w:top w:val="none" w:sz="0" w:space="0" w:color="auto"/>
            <w:left w:val="none" w:sz="0" w:space="0" w:color="auto"/>
            <w:bottom w:val="none" w:sz="0" w:space="0" w:color="auto"/>
            <w:right w:val="none" w:sz="0" w:space="0" w:color="auto"/>
          </w:divBdr>
        </w:div>
        <w:div w:id="113450894">
          <w:marLeft w:val="640"/>
          <w:marRight w:val="0"/>
          <w:marTop w:val="0"/>
          <w:marBottom w:val="0"/>
          <w:divBdr>
            <w:top w:val="none" w:sz="0" w:space="0" w:color="auto"/>
            <w:left w:val="none" w:sz="0" w:space="0" w:color="auto"/>
            <w:bottom w:val="none" w:sz="0" w:space="0" w:color="auto"/>
            <w:right w:val="none" w:sz="0" w:space="0" w:color="auto"/>
          </w:divBdr>
        </w:div>
      </w:divsChild>
    </w:div>
    <w:div w:id="810748868">
      <w:bodyDiv w:val="1"/>
      <w:marLeft w:val="0"/>
      <w:marRight w:val="0"/>
      <w:marTop w:val="0"/>
      <w:marBottom w:val="0"/>
      <w:divBdr>
        <w:top w:val="none" w:sz="0" w:space="0" w:color="auto"/>
        <w:left w:val="none" w:sz="0" w:space="0" w:color="auto"/>
        <w:bottom w:val="none" w:sz="0" w:space="0" w:color="auto"/>
        <w:right w:val="none" w:sz="0" w:space="0" w:color="auto"/>
      </w:divBdr>
      <w:divsChild>
        <w:div w:id="433281571">
          <w:marLeft w:val="640"/>
          <w:marRight w:val="0"/>
          <w:marTop w:val="0"/>
          <w:marBottom w:val="0"/>
          <w:divBdr>
            <w:top w:val="none" w:sz="0" w:space="0" w:color="auto"/>
            <w:left w:val="none" w:sz="0" w:space="0" w:color="auto"/>
            <w:bottom w:val="none" w:sz="0" w:space="0" w:color="auto"/>
            <w:right w:val="none" w:sz="0" w:space="0" w:color="auto"/>
          </w:divBdr>
        </w:div>
        <w:div w:id="588540978">
          <w:marLeft w:val="640"/>
          <w:marRight w:val="0"/>
          <w:marTop w:val="0"/>
          <w:marBottom w:val="0"/>
          <w:divBdr>
            <w:top w:val="none" w:sz="0" w:space="0" w:color="auto"/>
            <w:left w:val="none" w:sz="0" w:space="0" w:color="auto"/>
            <w:bottom w:val="none" w:sz="0" w:space="0" w:color="auto"/>
            <w:right w:val="none" w:sz="0" w:space="0" w:color="auto"/>
          </w:divBdr>
        </w:div>
        <w:div w:id="1373962761">
          <w:marLeft w:val="640"/>
          <w:marRight w:val="0"/>
          <w:marTop w:val="0"/>
          <w:marBottom w:val="0"/>
          <w:divBdr>
            <w:top w:val="none" w:sz="0" w:space="0" w:color="auto"/>
            <w:left w:val="none" w:sz="0" w:space="0" w:color="auto"/>
            <w:bottom w:val="none" w:sz="0" w:space="0" w:color="auto"/>
            <w:right w:val="none" w:sz="0" w:space="0" w:color="auto"/>
          </w:divBdr>
        </w:div>
        <w:div w:id="695929842">
          <w:marLeft w:val="640"/>
          <w:marRight w:val="0"/>
          <w:marTop w:val="0"/>
          <w:marBottom w:val="0"/>
          <w:divBdr>
            <w:top w:val="none" w:sz="0" w:space="0" w:color="auto"/>
            <w:left w:val="none" w:sz="0" w:space="0" w:color="auto"/>
            <w:bottom w:val="none" w:sz="0" w:space="0" w:color="auto"/>
            <w:right w:val="none" w:sz="0" w:space="0" w:color="auto"/>
          </w:divBdr>
        </w:div>
        <w:div w:id="1532570039">
          <w:marLeft w:val="640"/>
          <w:marRight w:val="0"/>
          <w:marTop w:val="0"/>
          <w:marBottom w:val="0"/>
          <w:divBdr>
            <w:top w:val="none" w:sz="0" w:space="0" w:color="auto"/>
            <w:left w:val="none" w:sz="0" w:space="0" w:color="auto"/>
            <w:bottom w:val="none" w:sz="0" w:space="0" w:color="auto"/>
            <w:right w:val="none" w:sz="0" w:space="0" w:color="auto"/>
          </w:divBdr>
        </w:div>
        <w:div w:id="1608542953">
          <w:marLeft w:val="640"/>
          <w:marRight w:val="0"/>
          <w:marTop w:val="0"/>
          <w:marBottom w:val="0"/>
          <w:divBdr>
            <w:top w:val="none" w:sz="0" w:space="0" w:color="auto"/>
            <w:left w:val="none" w:sz="0" w:space="0" w:color="auto"/>
            <w:bottom w:val="none" w:sz="0" w:space="0" w:color="auto"/>
            <w:right w:val="none" w:sz="0" w:space="0" w:color="auto"/>
          </w:divBdr>
        </w:div>
        <w:div w:id="393890481">
          <w:marLeft w:val="640"/>
          <w:marRight w:val="0"/>
          <w:marTop w:val="0"/>
          <w:marBottom w:val="0"/>
          <w:divBdr>
            <w:top w:val="none" w:sz="0" w:space="0" w:color="auto"/>
            <w:left w:val="none" w:sz="0" w:space="0" w:color="auto"/>
            <w:bottom w:val="none" w:sz="0" w:space="0" w:color="auto"/>
            <w:right w:val="none" w:sz="0" w:space="0" w:color="auto"/>
          </w:divBdr>
        </w:div>
        <w:div w:id="80564592">
          <w:marLeft w:val="640"/>
          <w:marRight w:val="0"/>
          <w:marTop w:val="0"/>
          <w:marBottom w:val="0"/>
          <w:divBdr>
            <w:top w:val="none" w:sz="0" w:space="0" w:color="auto"/>
            <w:left w:val="none" w:sz="0" w:space="0" w:color="auto"/>
            <w:bottom w:val="none" w:sz="0" w:space="0" w:color="auto"/>
            <w:right w:val="none" w:sz="0" w:space="0" w:color="auto"/>
          </w:divBdr>
        </w:div>
        <w:div w:id="1320771351">
          <w:marLeft w:val="640"/>
          <w:marRight w:val="0"/>
          <w:marTop w:val="0"/>
          <w:marBottom w:val="0"/>
          <w:divBdr>
            <w:top w:val="none" w:sz="0" w:space="0" w:color="auto"/>
            <w:left w:val="none" w:sz="0" w:space="0" w:color="auto"/>
            <w:bottom w:val="none" w:sz="0" w:space="0" w:color="auto"/>
            <w:right w:val="none" w:sz="0" w:space="0" w:color="auto"/>
          </w:divBdr>
        </w:div>
        <w:div w:id="741416909">
          <w:marLeft w:val="640"/>
          <w:marRight w:val="0"/>
          <w:marTop w:val="0"/>
          <w:marBottom w:val="0"/>
          <w:divBdr>
            <w:top w:val="none" w:sz="0" w:space="0" w:color="auto"/>
            <w:left w:val="none" w:sz="0" w:space="0" w:color="auto"/>
            <w:bottom w:val="none" w:sz="0" w:space="0" w:color="auto"/>
            <w:right w:val="none" w:sz="0" w:space="0" w:color="auto"/>
          </w:divBdr>
        </w:div>
        <w:div w:id="397752034">
          <w:marLeft w:val="640"/>
          <w:marRight w:val="0"/>
          <w:marTop w:val="0"/>
          <w:marBottom w:val="0"/>
          <w:divBdr>
            <w:top w:val="none" w:sz="0" w:space="0" w:color="auto"/>
            <w:left w:val="none" w:sz="0" w:space="0" w:color="auto"/>
            <w:bottom w:val="none" w:sz="0" w:space="0" w:color="auto"/>
            <w:right w:val="none" w:sz="0" w:space="0" w:color="auto"/>
          </w:divBdr>
        </w:div>
        <w:div w:id="81530608">
          <w:marLeft w:val="640"/>
          <w:marRight w:val="0"/>
          <w:marTop w:val="0"/>
          <w:marBottom w:val="0"/>
          <w:divBdr>
            <w:top w:val="none" w:sz="0" w:space="0" w:color="auto"/>
            <w:left w:val="none" w:sz="0" w:space="0" w:color="auto"/>
            <w:bottom w:val="none" w:sz="0" w:space="0" w:color="auto"/>
            <w:right w:val="none" w:sz="0" w:space="0" w:color="auto"/>
          </w:divBdr>
        </w:div>
        <w:div w:id="170267097">
          <w:marLeft w:val="640"/>
          <w:marRight w:val="0"/>
          <w:marTop w:val="0"/>
          <w:marBottom w:val="0"/>
          <w:divBdr>
            <w:top w:val="none" w:sz="0" w:space="0" w:color="auto"/>
            <w:left w:val="none" w:sz="0" w:space="0" w:color="auto"/>
            <w:bottom w:val="none" w:sz="0" w:space="0" w:color="auto"/>
            <w:right w:val="none" w:sz="0" w:space="0" w:color="auto"/>
          </w:divBdr>
        </w:div>
      </w:divsChild>
    </w:div>
    <w:div w:id="843277452">
      <w:bodyDiv w:val="1"/>
      <w:marLeft w:val="0"/>
      <w:marRight w:val="0"/>
      <w:marTop w:val="0"/>
      <w:marBottom w:val="0"/>
      <w:divBdr>
        <w:top w:val="none" w:sz="0" w:space="0" w:color="auto"/>
        <w:left w:val="none" w:sz="0" w:space="0" w:color="auto"/>
        <w:bottom w:val="none" w:sz="0" w:space="0" w:color="auto"/>
        <w:right w:val="none" w:sz="0" w:space="0" w:color="auto"/>
      </w:divBdr>
      <w:divsChild>
        <w:div w:id="897858888">
          <w:marLeft w:val="640"/>
          <w:marRight w:val="0"/>
          <w:marTop w:val="0"/>
          <w:marBottom w:val="0"/>
          <w:divBdr>
            <w:top w:val="none" w:sz="0" w:space="0" w:color="auto"/>
            <w:left w:val="none" w:sz="0" w:space="0" w:color="auto"/>
            <w:bottom w:val="none" w:sz="0" w:space="0" w:color="auto"/>
            <w:right w:val="none" w:sz="0" w:space="0" w:color="auto"/>
          </w:divBdr>
        </w:div>
        <w:div w:id="510267976">
          <w:marLeft w:val="640"/>
          <w:marRight w:val="0"/>
          <w:marTop w:val="0"/>
          <w:marBottom w:val="0"/>
          <w:divBdr>
            <w:top w:val="none" w:sz="0" w:space="0" w:color="auto"/>
            <w:left w:val="none" w:sz="0" w:space="0" w:color="auto"/>
            <w:bottom w:val="none" w:sz="0" w:space="0" w:color="auto"/>
            <w:right w:val="none" w:sz="0" w:space="0" w:color="auto"/>
          </w:divBdr>
        </w:div>
        <w:div w:id="1370957509">
          <w:marLeft w:val="640"/>
          <w:marRight w:val="0"/>
          <w:marTop w:val="0"/>
          <w:marBottom w:val="0"/>
          <w:divBdr>
            <w:top w:val="none" w:sz="0" w:space="0" w:color="auto"/>
            <w:left w:val="none" w:sz="0" w:space="0" w:color="auto"/>
            <w:bottom w:val="none" w:sz="0" w:space="0" w:color="auto"/>
            <w:right w:val="none" w:sz="0" w:space="0" w:color="auto"/>
          </w:divBdr>
        </w:div>
        <w:div w:id="2011643287">
          <w:marLeft w:val="640"/>
          <w:marRight w:val="0"/>
          <w:marTop w:val="0"/>
          <w:marBottom w:val="0"/>
          <w:divBdr>
            <w:top w:val="none" w:sz="0" w:space="0" w:color="auto"/>
            <w:left w:val="none" w:sz="0" w:space="0" w:color="auto"/>
            <w:bottom w:val="none" w:sz="0" w:space="0" w:color="auto"/>
            <w:right w:val="none" w:sz="0" w:space="0" w:color="auto"/>
          </w:divBdr>
        </w:div>
        <w:div w:id="1683047570">
          <w:marLeft w:val="640"/>
          <w:marRight w:val="0"/>
          <w:marTop w:val="0"/>
          <w:marBottom w:val="0"/>
          <w:divBdr>
            <w:top w:val="none" w:sz="0" w:space="0" w:color="auto"/>
            <w:left w:val="none" w:sz="0" w:space="0" w:color="auto"/>
            <w:bottom w:val="none" w:sz="0" w:space="0" w:color="auto"/>
            <w:right w:val="none" w:sz="0" w:space="0" w:color="auto"/>
          </w:divBdr>
        </w:div>
        <w:div w:id="796726194">
          <w:marLeft w:val="640"/>
          <w:marRight w:val="0"/>
          <w:marTop w:val="0"/>
          <w:marBottom w:val="0"/>
          <w:divBdr>
            <w:top w:val="none" w:sz="0" w:space="0" w:color="auto"/>
            <w:left w:val="none" w:sz="0" w:space="0" w:color="auto"/>
            <w:bottom w:val="none" w:sz="0" w:space="0" w:color="auto"/>
            <w:right w:val="none" w:sz="0" w:space="0" w:color="auto"/>
          </w:divBdr>
        </w:div>
        <w:div w:id="311374190">
          <w:marLeft w:val="640"/>
          <w:marRight w:val="0"/>
          <w:marTop w:val="0"/>
          <w:marBottom w:val="0"/>
          <w:divBdr>
            <w:top w:val="none" w:sz="0" w:space="0" w:color="auto"/>
            <w:left w:val="none" w:sz="0" w:space="0" w:color="auto"/>
            <w:bottom w:val="none" w:sz="0" w:space="0" w:color="auto"/>
            <w:right w:val="none" w:sz="0" w:space="0" w:color="auto"/>
          </w:divBdr>
        </w:div>
        <w:div w:id="1496451551">
          <w:marLeft w:val="640"/>
          <w:marRight w:val="0"/>
          <w:marTop w:val="0"/>
          <w:marBottom w:val="0"/>
          <w:divBdr>
            <w:top w:val="none" w:sz="0" w:space="0" w:color="auto"/>
            <w:left w:val="none" w:sz="0" w:space="0" w:color="auto"/>
            <w:bottom w:val="none" w:sz="0" w:space="0" w:color="auto"/>
            <w:right w:val="none" w:sz="0" w:space="0" w:color="auto"/>
          </w:divBdr>
        </w:div>
        <w:div w:id="1194726716">
          <w:marLeft w:val="640"/>
          <w:marRight w:val="0"/>
          <w:marTop w:val="0"/>
          <w:marBottom w:val="0"/>
          <w:divBdr>
            <w:top w:val="none" w:sz="0" w:space="0" w:color="auto"/>
            <w:left w:val="none" w:sz="0" w:space="0" w:color="auto"/>
            <w:bottom w:val="none" w:sz="0" w:space="0" w:color="auto"/>
            <w:right w:val="none" w:sz="0" w:space="0" w:color="auto"/>
          </w:divBdr>
        </w:div>
        <w:div w:id="574121890">
          <w:marLeft w:val="640"/>
          <w:marRight w:val="0"/>
          <w:marTop w:val="0"/>
          <w:marBottom w:val="0"/>
          <w:divBdr>
            <w:top w:val="none" w:sz="0" w:space="0" w:color="auto"/>
            <w:left w:val="none" w:sz="0" w:space="0" w:color="auto"/>
            <w:bottom w:val="none" w:sz="0" w:space="0" w:color="auto"/>
            <w:right w:val="none" w:sz="0" w:space="0" w:color="auto"/>
          </w:divBdr>
        </w:div>
        <w:div w:id="1462576440">
          <w:marLeft w:val="640"/>
          <w:marRight w:val="0"/>
          <w:marTop w:val="0"/>
          <w:marBottom w:val="0"/>
          <w:divBdr>
            <w:top w:val="none" w:sz="0" w:space="0" w:color="auto"/>
            <w:left w:val="none" w:sz="0" w:space="0" w:color="auto"/>
            <w:bottom w:val="none" w:sz="0" w:space="0" w:color="auto"/>
            <w:right w:val="none" w:sz="0" w:space="0" w:color="auto"/>
          </w:divBdr>
        </w:div>
        <w:div w:id="1595239189">
          <w:marLeft w:val="640"/>
          <w:marRight w:val="0"/>
          <w:marTop w:val="0"/>
          <w:marBottom w:val="0"/>
          <w:divBdr>
            <w:top w:val="none" w:sz="0" w:space="0" w:color="auto"/>
            <w:left w:val="none" w:sz="0" w:space="0" w:color="auto"/>
            <w:bottom w:val="none" w:sz="0" w:space="0" w:color="auto"/>
            <w:right w:val="none" w:sz="0" w:space="0" w:color="auto"/>
          </w:divBdr>
        </w:div>
        <w:div w:id="982779757">
          <w:marLeft w:val="640"/>
          <w:marRight w:val="0"/>
          <w:marTop w:val="0"/>
          <w:marBottom w:val="0"/>
          <w:divBdr>
            <w:top w:val="none" w:sz="0" w:space="0" w:color="auto"/>
            <w:left w:val="none" w:sz="0" w:space="0" w:color="auto"/>
            <w:bottom w:val="none" w:sz="0" w:space="0" w:color="auto"/>
            <w:right w:val="none" w:sz="0" w:space="0" w:color="auto"/>
          </w:divBdr>
        </w:div>
        <w:div w:id="1689868613">
          <w:marLeft w:val="640"/>
          <w:marRight w:val="0"/>
          <w:marTop w:val="0"/>
          <w:marBottom w:val="0"/>
          <w:divBdr>
            <w:top w:val="none" w:sz="0" w:space="0" w:color="auto"/>
            <w:left w:val="none" w:sz="0" w:space="0" w:color="auto"/>
            <w:bottom w:val="none" w:sz="0" w:space="0" w:color="auto"/>
            <w:right w:val="none" w:sz="0" w:space="0" w:color="auto"/>
          </w:divBdr>
        </w:div>
        <w:div w:id="1450082205">
          <w:marLeft w:val="640"/>
          <w:marRight w:val="0"/>
          <w:marTop w:val="0"/>
          <w:marBottom w:val="0"/>
          <w:divBdr>
            <w:top w:val="none" w:sz="0" w:space="0" w:color="auto"/>
            <w:left w:val="none" w:sz="0" w:space="0" w:color="auto"/>
            <w:bottom w:val="none" w:sz="0" w:space="0" w:color="auto"/>
            <w:right w:val="none" w:sz="0" w:space="0" w:color="auto"/>
          </w:divBdr>
        </w:div>
        <w:div w:id="1589919007">
          <w:marLeft w:val="640"/>
          <w:marRight w:val="0"/>
          <w:marTop w:val="0"/>
          <w:marBottom w:val="0"/>
          <w:divBdr>
            <w:top w:val="none" w:sz="0" w:space="0" w:color="auto"/>
            <w:left w:val="none" w:sz="0" w:space="0" w:color="auto"/>
            <w:bottom w:val="none" w:sz="0" w:space="0" w:color="auto"/>
            <w:right w:val="none" w:sz="0" w:space="0" w:color="auto"/>
          </w:divBdr>
        </w:div>
        <w:div w:id="1925413525">
          <w:marLeft w:val="640"/>
          <w:marRight w:val="0"/>
          <w:marTop w:val="0"/>
          <w:marBottom w:val="0"/>
          <w:divBdr>
            <w:top w:val="none" w:sz="0" w:space="0" w:color="auto"/>
            <w:left w:val="none" w:sz="0" w:space="0" w:color="auto"/>
            <w:bottom w:val="none" w:sz="0" w:space="0" w:color="auto"/>
            <w:right w:val="none" w:sz="0" w:space="0" w:color="auto"/>
          </w:divBdr>
        </w:div>
        <w:div w:id="1624119608">
          <w:marLeft w:val="640"/>
          <w:marRight w:val="0"/>
          <w:marTop w:val="0"/>
          <w:marBottom w:val="0"/>
          <w:divBdr>
            <w:top w:val="none" w:sz="0" w:space="0" w:color="auto"/>
            <w:left w:val="none" w:sz="0" w:space="0" w:color="auto"/>
            <w:bottom w:val="none" w:sz="0" w:space="0" w:color="auto"/>
            <w:right w:val="none" w:sz="0" w:space="0" w:color="auto"/>
          </w:divBdr>
        </w:div>
        <w:div w:id="249314832">
          <w:marLeft w:val="640"/>
          <w:marRight w:val="0"/>
          <w:marTop w:val="0"/>
          <w:marBottom w:val="0"/>
          <w:divBdr>
            <w:top w:val="none" w:sz="0" w:space="0" w:color="auto"/>
            <w:left w:val="none" w:sz="0" w:space="0" w:color="auto"/>
            <w:bottom w:val="none" w:sz="0" w:space="0" w:color="auto"/>
            <w:right w:val="none" w:sz="0" w:space="0" w:color="auto"/>
          </w:divBdr>
        </w:div>
        <w:div w:id="291713239">
          <w:marLeft w:val="640"/>
          <w:marRight w:val="0"/>
          <w:marTop w:val="0"/>
          <w:marBottom w:val="0"/>
          <w:divBdr>
            <w:top w:val="none" w:sz="0" w:space="0" w:color="auto"/>
            <w:left w:val="none" w:sz="0" w:space="0" w:color="auto"/>
            <w:bottom w:val="none" w:sz="0" w:space="0" w:color="auto"/>
            <w:right w:val="none" w:sz="0" w:space="0" w:color="auto"/>
          </w:divBdr>
        </w:div>
      </w:divsChild>
    </w:div>
    <w:div w:id="852763573">
      <w:bodyDiv w:val="1"/>
      <w:marLeft w:val="0"/>
      <w:marRight w:val="0"/>
      <w:marTop w:val="0"/>
      <w:marBottom w:val="0"/>
      <w:divBdr>
        <w:top w:val="none" w:sz="0" w:space="0" w:color="auto"/>
        <w:left w:val="none" w:sz="0" w:space="0" w:color="auto"/>
        <w:bottom w:val="none" w:sz="0" w:space="0" w:color="auto"/>
        <w:right w:val="none" w:sz="0" w:space="0" w:color="auto"/>
      </w:divBdr>
      <w:divsChild>
        <w:div w:id="776407980">
          <w:marLeft w:val="640"/>
          <w:marRight w:val="0"/>
          <w:marTop w:val="0"/>
          <w:marBottom w:val="0"/>
          <w:divBdr>
            <w:top w:val="none" w:sz="0" w:space="0" w:color="auto"/>
            <w:left w:val="none" w:sz="0" w:space="0" w:color="auto"/>
            <w:bottom w:val="none" w:sz="0" w:space="0" w:color="auto"/>
            <w:right w:val="none" w:sz="0" w:space="0" w:color="auto"/>
          </w:divBdr>
        </w:div>
        <w:div w:id="1520310440">
          <w:marLeft w:val="640"/>
          <w:marRight w:val="0"/>
          <w:marTop w:val="0"/>
          <w:marBottom w:val="0"/>
          <w:divBdr>
            <w:top w:val="none" w:sz="0" w:space="0" w:color="auto"/>
            <w:left w:val="none" w:sz="0" w:space="0" w:color="auto"/>
            <w:bottom w:val="none" w:sz="0" w:space="0" w:color="auto"/>
            <w:right w:val="none" w:sz="0" w:space="0" w:color="auto"/>
          </w:divBdr>
        </w:div>
        <w:div w:id="2075926291">
          <w:marLeft w:val="640"/>
          <w:marRight w:val="0"/>
          <w:marTop w:val="0"/>
          <w:marBottom w:val="0"/>
          <w:divBdr>
            <w:top w:val="none" w:sz="0" w:space="0" w:color="auto"/>
            <w:left w:val="none" w:sz="0" w:space="0" w:color="auto"/>
            <w:bottom w:val="none" w:sz="0" w:space="0" w:color="auto"/>
            <w:right w:val="none" w:sz="0" w:space="0" w:color="auto"/>
          </w:divBdr>
        </w:div>
        <w:div w:id="480078027">
          <w:marLeft w:val="640"/>
          <w:marRight w:val="0"/>
          <w:marTop w:val="0"/>
          <w:marBottom w:val="0"/>
          <w:divBdr>
            <w:top w:val="none" w:sz="0" w:space="0" w:color="auto"/>
            <w:left w:val="none" w:sz="0" w:space="0" w:color="auto"/>
            <w:bottom w:val="none" w:sz="0" w:space="0" w:color="auto"/>
            <w:right w:val="none" w:sz="0" w:space="0" w:color="auto"/>
          </w:divBdr>
        </w:div>
        <w:div w:id="1835294621">
          <w:marLeft w:val="640"/>
          <w:marRight w:val="0"/>
          <w:marTop w:val="0"/>
          <w:marBottom w:val="0"/>
          <w:divBdr>
            <w:top w:val="none" w:sz="0" w:space="0" w:color="auto"/>
            <w:left w:val="none" w:sz="0" w:space="0" w:color="auto"/>
            <w:bottom w:val="none" w:sz="0" w:space="0" w:color="auto"/>
            <w:right w:val="none" w:sz="0" w:space="0" w:color="auto"/>
          </w:divBdr>
        </w:div>
        <w:div w:id="778182823">
          <w:marLeft w:val="640"/>
          <w:marRight w:val="0"/>
          <w:marTop w:val="0"/>
          <w:marBottom w:val="0"/>
          <w:divBdr>
            <w:top w:val="none" w:sz="0" w:space="0" w:color="auto"/>
            <w:left w:val="none" w:sz="0" w:space="0" w:color="auto"/>
            <w:bottom w:val="none" w:sz="0" w:space="0" w:color="auto"/>
            <w:right w:val="none" w:sz="0" w:space="0" w:color="auto"/>
          </w:divBdr>
        </w:div>
        <w:div w:id="976642141">
          <w:marLeft w:val="640"/>
          <w:marRight w:val="0"/>
          <w:marTop w:val="0"/>
          <w:marBottom w:val="0"/>
          <w:divBdr>
            <w:top w:val="none" w:sz="0" w:space="0" w:color="auto"/>
            <w:left w:val="none" w:sz="0" w:space="0" w:color="auto"/>
            <w:bottom w:val="none" w:sz="0" w:space="0" w:color="auto"/>
            <w:right w:val="none" w:sz="0" w:space="0" w:color="auto"/>
          </w:divBdr>
        </w:div>
        <w:div w:id="1779370789">
          <w:marLeft w:val="640"/>
          <w:marRight w:val="0"/>
          <w:marTop w:val="0"/>
          <w:marBottom w:val="0"/>
          <w:divBdr>
            <w:top w:val="none" w:sz="0" w:space="0" w:color="auto"/>
            <w:left w:val="none" w:sz="0" w:space="0" w:color="auto"/>
            <w:bottom w:val="none" w:sz="0" w:space="0" w:color="auto"/>
            <w:right w:val="none" w:sz="0" w:space="0" w:color="auto"/>
          </w:divBdr>
        </w:div>
        <w:div w:id="620846724">
          <w:marLeft w:val="640"/>
          <w:marRight w:val="0"/>
          <w:marTop w:val="0"/>
          <w:marBottom w:val="0"/>
          <w:divBdr>
            <w:top w:val="none" w:sz="0" w:space="0" w:color="auto"/>
            <w:left w:val="none" w:sz="0" w:space="0" w:color="auto"/>
            <w:bottom w:val="none" w:sz="0" w:space="0" w:color="auto"/>
            <w:right w:val="none" w:sz="0" w:space="0" w:color="auto"/>
          </w:divBdr>
        </w:div>
        <w:div w:id="233510439">
          <w:marLeft w:val="640"/>
          <w:marRight w:val="0"/>
          <w:marTop w:val="0"/>
          <w:marBottom w:val="0"/>
          <w:divBdr>
            <w:top w:val="none" w:sz="0" w:space="0" w:color="auto"/>
            <w:left w:val="none" w:sz="0" w:space="0" w:color="auto"/>
            <w:bottom w:val="none" w:sz="0" w:space="0" w:color="auto"/>
            <w:right w:val="none" w:sz="0" w:space="0" w:color="auto"/>
          </w:divBdr>
        </w:div>
        <w:div w:id="1466973101">
          <w:marLeft w:val="640"/>
          <w:marRight w:val="0"/>
          <w:marTop w:val="0"/>
          <w:marBottom w:val="0"/>
          <w:divBdr>
            <w:top w:val="none" w:sz="0" w:space="0" w:color="auto"/>
            <w:left w:val="none" w:sz="0" w:space="0" w:color="auto"/>
            <w:bottom w:val="none" w:sz="0" w:space="0" w:color="auto"/>
            <w:right w:val="none" w:sz="0" w:space="0" w:color="auto"/>
          </w:divBdr>
        </w:div>
        <w:div w:id="1795443934">
          <w:marLeft w:val="640"/>
          <w:marRight w:val="0"/>
          <w:marTop w:val="0"/>
          <w:marBottom w:val="0"/>
          <w:divBdr>
            <w:top w:val="none" w:sz="0" w:space="0" w:color="auto"/>
            <w:left w:val="none" w:sz="0" w:space="0" w:color="auto"/>
            <w:bottom w:val="none" w:sz="0" w:space="0" w:color="auto"/>
            <w:right w:val="none" w:sz="0" w:space="0" w:color="auto"/>
          </w:divBdr>
        </w:div>
        <w:div w:id="255873067">
          <w:marLeft w:val="640"/>
          <w:marRight w:val="0"/>
          <w:marTop w:val="0"/>
          <w:marBottom w:val="0"/>
          <w:divBdr>
            <w:top w:val="none" w:sz="0" w:space="0" w:color="auto"/>
            <w:left w:val="none" w:sz="0" w:space="0" w:color="auto"/>
            <w:bottom w:val="none" w:sz="0" w:space="0" w:color="auto"/>
            <w:right w:val="none" w:sz="0" w:space="0" w:color="auto"/>
          </w:divBdr>
        </w:div>
      </w:divsChild>
    </w:div>
    <w:div w:id="892273629">
      <w:bodyDiv w:val="1"/>
      <w:marLeft w:val="0"/>
      <w:marRight w:val="0"/>
      <w:marTop w:val="0"/>
      <w:marBottom w:val="0"/>
      <w:divBdr>
        <w:top w:val="none" w:sz="0" w:space="0" w:color="auto"/>
        <w:left w:val="none" w:sz="0" w:space="0" w:color="auto"/>
        <w:bottom w:val="none" w:sz="0" w:space="0" w:color="auto"/>
        <w:right w:val="none" w:sz="0" w:space="0" w:color="auto"/>
      </w:divBdr>
      <w:divsChild>
        <w:div w:id="451748280">
          <w:marLeft w:val="640"/>
          <w:marRight w:val="0"/>
          <w:marTop w:val="0"/>
          <w:marBottom w:val="0"/>
          <w:divBdr>
            <w:top w:val="none" w:sz="0" w:space="0" w:color="auto"/>
            <w:left w:val="none" w:sz="0" w:space="0" w:color="auto"/>
            <w:bottom w:val="none" w:sz="0" w:space="0" w:color="auto"/>
            <w:right w:val="none" w:sz="0" w:space="0" w:color="auto"/>
          </w:divBdr>
        </w:div>
        <w:div w:id="869952374">
          <w:marLeft w:val="640"/>
          <w:marRight w:val="0"/>
          <w:marTop w:val="0"/>
          <w:marBottom w:val="0"/>
          <w:divBdr>
            <w:top w:val="none" w:sz="0" w:space="0" w:color="auto"/>
            <w:left w:val="none" w:sz="0" w:space="0" w:color="auto"/>
            <w:bottom w:val="none" w:sz="0" w:space="0" w:color="auto"/>
            <w:right w:val="none" w:sz="0" w:space="0" w:color="auto"/>
          </w:divBdr>
        </w:div>
        <w:div w:id="957494510">
          <w:marLeft w:val="640"/>
          <w:marRight w:val="0"/>
          <w:marTop w:val="0"/>
          <w:marBottom w:val="0"/>
          <w:divBdr>
            <w:top w:val="none" w:sz="0" w:space="0" w:color="auto"/>
            <w:left w:val="none" w:sz="0" w:space="0" w:color="auto"/>
            <w:bottom w:val="none" w:sz="0" w:space="0" w:color="auto"/>
            <w:right w:val="none" w:sz="0" w:space="0" w:color="auto"/>
          </w:divBdr>
        </w:div>
        <w:div w:id="685450292">
          <w:marLeft w:val="640"/>
          <w:marRight w:val="0"/>
          <w:marTop w:val="0"/>
          <w:marBottom w:val="0"/>
          <w:divBdr>
            <w:top w:val="none" w:sz="0" w:space="0" w:color="auto"/>
            <w:left w:val="none" w:sz="0" w:space="0" w:color="auto"/>
            <w:bottom w:val="none" w:sz="0" w:space="0" w:color="auto"/>
            <w:right w:val="none" w:sz="0" w:space="0" w:color="auto"/>
          </w:divBdr>
        </w:div>
        <w:div w:id="1765104402">
          <w:marLeft w:val="640"/>
          <w:marRight w:val="0"/>
          <w:marTop w:val="0"/>
          <w:marBottom w:val="0"/>
          <w:divBdr>
            <w:top w:val="none" w:sz="0" w:space="0" w:color="auto"/>
            <w:left w:val="none" w:sz="0" w:space="0" w:color="auto"/>
            <w:bottom w:val="none" w:sz="0" w:space="0" w:color="auto"/>
            <w:right w:val="none" w:sz="0" w:space="0" w:color="auto"/>
          </w:divBdr>
        </w:div>
        <w:div w:id="1407141504">
          <w:marLeft w:val="640"/>
          <w:marRight w:val="0"/>
          <w:marTop w:val="0"/>
          <w:marBottom w:val="0"/>
          <w:divBdr>
            <w:top w:val="none" w:sz="0" w:space="0" w:color="auto"/>
            <w:left w:val="none" w:sz="0" w:space="0" w:color="auto"/>
            <w:bottom w:val="none" w:sz="0" w:space="0" w:color="auto"/>
            <w:right w:val="none" w:sz="0" w:space="0" w:color="auto"/>
          </w:divBdr>
        </w:div>
        <w:div w:id="1263338095">
          <w:marLeft w:val="640"/>
          <w:marRight w:val="0"/>
          <w:marTop w:val="0"/>
          <w:marBottom w:val="0"/>
          <w:divBdr>
            <w:top w:val="none" w:sz="0" w:space="0" w:color="auto"/>
            <w:left w:val="none" w:sz="0" w:space="0" w:color="auto"/>
            <w:bottom w:val="none" w:sz="0" w:space="0" w:color="auto"/>
            <w:right w:val="none" w:sz="0" w:space="0" w:color="auto"/>
          </w:divBdr>
        </w:div>
        <w:div w:id="1994599909">
          <w:marLeft w:val="640"/>
          <w:marRight w:val="0"/>
          <w:marTop w:val="0"/>
          <w:marBottom w:val="0"/>
          <w:divBdr>
            <w:top w:val="none" w:sz="0" w:space="0" w:color="auto"/>
            <w:left w:val="none" w:sz="0" w:space="0" w:color="auto"/>
            <w:bottom w:val="none" w:sz="0" w:space="0" w:color="auto"/>
            <w:right w:val="none" w:sz="0" w:space="0" w:color="auto"/>
          </w:divBdr>
        </w:div>
        <w:div w:id="1361587094">
          <w:marLeft w:val="640"/>
          <w:marRight w:val="0"/>
          <w:marTop w:val="0"/>
          <w:marBottom w:val="0"/>
          <w:divBdr>
            <w:top w:val="none" w:sz="0" w:space="0" w:color="auto"/>
            <w:left w:val="none" w:sz="0" w:space="0" w:color="auto"/>
            <w:bottom w:val="none" w:sz="0" w:space="0" w:color="auto"/>
            <w:right w:val="none" w:sz="0" w:space="0" w:color="auto"/>
          </w:divBdr>
        </w:div>
        <w:div w:id="985937565">
          <w:marLeft w:val="640"/>
          <w:marRight w:val="0"/>
          <w:marTop w:val="0"/>
          <w:marBottom w:val="0"/>
          <w:divBdr>
            <w:top w:val="none" w:sz="0" w:space="0" w:color="auto"/>
            <w:left w:val="none" w:sz="0" w:space="0" w:color="auto"/>
            <w:bottom w:val="none" w:sz="0" w:space="0" w:color="auto"/>
            <w:right w:val="none" w:sz="0" w:space="0" w:color="auto"/>
          </w:divBdr>
        </w:div>
        <w:div w:id="719014751">
          <w:marLeft w:val="640"/>
          <w:marRight w:val="0"/>
          <w:marTop w:val="0"/>
          <w:marBottom w:val="0"/>
          <w:divBdr>
            <w:top w:val="none" w:sz="0" w:space="0" w:color="auto"/>
            <w:left w:val="none" w:sz="0" w:space="0" w:color="auto"/>
            <w:bottom w:val="none" w:sz="0" w:space="0" w:color="auto"/>
            <w:right w:val="none" w:sz="0" w:space="0" w:color="auto"/>
          </w:divBdr>
        </w:div>
        <w:div w:id="445078891">
          <w:marLeft w:val="640"/>
          <w:marRight w:val="0"/>
          <w:marTop w:val="0"/>
          <w:marBottom w:val="0"/>
          <w:divBdr>
            <w:top w:val="none" w:sz="0" w:space="0" w:color="auto"/>
            <w:left w:val="none" w:sz="0" w:space="0" w:color="auto"/>
            <w:bottom w:val="none" w:sz="0" w:space="0" w:color="auto"/>
            <w:right w:val="none" w:sz="0" w:space="0" w:color="auto"/>
          </w:divBdr>
        </w:div>
        <w:div w:id="13389598">
          <w:marLeft w:val="640"/>
          <w:marRight w:val="0"/>
          <w:marTop w:val="0"/>
          <w:marBottom w:val="0"/>
          <w:divBdr>
            <w:top w:val="none" w:sz="0" w:space="0" w:color="auto"/>
            <w:left w:val="none" w:sz="0" w:space="0" w:color="auto"/>
            <w:bottom w:val="none" w:sz="0" w:space="0" w:color="auto"/>
            <w:right w:val="none" w:sz="0" w:space="0" w:color="auto"/>
          </w:divBdr>
        </w:div>
        <w:div w:id="1111362404">
          <w:marLeft w:val="640"/>
          <w:marRight w:val="0"/>
          <w:marTop w:val="0"/>
          <w:marBottom w:val="0"/>
          <w:divBdr>
            <w:top w:val="none" w:sz="0" w:space="0" w:color="auto"/>
            <w:left w:val="none" w:sz="0" w:space="0" w:color="auto"/>
            <w:bottom w:val="none" w:sz="0" w:space="0" w:color="auto"/>
            <w:right w:val="none" w:sz="0" w:space="0" w:color="auto"/>
          </w:divBdr>
        </w:div>
        <w:div w:id="304286871">
          <w:marLeft w:val="640"/>
          <w:marRight w:val="0"/>
          <w:marTop w:val="0"/>
          <w:marBottom w:val="0"/>
          <w:divBdr>
            <w:top w:val="none" w:sz="0" w:space="0" w:color="auto"/>
            <w:left w:val="none" w:sz="0" w:space="0" w:color="auto"/>
            <w:bottom w:val="none" w:sz="0" w:space="0" w:color="auto"/>
            <w:right w:val="none" w:sz="0" w:space="0" w:color="auto"/>
          </w:divBdr>
        </w:div>
        <w:div w:id="132139253">
          <w:marLeft w:val="640"/>
          <w:marRight w:val="0"/>
          <w:marTop w:val="0"/>
          <w:marBottom w:val="0"/>
          <w:divBdr>
            <w:top w:val="none" w:sz="0" w:space="0" w:color="auto"/>
            <w:left w:val="none" w:sz="0" w:space="0" w:color="auto"/>
            <w:bottom w:val="none" w:sz="0" w:space="0" w:color="auto"/>
            <w:right w:val="none" w:sz="0" w:space="0" w:color="auto"/>
          </w:divBdr>
        </w:div>
        <w:div w:id="179440183">
          <w:marLeft w:val="640"/>
          <w:marRight w:val="0"/>
          <w:marTop w:val="0"/>
          <w:marBottom w:val="0"/>
          <w:divBdr>
            <w:top w:val="none" w:sz="0" w:space="0" w:color="auto"/>
            <w:left w:val="none" w:sz="0" w:space="0" w:color="auto"/>
            <w:bottom w:val="none" w:sz="0" w:space="0" w:color="auto"/>
            <w:right w:val="none" w:sz="0" w:space="0" w:color="auto"/>
          </w:divBdr>
        </w:div>
        <w:div w:id="1604342835">
          <w:marLeft w:val="640"/>
          <w:marRight w:val="0"/>
          <w:marTop w:val="0"/>
          <w:marBottom w:val="0"/>
          <w:divBdr>
            <w:top w:val="none" w:sz="0" w:space="0" w:color="auto"/>
            <w:left w:val="none" w:sz="0" w:space="0" w:color="auto"/>
            <w:bottom w:val="none" w:sz="0" w:space="0" w:color="auto"/>
            <w:right w:val="none" w:sz="0" w:space="0" w:color="auto"/>
          </w:divBdr>
        </w:div>
        <w:div w:id="1211267885">
          <w:marLeft w:val="640"/>
          <w:marRight w:val="0"/>
          <w:marTop w:val="0"/>
          <w:marBottom w:val="0"/>
          <w:divBdr>
            <w:top w:val="none" w:sz="0" w:space="0" w:color="auto"/>
            <w:left w:val="none" w:sz="0" w:space="0" w:color="auto"/>
            <w:bottom w:val="none" w:sz="0" w:space="0" w:color="auto"/>
            <w:right w:val="none" w:sz="0" w:space="0" w:color="auto"/>
          </w:divBdr>
        </w:div>
        <w:div w:id="304161976">
          <w:marLeft w:val="640"/>
          <w:marRight w:val="0"/>
          <w:marTop w:val="0"/>
          <w:marBottom w:val="0"/>
          <w:divBdr>
            <w:top w:val="none" w:sz="0" w:space="0" w:color="auto"/>
            <w:left w:val="none" w:sz="0" w:space="0" w:color="auto"/>
            <w:bottom w:val="none" w:sz="0" w:space="0" w:color="auto"/>
            <w:right w:val="none" w:sz="0" w:space="0" w:color="auto"/>
          </w:divBdr>
        </w:div>
      </w:divsChild>
    </w:div>
    <w:div w:id="922227656">
      <w:bodyDiv w:val="1"/>
      <w:marLeft w:val="0"/>
      <w:marRight w:val="0"/>
      <w:marTop w:val="0"/>
      <w:marBottom w:val="0"/>
      <w:divBdr>
        <w:top w:val="none" w:sz="0" w:space="0" w:color="auto"/>
        <w:left w:val="none" w:sz="0" w:space="0" w:color="auto"/>
        <w:bottom w:val="none" w:sz="0" w:space="0" w:color="auto"/>
        <w:right w:val="none" w:sz="0" w:space="0" w:color="auto"/>
      </w:divBdr>
      <w:divsChild>
        <w:div w:id="590237118">
          <w:marLeft w:val="640"/>
          <w:marRight w:val="0"/>
          <w:marTop w:val="0"/>
          <w:marBottom w:val="0"/>
          <w:divBdr>
            <w:top w:val="none" w:sz="0" w:space="0" w:color="auto"/>
            <w:left w:val="none" w:sz="0" w:space="0" w:color="auto"/>
            <w:bottom w:val="none" w:sz="0" w:space="0" w:color="auto"/>
            <w:right w:val="none" w:sz="0" w:space="0" w:color="auto"/>
          </w:divBdr>
        </w:div>
        <w:div w:id="573051058">
          <w:marLeft w:val="640"/>
          <w:marRight w:val="0"/>
          <w:marTop w:val="0"/>
          <w:marBottom w:val="0"/>
          <w:divBdr>
            <w:top w:val="none" w:sz="0" w:space="0" w:color="auto"/>
            <w:left w:val="none" w:sz="0" w:space="0" w:color="auto"/>
            <w:bottom w:val="none" w:sz="0" w:space="0" w:color="auto"/>
            <w:right w:val="none" w:sz="0" w:space="0" w:color="auto"/>
          </w:divBdr>
        </w:div>
        <w:div w:id="2131050807">
          <w:marLeft w:val="640"/>
          <w:marRight w:val="0"/>
          <w:marTop w:val="0"/>
          <w:marBottom w:val="0"/>
          <w:divBdr>
            <w:top w:val="none" w:sz="0" w:space="0" w:color="auto"/>
            <w:left w:val="none" w:sz="0" w:space="0" w:color="auto"/>
            <w:bottom w:val="none" w:sz="0" w:space="0" w:color="auto"/>
            <w:right w:val="none" w:sz="0" w:space="0" w:color="auto"/>
          </w:divBdr>
        </w:div>
        <w:div w:id="42027084">
          <w:marLeft w:val="640"/>
          <w:marRight w:val="0"/>
          <w:marTop w:val="0"/>
          <w:marBottom w:val="0"/>
          <w:divBdr>
            <w:top w:val="none" w:sz="0" w:space="0" w:color="auto"/>
            <w:left w:val="none" w:sz="0" w:space="0" w:color="auto"/>
            <w:bottom w:val="none" w:sz="0" w:space="0" w:color="auto"/>
            <w:right w:val="none" w:sz="0" w:space="0" w:color="auto"/>
          </w:divBdr>
        </w:div>
        <w:div w:id="418792960">
          <w:marLeft w:val="640"/>
          <w:marRight w:val="0"/>
          <w:marTop w:val="0"/>
          <w:marBottom w:val="0"/>
          <w:divBdr>
            <w:top w:val="none" w:sz="0" w:space="0" w:color="auto"/>
            <w:left w:val="none" w:sz="0" w:space="0" w:color="auto"/>
            <w:bottom w:val="none" w:sz="0" w:space="0" w:color="auto"/>
            <w:right w:val="none" w:sz="0" w:space="0" w:color="auto"/>
          </w:divBdr>
        </w:div>
        <w:div w:id="182287906">
          <w:marLeft w:val="640"/>
          <w:marRight w:val="0"/>
          <w:marTop w:val="0"/>
          <w:marBottom w:val="0"/>
          <w:divBdr>
            <w:top w:val="none" w:sz="0" w:space="0" w:color="auto"/>
            <w:left w:val="none" w:sz="0" w:space="0" w:color="auto"/>
            <w:bottom w:val="none" w:sz="0" w:space="0" w:color="auto"/>
            <w:right w:val="none" w:sz="0" w:space="0" w:color="auto"/>
          </w:divBdr>
        </w:div>
        <w:div w:id="89157447">
          <w:marLeft w:val="640"/>
          <w:marRight w:val="0"/>
          <w:marTop w:val="0"/>
          <w:marBottom w:val="0"/>
          <w:divBdr>
            <w:top w:val="none" w:sz="0" w:space="0" w:color="auto"/>
            <w:left w:val="none" w:sz="0" w:space="0" w:color="auto"/>
            <w:bottom w:val="none" w:sz="0" w:space="0" w:color="auto"/>
            <w:right w:val="none" w:sz="0" w:space="0" w:color="auto"/>
          </w:divBdr>
        </w:div>
        <w:div w:id="718167354">
          <w:marLeft w:val="640"/>
          <w:marRight w:val="0"/>
          <w:marTop w:val="0"/>
          <w:marBottom w:val="0"/>
          <w:divBdr>
            <w:top w:val="none" w:sz="0" w:space="0" w:color="auto"/>
            <w:left w:val="none" w:sz="0" w:space="0" w:color="auto"/>
            <w:bottom w:val="none" w:sz="0" w:space="0" w:color="auto"/>
            <w:right w:val="none" w:sz="0" w:space="0" w:color="auto"/>
          </w:divBdr>
        </w:div>
        <w:div w:id="758716421">
          <w:marLeft w:val="640"/>
          <w:marRight w:val="0"/>
          <w:marTop w:val="0"/>
          <w:marBottom w:val="0"/>
          <w:divBdr>
            <w:top w:val="none" w:sz="0" w:space="0" w:color="auto"/>
            <w:left w:val="none" w:sz="0" w:space="0" w:color="auto"/>
            <w:bottom w:val="none" w:sz="0" w:space="0" w:color="auto"/>
            <w:right w:val="none" w:sz="0" w:space="0" w:color="auto"/>
          </w:divBdr>
        </w:div>
        <w:div w:id="1955745450">
          <w:marLeft w:val="640"/>
          <w:marRight w:val="0"/>
          <w:marTop w:val="0"/>
          <w:marBottom w:val="0"/>
          <w:divBdr>
            <w:top w:val="none" w:sz="0" w:space="0" w:color="auto"/>
            <w:left w:val="none" w:sz="0" w:space="0" w:color="auto"/>
            <w:bottom w:val="none" w:sz="0" w:space="0" w:color="auto"/>
            <w:right w:val="none" w:sz="0" w:space="0" w:color="auto"/>
          </w:divBdr>
        </w:div>
        <w:div w:id="1928417491">
          <w:marLeft w:val="640"/>
          <w:marRight w:val="0"/>
          <w:marTop w:val="0"/>
          <w:marBottom w:val="0"/>
          <w:divBdr>
            <w:top w:val="none" w:sz="0" w:space="0" w:color="auto"/>
            <w:left w:val="none" w:sz="0" w:space="0" w:color="auto"/>
            <w:bottom w:val="none" w:sz="0" w:space="0" w:color="auto"/>
            <w:right w:val="none" w:sz="0" w:space="0" w:color="auto"/>
          </w:divBdr>
        </w:div>
        <w:div w:id="1565334092">
          <w:marLeft w:val="640"/>
          <w:marRight w:val="0"/>
          <w:marTop w:val="0"/>
          <w:marBottom w:val="0"/>
          <w:divBdr>
            <w:top w:val="none" w:sz="0" w:space="0" w:color="auto"/>
            <w:left w:val="none" w:sz="0" w:space="0" w:color="auto"/>
            <w:bottom w:val="none" w:sz="0" w:space="0" w:color="auto"/>
            <w:right w:val="none" w:sz="0" w:space="0" w:color="auto"/>
          </w:divBdr>
        </w:div>
        <w:div w:id="1441218750">
          <w:marLeft w:val="640"/>
          <w:marRight w:val="0"/>
          <w:marTop w:val="0"/>
          <w:marBottom w:val="0"/>
          <w:divBdr>
            <w:top w:val="none" w:sz="0" w:space="0" w:color="auto"/>
            <w:left w:val="none" w:sz="0" w:space="0" w:color="auto"/>
            <w:bottom w:val="none" w:sz="0" w:space="0" w:color="auto"/>
            <w:right w:val="none" w:sz="0" w:space="0" w:color="auto"/>
          </w:divBdr>
        </w:div>
        <w:div w:id="1208644746">
          <w:marLeft w:val="640"/>
          <w:marRight w:val="0"/>
          <w:marTop w:val="0"/>
          <w:marBottom w:val="0"/>
          <w:divBdr>
            <w:top w:val="none" w:sz="0" w:space="0" w:color="auto"/>
            <w:left w:val="none" w:sz="0" w:space="0" w:color="auto"/>
            <w:bottom w:val="none" w:sz="0" w:space="0" w:color="auto"/>
            <w:right w:val="none" w:sz="0" w:space="0" w:color="auto"/>
          </w:divBdr>
        </w:div>
        <w:div w:id="109905364">
          <w:marLeft w:val="640"/>
          <w:marRight w:val="0"/>
          <w:marTop w:val="0"/>
          <w:marBottom w:val="0"/>
          <w:divBdr>
            <w:top w:val="none" w:sz="0" w:space="0" w:color="auto"/>
            <w:left w:val="none" w:sz="0" w:space="0" w:color="auto"/>
            <w:bottom w:val="none" w:sz="0" w:space="0" w:color="auto"/>
            <w:right w:val="none" w:sz="0" w:space="0" w:color="auto"/>
          </w:divBdr>
        </w:div>
        <w:div w:id="829490221">
          <w:marLeft w:val="640"/>
          <w:marRight w:val="0"/>
          <w:marTop w:val="0"/>
          <w:marBottom w:val="0"/>
          <w:divBdr>
            <w:top w:val="none" w:sz="0" w:space="0" w:color="auto"/>
            <w:left w:val="none" w:sz="0" w:space="0" w:color="auto"/>
            <w:bottom w:val="none" w:sz="0" w:space="0" w:color="auto"/>
            <w:right w:val="none" w:sz="0" w:space="0" w:color="auto"/>
          </w:divBdr>
        </w:div>
        <w:div w:id="825128913">
          <w:marLeft w:val="640"/>
          <w:marRight w:val="0"/>
          <w:marTop w:val="0"/>
          <w:marBottom w:val="0"/>
          <w:divBdr>
            <w:top w:val="none" w:sz="0" w:space="0" w:color="auto"/>
            <w:left w:val="none" w:sz="0" w:space="0" w:color="auto"/>
            <w:bottom w:val="none" w:sz="0" w:space="0" w:color="auto"/>
            <w:right w:val="none" w:sz="0" w:space="0" w:color="auto"/>
          </w:divBdr>
        </w:div>
      </w:divsChild>
    </w:div>
    <w:div w:id="993988612">
      <w:bodyDiv w:val="1"/>
      <w:marLeft w:val="0"/>
      <w:marRight w:val="0"/>
      <w:marTop w:val="0"/>
      <w:marBottom w:val="0"/>
      <w:divBdr>
        <w:top w:val="none" w:sz="0" w:space="0" w:color="auto"/>
        <w:left w:val="none" w:sz="0" w:space="0" w:color="auto"/>
        <w:bottom w:val="none" w:sz="0" w:space="0" w:color="auto"/>
        <w:right w:val="none" w:sz="0" w:space="0" w:color="auto"/>
      </w:divBdr>
      <w:divsChild>
        <w:div w:id="529689211">
          <w:marLeft w:val="640"/>
          <w:marRight w:val="0"/>
          <w:marTop w:val="0"/>
          <w:marBottom w:val="0"/>
          <w:divBdr>
            <w:top w:val="none" w:sz="0" w:space="0" w:color="auto"/>
            <w:left w:val="none" w:sz="0" w:space="0" w:color="auto"/>
            <w:bottom w:val="none" w:sz="0" w:space="0" w:color="auto"/>
            <w:right w:val="none" w:sz="0" w:space="0" w:color="auto"/>
          </w:divBdr>
        </w:div>
        <w:div w:id="477183972">
          <w:marLeft w:val="640"/>
          <w:marRight w:val="0"/>
          <w:marTop w:val="0"/>
          <w:marBottom w:val="0"/>
          <w:divBdr>
            <w:top w:val="none" w:sz="0" w:space="0" w:color="auto"/>
            <w:left w:val="none" w:sz="0" w:space="0" w:color="auto"/>
            <w:bottom w:val="none" w:sz="0" w:space="0" w:color="auto"/>
            <w:right w:val="none" w:sz="0" w:space="0" w:color="auto"/>
          </w:divBdr>
        </w:div>
        <w:div w:id="985356292">
          <w:marLeft w:val="640"/>
          <w:marRight w:val="0"/>
          <w:marTop w:val="0"/>
          <w:marBottom w:val="0"/>
          <w:divBdr>
            <w:top w:val="none" w:sz="0" w:space="0" w:color="auto"/>
            <w:left w:val="none" w:sz="0" w:space="0" w:color="auto"/>
            <w:bottom w:val="none" w:sz="0" w:space="0" w:color="auto"/>
            <w:right w:val="none" w:sz="0" w:space="0" w:color="auto"/>
          </w:divBdr>
        </w:div>
        <w:div w:id="922450662">
          <w:marLeft w:val="640"/>
          <w:marRight w:val="0"/>
          <w:marTop w:val="0"/>
          <w:marBottom w:val="0"/>
          <w:divBdr>
            <w:top w:val="none" w:sz="0" w:space="0" w:color="auto"/>
            <w:left w:val="none" w:sz="0" w:space="0" w:color="auto"/>
            <w:bottom w:val="none" w:sz="0" w:space="0" w:color="auto"/>
            <w:right w:val="none" w:sz="0" w:space="0" w:color="auto"/>
          </w:divBdr>
        </w:div>
        <w:div w:id="3016366">
          <w:marLeft w:val="640"/>
          <w:marRight w:val="0"/>
          <w:marTop w:val="0"/>
          <w:marBottom w:val="0"/>
          <w:divBdr>
            <w:top w:val="none" w:sz="0" w:space="0" w:color="auto"/>
            <w:left w:val="none" w:sz="0" w:space="0" w:color="auto"/>
            <w:bottom w:val="none" w:sz="0" w:space="0" w:color="auto"/>
            <w:right w:val="none" w:sz="0" w:space="0" w:color="auto"/>
          </w:divBdr>
        </w:div>
        <w:div w:id="985624143">
          <w:marLeft w:val="640"/>
          <w:marRight w:val="0"/>
          <w:marTop w:val="0"/>
          <w:marBottom w:val="0"/>
          <w:divBdr>
            <w:top w:val="none" w:sz="0" w:space="0" w:color="auto"/>
            <w:left w:val="none" w:sz="0" w:space="0" w:color="auto"/>
            <w:bottom w:val="none" w:sz="0" w:space="0" w:color="auto"/>
            <w:right w:val="none" w:sz="0" w:space="0" w:color="auto"/>
          </w:divBdr>
        </w:div>
        <w:div w:id="1940025440">
          <w:marLeft w:val="640"/>
          <w:marRight w:val="0"/>
          <w:marTop w:val="0"/>
          <w:marBottom w:val="0"/>
          <w:divBdr>
            <w:top w:val="none" w:sz="0" w:space="0" w:color="auto"/>
            <w:left w:val="none" w:sz="0" w:space="0" w:color="auto"/>
            <w:bottom w:val="none" w:sz="0" w:space="0" w:color="auto"/>
            <w:right w:val="none" w:sz="0" w:space="0" w:color="auto"/>
          </w:divBdr>
        </w:div>
        <w:div w:id="959995236">
          <w:marLeft w:val="640"/>
          <w:marRight w:val="0"/>
          <w:marTop w:val="0"/>
          <w:marBottom w:val="0"/>
          <w:divBdr>
            <w:top w:val="none" w:sz="0" w:space="0" w:color="auto"/>
            <w:left w:val="none" w:sz="0" w:space="0" w:color="auto"/>
            <w:bottom w:val="none" w:sz="0" w:space="0" w:color="auto"/>
            <w:right w:val="none" w:sz="0" w:space="0" w:color="auto"/>
          </w:divBdr>
        </w:div>
        <w:div w:id="1563054908">
          <w:marLeft w:val="640"/>
          <w:marRight w:val="0"/>
          <w:marTop w:val="0"/>
          <w:marBottom w:val="0"/>
          <w:divBdr>
            <w:top w:val="none" w:sz="0" w:space="0" w:color="auto"/>
            <w:left w:val="none" w:sz="0" w:space="0" w:color="auto"/>
            <w:bottom w:val="none" w:sz="0" w:space="0" w:color="auto"/>
            <w:right w:val="none" w:sz="0" w:space="0" w:color="auto"/>
          </w:divBdr>
        </w:div>
        <w:div w:id="1467352175">
          <w:marLeft w:val="640"/>
          <w:marRight w:val="0"/>
          <w:marTop w:val="0"/>
          <w:marBottom w:val="0"/>
          <w:divBdr>
            <w:top w:val="none" w:sz="0" w:space="0" w:color="auto"/>
            <w:left w:val="none" w:sz="0" w:space="0" w:color="auto"/>
            <w:bottom w:val="none" w:sz="0" w:space="0" w:color="auto"/>
            <w:right w:val="none" w:sz="0" w:space="0" w:color="auto"/>
          </w:divBdr>
        </w:div>
        <w:div w:id="460458444">
          <w:marLeft w:val="640"/>
          <w:marRight w:val="0"/>
          <w:marTop w:val="0"/>
          <w:marBottom w:val="0"/>
          <w:divBdr>
            <w:top w:val="none" w:sz="0" w:space="0" w:color="auto"/>
            <w:left w:val="none" w:sz="0" w:space="0" w:color="auto"/>
            <w:bottom w:val="none" w:sz="0" w:space="0" w:color="auto"/>
            <w:right w:val="none" w:sz="0" w:space="0" w:color="auto"/>
          </w:divBdr>
        </w:div>
        <w:div w:id="1600405199">
          <w:marLeft w:val="640"/>
          <w:marRight w:val="0"/>
          <w:marTop w:val="0"/>
          <w:marBottom w:val="0"/>
          <w:divBdr>
            <w:top w:val="none" w:sz="0" w:space="0" w:color="auto"/>
            <w:left w:val="none" w:sz="0" w:space="0" w:color="auto"/>
            <w:bottom w:val="none" w:sz="0" w:space="0" w:color="auto"/>
            <w:right w:val="none" w:sz="0" w:space="0" w:color="auto"/>
          </w:divBdr>
        </w:div>
        <w:div w:id="484902793">
          <w:marLeft w:val="640"/>
          <w:marRight w:val="0"/>
          <w:marTop w:val="0"/>
          <w:marBottom w:val="0"/>
          <w:divBdr>
            <w:top w:val="none" w:sz="0" w:space="0" w:color="auto"/>
            <w:left w:val="none" w:sz="0" w:space="0" w:color="auto"/>
            <w:bottom w:val="none" w:sz="0" w:space="0" w:color="auto"/>
            <w:right w:val="none" w:sz="0" w:space="0" w:color="auto"/>
          </w:divBdr>
        </w:div>
        <w:div w:id="440221949">
          <w:marLeft w:val="640"/>
          <w:marRight w:val="0"/>
          <w:marTop w:val="0"/>
          <w:marBottom w:val="0"/>
          <w:divBdr>
            <w:top w:val="none" w:sz="0" w:space="0" w:color="auto"/>
            <w:left w:val="none" w:sz="0" w:space="0" w:color="auto"/>
            <w:bottom w:val="none" w:sz="0" w:space="0" w:color="auto"/>
            <w:right w:val="none" w:sz="0" w:space="0" w:color="auto"/>
          </w:divBdr>
        </w:div>
        <w:div w:id="1280838868">
          <w:marLeft w:val="640"/>
          <w:marRight w:val="0"/>
          <w:marTop w:val="0"/>
          <w:marBottom w:val="0"/>
          <w:divBdr>
            <w:top w:val="none" w:sz="0" w:space="0" w:color="auto"/>
            <w:left w:val="none" w:sz="0" w:space="0" w:color="auto"/>
            <w:bottom w:val="none" w:sz="0" w:space="0" w:color="auto"/>
            <w:right w:val="none" w:sz="0" w:space="0" w:color="auto"/>
          </w:divBdr>
        </w:div>
        <w:div w:id="625309062">
          <w:marLeft w:val="640"/>
          <w:marRight w:val="0"/>
          <w:marTop w:val="0"/>
          <w:marBottom w:val="0"/>
          <w:divBdr>
            <w:top w:val="none" w:sz="0" w:space="0" w:color="auto"/>
            <w:left w:val="none" w:sz="0" w:space="0" w:color="auto"/>
            <w:bottom w:val="none" w:sz="0" w:space="0" w:color="auto"/>
            <w:right w:val="none" w:sz="0" w:space="0" w:color="auto"/>
          </w:divBdr>
        </w:div>
        <w:div w:id="861554978">
          <w:marLeft w:val="640"/>
          <w:marRight w:val="0"/>
          <w:marTop w:val="0"/>
          <w:marBottom w:val="0"/>
          <w:divBdr>
            <w:top w:val="none" w:sz="0" w:space="0" w:color="auto"/>
            <w:left w:val="none" w:sz="0" w:space="0" w:color="auto"/>
            <w:bottom w:val="none" w:sz="0" w:space="0" w:color="auto"/>
            <w:right w:val="none" w:sz="0" w:space="0" w:color="auto"/>
          </w:divBdr>
        </w:div>
        <w:div w:id="745876978">
          <w:marLeft w:val="640"/>
          <w:marRight w:val="0"/>
          <w:marTop w:val="0"/>
          <w:marBottom w:val="0"/>
          <w:divBdr>
            <w:top w:val="none" w:sz="0" w:space="0" w:color="auto"/>
            <w:left w:val="none" w:sz="0" w:space="0" w:color="auto"/>
            <w:bottom w:val="none" w:sz="0" w:space="0" w:color="auto"/>
            <w:right w:val="none" w:sz="0" w:space="0" w:color="auto"/>
          </w:divBdr>
        </w:div>
        <w:div w:id="735595513">
          <w:marLeft w:val="640"/>
          <w:marRight w:val="0"/>
          <w:marTop w:val="0"/>
          <w:marBottom w:val="0"/>
          <w:divBdr>
            <w:top w:val="none" w:sz="0" w:space="0" w:color="auto"/>
            <w:left w:val="none" w:sz="0" w:space="0" w:color="auto"/>
            <w:bottom w:val="none" w:sz="0" w:space="0" w:color="auto"/>
            <w:right w:val="none" w:sz="0" w:space="0" w:color="auto"/>
          </w:divBdr>
        </w:div>
      </w:divsChild>
    </w:div>
    <w:div w:id="1062366055">
      <w:bodyDiv w:val="1"/>
      <w:marLeft w:val="0"/>
      <w:marRight w:val="0"/>
      <w:marTop w:val="0"/>
      <w:marBottom w:val="0"/>
      <w:divBdr>
        <w:top w:val="none" w:sz="0" w:space="0" w:color="auto"/>
        <w:left w:val="none" w:sz="0" w:space="0" w:color="auto"/>
        <w:bottom w:val="none" w:sz="0" w:space="0" w:color="auto"/>
        <w:right w:val="none" w:sz="0" w:space="0" w:color="auto"/>
      </w:divBdr>
      <w:divsChild>
        <w:div w:id="416098422">
          <w:marLeft w:val="640"/>
          <w:marRight w:val="0"/>
          <w:marTop w:val="0"/>
          <w:marBottom w:val="0"/>
          <w:divBdr>
            <w:top w:val="none" w:sz="0" w:space="0" w:color="auto"/>
            <w:left w:val="none" w:sz="0" w:space="0" w:color="auto"/>
            <w:bottom w:val="none" w:sz="0" w:space="0" w:color="auto"/>
            <w:right w:val="none" w:sz="0" w:space="0" w:color="auto"/>
          </w:divBdr>
        </w:div>
        <w:div w:id="1004746499">
          <w:marLeft w:val="640"/>
          <w:marRight w:val="0"/>
          <w:marTop w:val="0"/>
          <w:marBottom w:val="0"/>
          <w:divBdr>
            <w:top w:val="none" w:sz="0" w:space="0" w:color="auto"/>
            <w:left w:val="none" w:sz="0" w:space="0" w:color="auto"/>
            <w:bottom w:val="none" w:sz="0" w:space="0" w:color="auto"/>
            <w:right w:val="none" w:sz="0" w:space="0" w:color="auto"/>
          </w:divBdr>
        </w:div>
        <w:div w:id="252782285">
          <w:marLeft w:val="640"/>
          <w:marRight w:val="0"/>
          <w:marTop w:val="0"/>
          <w:marBottom w:val="0"/>
          <w:divBdr>
            <w:top w:val="none" w:sz="0" w:space="0" w:color="auto"/>
            <w:left w:val="none" w:sz="0" w:space="0" w:color="auto"/>
            <w:bottom w:val="none" w:sz="0" w:space="0" w:color="auto"/>
            <w:right w:val="none" w:sz="0" w:space="0" w:color="auto"/>
          </w:divBdr>
        </w:div>
        <w:div w:id="699009248">
          <w:marLeft w:val="640"/>
          <w:marRight w:val="0"/>
          <w:marTop w:val="0"/>
          <w:marBottom w:val="0"/>
          <w:divBdr>
            <w:top w:val="none" w:sz="0" w:space="0" w:color="auto"/>
            <w:left w:val="none" w:sz="0" w:space="0" w:color="auto"/>
            <w:bottom w:val="none" w:sz="0" w:space="0" w:color="auto"/>
            <w:right w:val="none" w:sz="0" w:space="0" w:color="auto"/>
          </w:divBdr>
        </w:div>
        <w:div w:id="1982229384">
          <w:marLeft w:val="640"/>
          <w:marRight w:val="0"/>
          <w:marTop w:val="0"/>
          <w:marBottom w:val="0"/>
          <w:divBdr>
            <w:top w:val="none" w:sz="0" w:space="0" w:color="auto"/>
            <w:left w:val="none" w:sz="0" w:space="0" w:color="auto"/>
            <w:bottom w:val="none" w:sz="0" w:space="0" w:color="auto"/>
            <w:right w:val="none" w:sz="0" w:space="0" w:color="auto"/>
          </w:divBdr>
        </w:div>
        <w:div w:id="1465346710">
          <w:marLeft w:val="640"/>
          <w:marRight w:val="0"/>
          <w:marTop w:val="0"/>
          <w:marBottom w:val="0"/>
          <w:divBdr>
            <w:top w:val="none" w:sz="0" w:space="0" w:color="auto"/>
            <w:left w:val="none" w:sz="0" w:space="0" w:color="auto"/>
            <w:bottom w:val="none" w:sz="0" w:space="0" w:color="auto"/>
            <w:right w:val="none" w:sz="0" w:space="0" w:color="auto"/>
          </w:divBdr>
        </w:div>
        <w:div w:id="639968539">
          <w:marLeft w:val="640"/>
          <w:marRight w:val="0"/>
          <w:marTop w:val="0"/>
          <w:marBottom w:val="0"/>
          <w:divBdr>
            <w:top w:val="none" w:sz="0" w:space="0" w:color="auto"/>
            <w:left w:val="none" w:sz="0" w:space="0" w:color="auto"/>
            <w:bottom w:val="none" w:sz="0" w:space="0" w:color="auto"/>
            <w:right w:val="none" w:sz="0" w:space="0" w:color="auto"/>
          </w:divBdr>
        </w:div>
        <w:div w:id="580604068">
          <w:marLeft w:val="640"/>
          <w:marRight w:val="0"/>
          <w:marTop w:val="0"/>
          <w:marBottom w:val="0"/>
          <w:divBdr>
            <w:top w:val="none" w:sz="0" w:space="0" w:color="auto"/>
            <w:left w:val="none" w:sz="0" w:space="0" w:color="auto"/>
            <w:bottom w:val="none" w:sz="0" w:space="0" w:color="auto"/>
            <w:right w:val="none" w:sz="0" w:space="0" w:color="auto"/>
          </w:divBdr>
        </w:div>
        <w:div w:id="1229225222">
          <w:marLeft w:val="640"/>
          <w:marRight w:val="0"/>
          <w:marTop w:val="0"/>
          <w:marBottom w:val="0"/>
          <w:divBdr>
            <w:top w:val="none" w:sz="0" w:space="0" w:color="auto"/>
            <w:left w:val="none" w:sz="0" w:space="0" w:color="auto"/>
            <w:bottom w:val="none" w:sz="0" w:space="0" w:color="auto"/>
            <w:right w:val="none" w:sz="0" w:space="0" w:color="auto"/>
          </w:divBdr>
        </w:div>
        <w:div w:id="188762903">
          <w:marLeft w:val="640"/>
          <w:marRight w:val="0"/>
          <w:marTop w:val="0"/>
          <w:marBottom w:val="0"/>
          <w:divBdr>
            <w:top w:val="none" w:sz="0" w:space="0" w:color="auto"/>
            <w:left w:val="none" w:sz="0" w:space="0" w:color="auto"/>
            <w:bottom w:val="none" w:sz="0" w:space="0" w:color="auto"/>
            <w:right w:val="none" w:sz="0" w:space="0" w:color="auto"/>
          </w:divBdr>
        </w:div>
        <w:div w:id="1596664922">
          <w:marLeft w:val="640"/>
          <w:marRight w:val="0"/>
          <w:marTop w:val="0"/>
          <w:marBottom w:val="0"/>
          <w:divBdr>
            <w:top w:val="none" w:sz="0" w:space="0" w:color="auto"/>
            <w:left w:val="none" w:sz="0" w:space="0" w:color="auto"/>
            <w:bottom w:val="none" w:sz="0" w:space="0" w:color="auto"/>
            <w:right w:val="none" w:sz="0" w:space="0" w:color="auto"/>
          </w:divBdr>
        </w:div>
        <w:div w:id="326137258">
          <w:marLeft w:val="640"/>
          <w:marRight w:val="0"/>
          <w:marTop w:val="0"/>
          <w:marBottom w:val="0"/>
          <w:divBdr>
            <w:top w:val="none" w:sz="0" w:space="0" w:color="auto"/>
            <w:left w:val="none" w:sz="0" w:space="0" w:color="auto"/>
            <w:bottom w:val="none" w:sz="0" w:space="0" w:color="auto"/>
            <w:right w:val="none" w:sz="0" w:space="0" w:color="auto"/>
          </w:divBdr>
        </w:div>
        <w:div w:id="629895556">
          <w:marLeft w:val="640"/>
          <w:marRight w:val="0"/>
          <w:marTop w:val="0"/>
          <w:marBottom w:val="0"/>
          <w:divBdr>
            <w:top w:val="none" w:sz="0" w:space="0" w:color="auto"/>
            <w:left w:val="none" w:sz="0" w:space="0" w:color="auto"/>
            <w:bottom w:val="none" w:sz="0" w:space="0" w:color="auto"/>
            <w:right w:val="none" w:sz="0" w:space="0" w:color="auto"/>
          </w:divBdr>
        </w:div>
        <w:div w:id="160125168">
          <w:marLeft w:val="640"/>
          <w:marRight w:val="0"/>
          <w:marTop w:val="0"/>
          <w:marBottom w:val="0"/>
          <w:divBdr>
            <w:top w:val="none" w:sz="0" w:space="0" w:color="auto"/>
            <w:left w:val="none" w:sz="0" w:space="0" w:color="auto"/>
            <w:bottom w:val="none" w:sz="0" w:space="0" w:color="auto"/>
            <w:right w:val="none" w:sz="0" w:space="0" w:color="auto"/>
          </w:divBdr>
        </w:div>
        <w:div w:id="834224921">
          <w:marLeft w:val="640"/>
          <w:marRight w:val="0"/>
          <w:marTop w:val="0"/>
          <w:marBottom w:val="0"/>
          <w:divBdr>
            <w:top w:val="none" w:sz="0" w:space="0" w:color="auto"/>
            <w:left w:val="none" w:sz="0" w:space="0" w:color="auto"/>
            <w:bottom w:val="none" w:sz="0" w:space="0" w:color="auto"/>
            <w:right w:val="none" w:sz="0" w:space="0" w:color="auto"/>
          </w:divBdr>
        </w:div>
      </w:divsChild>
    </w:div>
    <w:div w:id="1067994745">
      <w:bodyDiv w:val="1"/>
      <w:marLeft w:val="0"/>
      <w:marRight w:val="0"/>
      <w:marTop w:val="0"/>
      <w:marBottom w:val="0"/>
      <w:divBdr>
        <w:top w:val="none" w:sz="0" w:space="0" w:color="auto"/>
        <w:left w:val="none" w:sz="0" w:space="0" w:color="auto"/>
        <w:bottom w:val="none" w:sz="0" w:space="0" w:color="auto"/>
        <w:right w:val="none" w:sz="0" w:space="0" w:color="auto"/>
      </w:divBdr>
      <w:divsChild>
        <w:div w:id="1825193910">
          <w:marLeft w:val="640"/>
          <w:marRight w:val="0"/>
          <w:marTop w:val="0"/>
          <w:marBottom w:val="0"/>
          <w:divBdr>
            <w:top w:val="none" w:sz="0" w:space="0" w:color="auto"/>
            <w:left w:val="none" w:sz="0" w:space="0" w:color="auto"/>
            <w:bottom w:val="none" w:sz="0" w:space="0" w:color="auto"/>
            <w:right w:val="none" w:sz="0" w:space="0" w:color="auto"/>
          </w:divBdr>
        </w:div>
        <w:div w:id="934099356">
          <w:marLeft w:val="640"/>
          <w:marRight w:val="0"/>
          <w:marTop w:val="0"/>
          <w:marBottom w:val="0"/>
          <w:divBdr>
            <w:top w:val="none" w:sz="0" w:space="0" w:color="auto"/>
            <w:left w:val="none" w:sz="0" w:space="0" w:color="auto"/>
            <w:bottom w:val="none" w:sz="0" w:space="0" w:color="auto"/>
            <w:right w:val="none" w:sz="0" w:space="0" w:color="auto"/>
          </w:divBdr>
        </w:div>
        <w:div w:id="903877240">
          <w:marLeft w:val="640"/>
          <w:marRight w:val="0"/>
          <w:marTop w:val="0"/>
          <w:marBottom w:val="0"/>
          <w:divBdr>
            <w:top w:val="none" w:sz="0" w:space="0" w:color="auto"/>
            <w:left w:val="none" w:sz="0" w:space="0" w:color="auto"/>
            <w:bottom w:val="none" w:sz="0" w:space="0" w:color="auto"/>
            <w:right w:val="none" w:sz="0" w:space="0" w:color="auto"/>
          </w:divBdr>
        </w:div>
        <w:div w:id="134838368">
          <w:marLeft w:val="640"/>
          <w:marRight w:val="0"/>
          <w:marTop w:val="0"/>
          <w:marBottom w:val="0"/>
          <w:divBdr>
            <w:top w:val="none" w:sz="0" w:space="0" w:color="auto"/>
            <w:left w:val="none" w:sz="0" w:space="0" w:color="auto"/>
            <w:bottom w:val="none" w:sz="0" w:space="0" w:color="auto"/>
            <w:right w:val="none" w:sz="0" w:space="0" w:color="auto"/>
          </w:divBdr>
        </w:div>
        <w:div w:id="928394872">
          <w:marLeft w:val="640"/>
          <w:marRight w:val="0"/>
          <w:marTop w:val="0"/>
          <w:marBottom w:val="0"/>
          <w:divBdr>
            <w:top w:val="none" w:sz="0" w:space="0" w:color="auto"/>
            <w:left w:val="none" w:sz="0" w:space="0" w:color="auto"/>
            <w:bottom w:val="none" w:sz="0" w:space="0" w:color="auto"/>
            <w:right w:val="none" w:sz="0" w:space="0" w:color="auto"/>
          </w:divBdr>
        </w:div>
        <w:div w:id="1467817370">
          <w:marLeft w:val="640"/>
          <w:marRight w:val="0"/>
          <w:marTop w:val="0"/>
          <w:marBottom w:val="0"/>
          <w:divBdr>
            <w:top w:val="none" w:sz="0" w:space="0" w:color="auto"/>
            <w:left w:val="none" w:sz="0" w:space="0" w:color="auto"/>
            <w:bottom w:val="none" w:sz="0" w:space="0" w:color="auto"/>
            <w:right w:val="none" w:sz="0" w:space="0" w:color="auto"/>
          </w:divBdr>
        </w:div>
        <w:div w:id="867986770">
          <w:marLeft w:val="640"/>
          <w:marRight w:val="0"/>
          <w:marTop w:val="0"/>
          <w:marBottom w:val="0"/>
          <w:divBdr>
            <w:top w:val="none" w:sz="0" w:space="0" w:color="auto"/>
            <w:left w:val="none" w:sz="0" w:space="0" w:color="auto"/>
            <w:bottom w:val="none" w:sz="0" w:space="0" w:color="auto"/>
            <w:right w:val="none" w:sz="0" w:space="0" w:color="auto"/>
          </w:divBdr>
        </w:div>
        <w:div w:id="385449776">
          <w:marLeft w:val="640"/>
          <w:marRight w:val="0"/>
          <w:marTop w:val="0"/>
          <w:marBottom w:val="0"/>
          <w:divBdr>
            <w:top w:val="none" w:sz="0" w:space="0" w:color="auto"/>
            <w:left w:val="none" w:sz="0" w:space="0" w:color="auto"/>
            <w:bottom w:val="none" w:sz="0" w:space="0" w:color="auto"/>
            <w:right w:val="none" w:sz="0" w:space="0" w:color="auto"/>
          </w:divBdr>
        </w:div>
        <w:div w:id="179390403">
          <w:marLeft w:val="640"/>
          <w:marRight w:val="0"/>
          <w:marTop w:val="0"/>
          <w:marBottom w:val="0"/>
          <w:divBdr>
            <w:top w:val="none" w:sz="0" w:space="0" w:color="auto"/>
            <w:left w:val="none" w:sz="0" w:space="0" w:color="auto"/>
            <w:bottom w:val="none" w:sz="0" w:space="0" w:color="auto"/>
            <w:right w:val="none" w:sz="0" w:space="0" w:color="auto"/>
          </w:divBdr>
        </w:div>
        <w:div w:id="652492348">
          <w:marLeft w:val="640"/>
          <w:marRight w:val="0"/>
          <w:marTop w:val="0"/>
          <w:marBottom w:val="0"/>
          <w:divBdr>
            <w:top w:val="none" w:sz="0" w:space="0" w:color="auto"/>
            <w:left w:val="none" w:sz="0" w:space="0" w:color="auto"/>
            <w:bottom w:val="none" w:sz="0" w:space="0" w:color="auto"/>
            <w:right w:val="none" w:sz="0" w:space="0" w:color="auto"/>
          </w:divBdr>
        </w:div>
        <w:div w:id="513541246">
          <w:marLeft w:val="640"/>
          <w:marRight w:val="0"/>
          <w:marTop w:val="0"/>
          <w:marBottom w:val="0"/>
          <w:divBdr>
            <w:top w:val="none" w:sz="0" w:space="0" w:color="auto"/>
            <w:left w:val="none" w:sz="0" w:space="0" w:color="auto"/>
            <w:bottom w:val="none" w:sz="0" w:space="0" w:color="auto"/>
            <w:right w:val="none" w:sz="0" w:space="0" w:color="auto"/>
          </w:divBdr>
        </w:div>
        <w:div w:id="1384016150">
          <w:marLeft w:val="640"/>
          <w:marRight w:val="0"/>
          <w:marTop w:val="0"/>
          <w:marBottom w:val="0"/>
          <w:divBdr>
            <w:top w:val="none" w:sz="0" w:space="0" w:color="auto"/>
            <w:left w:val="none" w:sz="0" w:space="0" w:color="auto"/>
            <w:bottom w:val="none" w:sz="0" w:space="0" w:color="auto"/>
            <w:right w:val="none" w:sz="0" w:space="0" w:color="auto"/>
          </w:divBdr>
        </w:div>
        <w:div w:id="234243928">
          <w:marLeft w:val="640"/>
          <w:marRight w:val="0"/>
          <w:marTop w:val="0"/>
          <w:marBottom w:val="0"/>
          <w:divBdr>
            <w:top w:val="none" w:sz="0" w:space="0" w:color="auto"/>
            <w:left w:val="none" w:sz="0" w:space="0" w:color="auto"/>
            <w:bottom w:val="none" w:sz="0" w:space="0" w:color="auto"/>
            <w:right w:val="none" w:sz="0" w:space="0" w:color="auto"/>
          </w:divBdr>
        </w:div>
        <w:div w:id="715398563">
          <w:marLeft w:val="640"/>
          <w:marRight w:val="0"/>
          <w:marTop w:val="0"/>
          <w:marBottom w:val="0"/>
          <w:divBdr>
            <w:top w:val="none" w:sz="0" w:space="0" w:color="auto"/>
            <w:left w:val="none" w:sz="0" w:space="0" w:color="auto"/>
            <w:bottom w:val="none" w:sz="0" w:space="0" w:color="auto"/>
            <w:right w:val="none" w:sz="0" w:space="0" w:color="auto"/>
          </w:divBdr>
        </w:div>
        <w:div w:id="407847382">
          <w:marLeft w:val="640"/>
          <w:marRight w:val="0"/>
          <w:marTop w:val="0"/>
          <w:marBottom w:val="0"/>
          <w:divBdr>
            <w:top w:val="none" w:sz="0" w:space="0" w:color="auto"/>
            <w:left w:val="none" w:sz="0" w:space="0" w:color="auto"/>
            <w:bottom w:val="none" w:sz="0" w:space="0" w:color="auto"/>
            <w:right w:val="none" w:sz="0" w:space="0" w:color="auto"/>
          </w:divBdr>
        </w:div>
        <w:div w:id="1517695153">
          <w:marLeft w:val="640"/>
          <w:marRight w:val="0"/>
          <w:marTop w:val="0"/>
          <w:marBottom w:val="0"/>
          <w:divBdr>
            <w:top w:val="none" w:sz="0" w:space="0" w:color="auto"/>
            <w:left w:val="none" w:sz="0" w:space="0" w:color="auto"/>
            <w:bottom w:val="none" w:sz="0" w:space="0" w:color="auto"/>
            <w:right w:val="none" w:sz="0" w:space="0" w:color="auto"/>
          </w:divBdr>
        </w:div>
        <w:div w:id="317811862">
          <w:marLeft w:val="640"/>
          <w:marRight w:val="0"/>
          <w:marTop w:val="0"/>
          <w:marBottom w:val="0"/>
          <w:divBdr>
            <w:top w:val="none" w:sz="0" w:space="0" w:color="auto"/>
            <w:left w:val="none" w:sz="0" w:space="0" w:color="auto"/>
            <w:bottom w:val="none" w:sz="0" w:space="0" w:color="auto"/>
            <w:right w:val="none" w:sz="0" w:space="0" w:color="auto"/>
          </w:divBdr>
        </w:div>
        <w:div w:id="1766263813">
          <w:marLeft w:val="640"/>
          <w:marRight w:val="0"/>
          <w:marTop w:val="0"/>
          <w:marBottom w:val="0"/>
          <w:divBdr>
            <w:top w:val="none" w:sz="0" w:space="0" w:color="auto"/>
            <w:left w:val="none" w:sz="0" w:space="0" w:color="auto"/>
            <w:bottom w:val="none" w:sz="0" w:space="0" w:color="auto"/>
            <w:right w:val="none" w:sz="0" w:space="0" w:color="auto"/>
          </w:divBdr>
        </w:div>
        <w:div w:id="781075402">
          <w:marLeft w:val="640"/>
          <w:marRight w:val="0"/>
          <w:marTop w:val="0"/>
          <w:marBottom w:val="0"/>
          <w:divBdr>
            <w:top w:val="none" w:sz="0" w:space="0" w:color="auto"/>
            <w:left w:val="none" w:sz="0" w:space="0" w:color="auto"/>
            <w:bottom w:val="none" w:sz="0" w:space="0" w:color="auto"/>
            <w:right w:val="none" w:sz="0" w:space="0" w:color="auto"/>
          </w:divBdr>
        </w:div>
      </w:divsChild>
    </w:div>
    <w:div w:id="1118529741">
      <w:bodyDiv w:val="1"/>
      <w:marLeft w:val="0"/>
      <w:marRight w:val="0"/>
      <w:marTop w:val="0"/>
      <w:marBottom w:val="0"/>
      <w:divBdr>
        <w:top w:val="none" w:sz="0" w:space="0" w:color="auto"/>
        <w:left w:val="none" w:sz="0" w:space="0" w:color="auto"/>
        <w:bottom w:val="none" w:sz="0" w:space="0" w:color="auto"/>
        <w:right w:val="none" w:sz="0" w:space="0" w:color="auto"/>
      </w:divBdr>
      <w:divsChild>
        <w:div w:id="993333321">
          <w:marLeft w:val="640"/>
          <w:marRight w:val="0"/>
          <w:marTop w:val="0"/>
          <w:marBottom w:val="0"/>
          <w:divBdr>
            <w:top w:val="none" w:sz="0" w:space="0" w:color="auto"/>
            <w:left w:val="none" w:sz="0" w:space="0" w:color="auto"/>
            <w:bottom w:val="none" w:sz="0" w:space="0" w:color="auto"/>
            <w:right w:val="none" w:sz="0" w:space="0" w:color="auto"/>
          </w:divBdr>
        </w:div>
        <w:div w:id="1279140463">
          <w:marLeft w:val="640"/>
          <w:marRight w:val="0"/>
          <w:marTop w:val="0"/>
          <w:marBottom w:val="0"/>
          <w:divBdr>
            <w:top w:val="none" w:sz="0" w:space="0" w:color="auto"/>
            <w:left w:val="none" w:sz="0" w:space="0" w:color="auto"/>
            <w:bottom w:val="none" w:sz="0" w:space="0" w:color="auto"/>
            <w:right w:val="none" w:sz="0" w:space="0" w:color="auto"/>
          </w:divBdr>
        </w:div>
        <w:div w:id="353650079">
          <w:marLeft w:val="640"/>
          <w:marRight w:val="0"/>
          <w:marTop w:val="0"/>
          <w:marBottom w:val="0"/>
          <w:divBdr>
            <w:top w:val="none" w:sz="0" w:space="0" w:color="auto"/>
            <w:left w:val="none" w:sz="0" w:space="0" w:color="auto"/>
            <w:bottom w:val="none" w:sz="0" w:space="0" w:color="auto"/>
            <w:right w:val="none" w:sz="0" w:space="0" w:color="auto"/>
          </w:divBdr>
        </w:div>
        <w:div w:id="2005620729">
          <w:marLeft w:val="640"/>
          <w:marRight w:val="0"/>
          <w:marTop w:val="0"/>
          <w:marBottom w:val="0"/>
          <w:divBdr>
            <w:top w:val="none" w:sz="0" w:space="0" w:color="auto"/>
            <w:left w:val="none" w:sz="0" w:space="0" w:color="auto"/>
            <w:bottom w:val="none" w:sz="0" w:space="0" w:color="auto"/>
            <w:right w:val="none" w:sz="0" w:space="0" w:color="auto"/>
          </w:divBdr>
        </w:div>
        <w:div w:id="109975011">
          <w:marLeft w:val="640"/>
          <w:marRight w:val="0"/>
          <w:marTop w:val="0"/>
          <w:marBottom w:val="0"/>
          <w:divBdr>
            <w:top w:val="none" w:sz="0" w:space="0" w:color="auto"/>
            <w:left w:val="none" w:sz="0" w:space="0" w:color="auto"/>
            <w:bottom w:val="none" w:sz="0" w:space="0" w:color="auto"/>
            <w:right w:val="none" w:sz="0" w:space="0" w:color="auto"/>
          </w:divBdr>
        </w:div>
        <w:div w:id="866603546">
          <w:marLeft w:val="640"/>
          <w:marRight w:val="0"/>
          <w:marTop w:val="0"/>
          <w:marBottom w:val="0"/>
          <w:divBdr>
            <w:top w:val="none" w:sz="0" w:space="0" w:color="auto"/>
            <w:left w:val="none" w:sz="0" w:space="0" w:color="auto"/>
            <w:bottom w:val="none" w:sz="0" w:space="0" w:color="auto"/>
            <w:right w:val="none" w:sz="0" w:space="0" w:color="auto"/>
          </w:divBdr>
        </w:div>
        <w:div w:id="1380787801">
          <w:marLeft w:val="640"/>
          <w:marRight w:val="0"/>
          <w:marTop w:val="0"/>
          <w:marBottom w:val="0"/>
          <w:divBdr>
            <w:top w:val="none" w:sz="0" w:space="0" w:color="auto"/>
            <w:left w:val="none" w:sz="0" w:space="0" w:color="auto"/>
            <w:bottom w:val="none" w:sz="0" w:space="0" w:color="auto"/>
            <w:right w:val="none" w:sz="0" w:space="0" w:color="auto"/>
          </w:divBdr>
        </w:div>
        <w:div w:id="1118110107">
          <w:marLeft w:val="640"/>
          <w:marRight w:val="0"/>
          <w:marTop w:val="0"/>
          <w:marBottom w:val="0"/>
          <w:divBdr>
            <w:top w:val="none" w:sz="0" w:space="0" w:color="auto"/>
            <w:left w:val="none" w:sz="0" w:space="0" w:color="auto"/>
            <w:bottom w:val="none" w:sz="0" w:space="0" w:color="auto"/>
            <w:right w:val="none" w:sz="0" w:space="0" w:color="auto"/>
          </w:divBdr>
        </w:div>
        <w:div w:id="445661562">
          <w:marLeft w:val="640"/>
          <w:marRight w:val="0"/>
          <w:marTop w:val="0"/>
          <w:marBottom w:val="0"/>
          <w:divBdr>
            <w:top w:val="none" w:sz="0" w:space="0" w:color="auto"/>
            <w:left w:val="none" w:sz="0" w:space="0" w:color="auto"/>
            <w:bottom w:val="none" w:sz="0" w:space="0" w:color="auto"/>
            <w:right w:val="none" w:sz="0" w:space="0" w:color="auto"/>
          </w:divBdr>
        </w:div>
        <w:div w:id="2109612848">
          <w:marLeft w:val="640"/>
          <w:marRight w:val="0"/>
          <w:marTop w:val="0"/>
          <w:marBottom w:val="0"/>
          <w:divBdr>
            <w:top w:val="none" w:sz="0" w:space="0" w:color="auto"/>
            <w:left w:val="none" w:sz="0" w:space="0" w:color="auto"/>
            <w:bottom w:val="none" w:sz="0" w:space="0" w:color="auto"/>
            <w:right w:val="none" w:sz="0" w:space="0" w:color="auto"/>
          </w:divBdr>
        </w:div>
        <w:div w:id="1919946666">
          <w:marLeft w:val="640"/>
          <w:marRight w:val="0"/>
          <w:marTop w:val="0"/>
          <w:marBottom w:val="0"/>
          <w:divBdr>
            <w:top w:val="none" w:sz="0" w:space="0" w:color="auto"/>
            <w:left w:val="none" w:sz="0" w:space="0" w:color="auto"/>
            <w:bottom w:val="none" w:sz="0" w:space="0" w:color="auto"/>
            <w:right w:val="none" w:sz="0" w:space="0" w:color="auto"/>
          </w:divBdr>
        </w:div>
        <w:div w:id="2031563627">
          <w:marLeft w:val="640"/>
          <w:marRight w:val="0"/>
          <w:marTop w:val="0"/>
          <w:marBottom w:val="0"/>
          <w:divBdr>
            <w:top w:val="none" w:sz="0" w:space="0" w:color="auto"/>
            <w:left w:val="none" w:sz="0" w:space="0" w:color="auto"/>
            <w:bottom w:val="none" w:sz="0" w:space="0" w:color="auto"/>
            <w:right w:val="none" w:sz="0" w:space="0" w:color="auto"/>
          </w:divBdr>
        </w:div>
        <w:div w:id="371420973">
          <w:marLeft w:val="640"/>
          <w:marRight w:val="0"/>
          <w:marTop w:val="0"/>
          <w:marBottom w:val="0"/>
          <w:divBdr>
            <w:top w:val="none" w:sz="0" w:space="0" w:color="auto"/>
            <w:left w:val="none" w:sz="0" w:space="0" w:color="auto"/>
            <w:bottom w:val="none" w:sz="0" w:space="0" w:color="auto"/>
            <w:right w:val="none" w:sz="0" w:space="0" w:color="auto"/>
          </w:divBdr>
        </w:div>
      </w:divsChild>
    </w:div>
    <w:div w:id="1186166372">
      <w:bodyDiv w:val="1"/>
      <w:marLeft w:val="0"/>
      <w:marRight w:val="0"/>
      <w:marTop w:val="0"/>
      <w:marBottom w:val="0"/>
      <w:divBdr>
        <w:top w:val="none" w:sz="0" w:space="0" w:color="auto"/>
        <w:left w:val="none" w:sz="0" w:space="0" w:color="auto"/>
        <w:bottom w:val="none" w:sz="0" w:space="0" w:color="auto"/>
        <w:right w:val="none" w:sz="0" w:space="0" w:color="auto"/>
      </w:divBdr>
      <w:divsChild>
        <w:div w:id="1304457929">
          <w:marLeft w:val="640"/>
          <w:marRight w:val="0"/>
          <w:marTop w:val="0"/>
          <w:marBottom w:val="0"/>
          <w:divBdr>
            <w:top w:val="none" w:sz="0" w:space="0" w:color="auto"/>
            <w:left w:val="none" w:sz="0" w:space="0" w:color="auto"/>
            <w:bottom w:val="none" w:sz="0" w:space="0" w:color="auto"/>
            <w:right w:val="none" w:sz="0" w:space="0" w:color="auto"/>
          </w:divBdr>
        </w:div>
        <w:div w:id="695346432">
          <w:marLeft w:val="640"/>
          <w:marRight w:val="0"/>
          <w:marTop w:val="0"/>
          <w:marBottom w:val="0"/>
          <w:divBdr>
            <w:top w:val="none" w:sz="0" w:space="0" w:color="auto"/>
            <w:left w:val="none" w:sz="0" w:space="0" w:color="auto"/>
            <w:bottom w:val="none" w:sz="0" w:space="0" w:color="auto"/>
            <w:right w:val="none" w:sz="0" w:space="0" w:color="auto"/>
          </w:divBdr>
        </w:div>
        <w:div w:id="247227739">
          <w:marLeft w:val="640"/>
          <w:marRight w:val="0"/>
          <w:marTop w:val="0"/>
          <w:marBottom w:val="0"/>
          <w:divBdr>
            <w:top w:val="none" w:sz="0" w:space="0" w:color="auto"/>
            <w:left w:val="none" w:sz="0" w:space="0" w:color="auto"/>
            <w:bottom w:val="none" w:sz="0" w:space="0" w:color="auto"/>
            <w:right w:val="none" w:sz="0" w:space="0" w:color="auto"/>
          </w:divBdr>
        </w:div>
        <w:div w:id="1940487446">
          <w:marLeft w:val="640"/>
          <w:marRight w:val="0"/>
          <w:marTop w:val="0"/>
          <w:marBottom w:val="0"/>
          <w:divBdr>
            <w:top w:val="none" w:sz="0" w:space="0" w:color="auto"/>
            <w:left w:val="none" w:sz="0" w:space="0" w:color="auto"/>
            <w:bottom w:val="none" w:sz="0" w:space="0" w:color="auto"/>
            <w:right w:val="none" w:sz="0" w:space="0" w:color="auto"/>
          </w:divBdr>
        </w:div>
        <w:div w:id="1330063180">
          <w:marLeft w:val="640"/>
          <w:marRight w:val="0"/>
          <w:marTop w:val="0"/>
          <w:marBottom w:val="0"/>
          <w:divBdr>
            <w:top w:val="none" w:sz="0" w:space="0" w:color="auto"/>
            <w:left w:val="none" w:sz="0" w:space="0" w:color="auto"/>
            <w:bottom w:val="none" w:sz="0" w:space="0" w:color="auto"/>
            <w:right w:val="none" w:sz="0" w:space="0" w:color="auto"/>
          </w:divBdr>
        </w:div>
        <w:div w:id="379325181">
          <w:marLeft w:val="640"/>
          <w:marRight w:val="0"/>
          <w:marTop w:val="0"/>
          <w:marBottom w:val="0"/>
          <w:divBdr>
            <w:top w:val="none" w:sz="0" w:space="0" w:color="auto"/>
            <w:left w:val="none" w:sz="0" w:space="0" w:color="auto"/>
            <w:bottom w:val="none" w:sz="0" w:space="0" w:color="auto"/>
            <w:right w:val="none" w:sz="0" w:space="0" w:color="auto"/>
          </w:divBdr>
        </w:div>
        <w:div w:id="422144861">
          <w:marLeft w:val="640"/>
          <w:marRight w:val="0"/>
          <w:marTop w:val="0"/>
          <w:marBottom w:val="0"/>
          <w:divBdr>
            <w:top w:val="none" w:sz="0" w:space="0" w:color="auto"/>
            <w:left w:val="none" w:sz="0" w:space="0" w:color="auto"/>
            <w:bottom w:val="none" w:sz="0" w:space="0" w:color="auto"/>
            <w:right w:val="none" w:sz="0" w:space="0" w:color="auto"/>
          </w:divBdr>
        </w:div>
        <w:div w:id="2046324695">
          <w:marLeft w:val="640"/>
          <w:marRight w:val="0"/>
          <w:marTop w:val="0"/>
          <w:marBottom w:val="0"/>
          <w:divBdr>
            <w:top w:val="none" w:sz="0" w:space="0" w:color="auto"/>
            <w:left w:val="none" w:sz="0" w:space="0" w:color="auto"/>
            <w:bottom w:val="none" w:sz="0" w:space="0" w:color="auto"/>
            <w:right w:val="none" w:sz="0" w:space="0" w:color="auto"/>
          </w:divBdr>
        </w:div>
        <w:div w:id="937444739">
          <w:marLeft w:val="640"/>
          <w:marRight w:val="0"/>
          <w:marTop w:val="0"/>
          <w:marBottom w:val="0"/>
          <w:divBdr>
            <w:top w:val="none" w:sz="0" w:space="0" w:color="auto"/>
            <w:left w:val="none" w:sz="0" w:space="0" w:color="auto"/>
            <w:bottom w:val="none" w:sz="0" w:space="0" w:color="auto"/>
            <w:right w:val="none" w:sz="0" w:space="0" w:color="auto"/>
          </w:divBdr>
        </w:div>
        <w:div w:id="1395739057">
          <w:marLeft w:val="640"/>
          <w:marRight w:val="0"/>
          <w:marTop w:val="0"/>
          <w:marBottom w:val="0"/>
          <w:divBdr>
            <w:top w:val="none" w:sz="0" w:space="0" w:color="auto"/>
            <w:left w:val="none" w:sz="0" w:space="0" w:color="auto"/>
            <w:bottom w:val="none" w:sz="0" w:space="0" w:color="auto"/>
            <w:right w:val="none" w:sz="0" w:space="0" w:color="auto"/>
          </w:divBdr>
        </w:div>
        <w:div w:id="608778773">
          <w:marLeft w:val="640"/>
          <w:marRight w:val="0"/>
          <w:marTop w:val="0"/>
          <w:marBottom w:val="0"/>
          <w:divBdr>
            <w:top w:val="none" w:sz="0" w:space="0" w:color="auto"/>
            <w:left w:val="none" w:sz="0" w:space="0" w:color="auto"/>
            <w:bottom w:val="none" w:sz="0" w:space="0" w:color="auto"/>
            <w:right w:val="none" w:sz="0" w:space="0" w:color="auto"/>
          </w:divBdr>
        </w:div>
        <w:div w:id="1610090693">
          <w:marLeft w:val="640"/>
          <w:marRight w:val="0"/>
          <w:marTop w:val="0"/>
          <w:marBottom w:val="0"/>
          <w:divBdr>
            <w:top w:val="none" w:sz="0" w:space="0" w:color="auto"/>
            <w:left w:val="none" w:sz="0" w:space="0" w:color="auto"/>
            <w:bottom w:val="none" w:sz="0" w:space="0" w:color="auto"/>
            <w:right w:val="none" w:sz="0" w:space="0" w:color="auto"/>
          </w:divBdr>
        </w:div>
        <w:div w:id="1966542478">
          <w:marLeft w:val="640"/>
          <w:marRight w:val="0"/>
          <w:marTop w:val="0"/>
          <w:marBottom w:val="0"/>
          <w:divBdr>
            <w:top w:val="none" w:sz="0" w:space="0" w:color="auto"/>
            <w:left w:val="none" w:sz="0" w:space="0" w:color="auto"/>
            <w:bottom w:val="none" w:sz="0" w:space="0" w:color="auto"/>
            <w:right w:val="none" w:sz="0" w:space="0" w:color="auto"/>
          </w:divBdr>
        </w:div>
        <w:div w:id="1794515098">
          <w:marLeft w:val="640"/>
          <w:marRight w:val="0"/>
          <w:marTop w:val="0"/>
          <w:marBottom w:val="0"/>
          <w:divBdr>
            <w:top w:val="none" w:sz="0" w:space="0" w:color="auto"/>
            <w:left w:val="none" w:sz="0" w:space="0" w:color="auto"/>
            <w:bottom w:val="none" w:sz="0" w:space="0" w:color="auto"/>
            <w:right w:val="none" w:sz="0" w:space="0" w:color="auto"/>
          </w:divBdr>
        </w:div>
        <w:div w:id="1070812982">
          <w:marLeft w:val="640"/>
          <w:marRight w:val="0"/>
          <w:marTop w:val="0"/>
          <w:marBottom w:val="0"/>
          <w:divBdr>
            <w:top w:val="none" w:sz="0" w:space="0" w:color="auto"/>
            <w:left w:val="none" w:sz="0" w:space="0" w:color="auto"/>
            <w:bottom w:val="none" w:sz="0" w:space="0" w:color="auto"/>
            <w:right w:val="none" w:sz="0" w:space="0" w:color="auto"/>
          </w:divBdr>
        </w:div>
        <w:div w:id="2095782588">
          <w:marLeft w:val="640"/>
          <w:marRight w:val="0"/>
          <w:marTop w:val="0"/>
          <w:marBottom w:val="0"/>
          <w:divBdr>
            <w:top w:val="none" w:sz="0" w:space="0" w:color="auto"/>
            <w:left w:val="none" w:sz="0" w:space="0" w:color="auto"/>
            <w:bottom w:val="none" w:sz="0" w:space="0" w:color="auto"/>
            <w:right w:val="none" w:sz="0" w:space="0" w:color="auto"/>
          </w:divBdr>
        </w:div>
        <w:div w:id="978342762">
          <w:marLeft w:val="640"/>
          <w:marRight w:val="0"/>
          <w:marTop w:val="0"/>
          <w:marBottom w:val="0"/>
          <w:divBdr>
            <w:top w:val="none" w:sz="0" w:space="0" w:color="auto"/>
            <w:left w:val="none" w:sz="0" w:space="0" w:color="auto"/>
            <w:bottom w:val="none" w:sz="0" w:space="0" w:color="auto"/>
            <w:right w:val="none" w:sz="0" w:space="0" w:color="auto"/>
          </w:divBdr>
        </w:div>
        <w:div w:id="892540242">
          <w:marLeft w:val="640"/>
          <w:marRight w:val="0"/>
          <w:marTop w:val="0"/>
          <w:marBottom w:val="0"/>
          <w:divBdr>
            <w:top w:val="none" w:sz="0" w:space="0" w:color="auto"/>
            <w:left w:val="none" w:sz="0" w:space="0" w:color="auto"/>
            <w:bottom w:val="none" w:sz="0" w:space="0" w:color="auto"/>
            <w:right w:val="none" w:sz="0" w:space="0" w:color="auto"/>
          </w:divBdr>
        </w:div>
        <w:div w:id="2045670300">
          <w:marLeft w:val="640"/>
          <w:marRight w:val="0"/>
          <w:marTop w:val="0"/>
          <w:marBottom w:val="0"/>
          <w:divBdr>
            <w:top w:val="none" w:sz="0" w:space="0" w:color="auto"/>
            <w:left w:val="none" w:sz="0" w:space="0" w:color="auto"/>
            <w:bottom w:val="none" w:sz="0" w:space="0" w:color="auto"/>
            <w:right w:val="none" w:sz="0" w:space="0" w:color="auto"/>
          </w:divBdr>
        </w:div>
      </w:divsChild>
    </w:div>
    <w:div w:id="1241985401">
      <w:bodyDiv w:val="1"/>
      <w:marLeft w:val="0"/>
      <w:marRight w:val="0"/>
      <w:marTop w:val="0"/>
      <w:marBottom w:val="0"/>
      <w:divBdr>
        <w:top w:val="none" w:sz="0" w:space="0" w:color="auto"/>
        <w:left w:val="none" w:sz="0" w:space="0" w:color="auto"/>
        <w:bottom w:val="none" w:sz="0" w:space="0" w:color="auto"/>
        <w:right w:val="none" w:sz="0" w:space="0" w:color="auto"/>
      </w:divBdr>
      <w:divsChild>
        <w:div w:id="671613161">
          <w:marLeft w:val="640"/>
          <w:marRight w:val="0"/>
          <w:marTop w:val="0"/>
          <w:marBottom w:val="0"/>
          <w:divBdr>
            <w:top w:val="none" w:sz="0" w:space="0" w:color="auto"/>
            <w:left w:val="none" w:sz="0" w:space="0" w:color="auto"/>
            <w:bottom w:val="none" w:sz="0" w:space="0" w:color="auto"/>
            <w:right w:val="none" w:sz="0" w:space="0" w:color="auto"/>
          </w:divBdr>
        </w:div>
        <w:div w:id="2125616628">
          <w:marLeft w:val="640"/>
          <w:marRight w:val="0"/>
          <w:marTop w:val="0"/>
          <w:marBottom w:val="0"/>
          <w:divBdr>
            <w:top w:val="none" w:sz="0" w:space="0" w:color="auto"/>
            <w:left w:val="none" w:sz="0" w:space="0" w:color="auto"/>
            <w:bottom w:val="none" w:sz="0" w:space="0" w:color="auto"/>
            <w:right w:val="none" w:sz="0" w:space="0" w:color="auto"/>
          </w:divBdr>
        </w:div>
        <w:div w:id="194541898">
          <w:marLeft w:val="640"/>
          <w:marRight w:val="0"/>
          <w:marTop w:val="0"/>
          <w:marBottom w:val="0"/>
          <w:divBdr>
            <w:top w:val="none" w:sz="0" w:space="0" w:color="auto"/>
            <w:left w:val="none" w:sz="0" w:space="0" w:color="auto"/>
            <w:bottom w:val="none" w:sz="0" w:space="0" w:color="auto"/>
            <w:right w:val="none" w:sz="0" w:space="0" w:color="auto"/>
          </w:divBdr>
        </w:div>
        <w:div w:id="998656888">
          <w:marLeft w:val="640"/>
          <w:marRight w:val="0"/>
          <w:marTop w:val="0"/>
          <w:marBottom w:val="0"/>
          <w:divBdr>
            <w:top w:val="none" w:sz="0" w:space="0" w:color="auto"/>
            <w:left w:val="none" w:sz="0" w:space="0" w:color="auto"/>
            <w:bottom w:val="none" w:sz="0" w:space="0" w:color="auto"/>
            <w:right w:val="none" w:sz="0" w:space="0" w:color="auto"/>
          </w:divBdr>
        </w:div>
        <w:div w:id="1198154392">
          <w:marLeft w:val="640"/>
          <w:marRight w:val="0"/>
          <w:marTop w:val="0"/>
          <w:marBottom w:val="0"/>
          <w:divBdr>
            <w:top w:val="none" w:sz="0" w:space="0" w:color="auto"/>
            <w:left w:val="none" w:sz="0" w:space="0" w:color="auto"/>
            <w:bottom w:val="none" w:sz="0" w:space="0" w:color="auto"/>
            <w:right w:val="none" w:sz="0" w:space="0" w:color="auto"/>
          </w:divBdr>
        </w:div>
        <w:div w:id="13000696">
          <w:marLeft w:val="640"/>
          <w:marRight w:val="0"/>
          <w:marTop w:val="0"/>
          <w:marBottom w:val="0"/>
          <w:divBdr>
            <w:top w:val="none" w:sz="0" w:space="0" w:color="auto"/>
            <w:left w:val="none" w:sz="0" w:space="0" w:color="auto"/>
            <w:bottom w:val="none" w:sz="0" w:space="0" w:color="auto"/>
            <w:right w:val="none" w:sz="0" w:space="0" w:color="auto"/>
          </w:divBdr>
        </w:div>
        <w:div w:id="1236743867">
          <w:marLeft w:val="640"/>
          <w:marRight w:val="0"/>
          <w:marTop w:val="0"/>
          <w:marBottom w:val="0"/>
          <w:divBdr>
            <w:top w:val="none" w:sz="0" w:space="0" w:color="auto"/>
            <w:left w:val="none" w:sz="0" w:space="0" w:color="auto"/>
            <w:bottom w:val="none" w:sz="0" w:space="0" w:color="auto"/>
            <w:right w:val="none" w:sz="0" w:space="0" w:color="auto"/>
          </w:divBdr>
        </w:div>
        <w:div w:id="1239369551">
          <w:marLeft w:val="640"/>
          <w:marRight w:val="0"/>
          <w:marTop w:val="0"/>
          <w:marBottom w:val="0"/>
          <w:divBdr>
            <w:top w:val="none" w:sz="0" w:space="0" w:color="auto"/>
            <w:left w:val="none" w:sz="0" w:space="0" w:color="auto"/>
            <w:bottom w:val="none" w:sz="0" w:space="0" w:color="auto"/>
            <w:right w:val="none" w:sz="0" w:space="0" w:color="auto"/>
          </w:divBdr>
        </w:div>
        <w:div w:id="1053575921">
          <w:marLeft w:val="640"/>
          <w:marRight w:val="0"/>
          <w:marTop w:val="0"/>
          <w:marBottom w:val="0"/>
          <w:divBdr>
            <w:top w:val="none" w:sz="0" w:space="0" w:color="auto"/>
            <w:left w:val="none" w:sz="0" w:space="0" w:color="auto"/>
            <w:bottom w:val="none" w:sz="0" w:space="0" w:color="auto"/>
            <w:right w:val="none" w:sz="0" w:space="0" w:color="auto"/>
          </w:divBdr>
        </w:div>
        <w:div w:id="685254503">
          <w:marLeft w:val="640"/>
          <w:marRight w:val="0"/>
          <w:marTop w:val="0"/>
          <w:marBottom w:val="0"/>
          <w:divBdr>
            <w:top w:val="none" w:sz="0" w:space="0" w:color="auto"/>
            <w:left w:val="none" w:sz="0" w:space="0" w:color="auto"/>
            <w:bottom w:val="none" w:sz="0" w:space="0" w:color="auto"/>
            <w:right w:val="none" w:sz="0" w:space="0" w:color="auto"/>
          </w:divBdr>
        </w:div>
        <w:div w:id="851721588">
          <w:marLeft w:val="640"/>
          <w:marRight w:val="0"/>
          <w:marTop w:val="0"/>
          <w:marBottom w:val="0"/>
          <w:divBdr>
            <w:top w:val="none" w:sz="0" w:space="0" w:color="auto"/>
            <w:left w:val="none" w:sz="0" w:space="0" w:color="auto"/>
            <w:bottom w:val="none" w:sz="0" w:space="0" w:color="auto"/>
            <w:right w:val="none" w:sz="0" w:space="0" w:color="auto"/>
          </w:divBdr>
        </w:div>
        <w:div w:id="394856312">
          <w:marLeft w:val="640"/>
          <w:marRight w:val="0"/>
          <w:marTop w:val="0"/>
          <w:marBottom w:val="0"/>
          <w:divBdr>
            <w:top w:val="none" w:sz="0" w:space="0" w:color="auto"/>
            <w:left w:val="none" w:sz="0" w:space="0" w:color="auto"/>
            <w:bottom w:val="none" w:sz="0" w:space="0" w:color="auto"/>
            <w:right w:val="none" w:sz="0" w:space="0" w:color="auto"/>
          </w:divBdr>
        </w:div>
        <w:div w:id="315568590">
          <w:marLeft w:val="640"/>
          <w:marRight w:val="0"/>
          <w:marTop w:val="0"/>
          <w:marBottom w:val="0"/>
          <w:divBdr>
            <w:top w:val="none" w:sz="0" w:space="0" w:color="auto"/>
            <w:left w:val="none" w:sz="0" w:space="0" w:color="auto"/>
            <w:bottom w:val="none" w:sz="0" w:space="0" w:color="auto"/>
            <w:right w:val="none" w:sz="0" w:space="0" w:color="auto"/>
          </w:divBdr>
        </w:div>
        <w:div w:id="1094782778">
          <w:marLeft w:val="640"/>
          <w:marRight w:val="0"/>
          <w:marTop w:val="0"/>
          <w:marBottom w:val="0"/>
          <w:divBdr>
            <w:top w:val="none" w:sz="0" w:space="0" w:color="auto"/>
            <w:left w:val="none" w:sz="0" w:space="0" w:color="auto"/>
            <w:bottom w:val="none" w:sz="0" w:space="0" w:color="auto"/>
            <w:right w:val="none" w:sz="0" w:space="0" w:color="auto"/>
          </w:divBdr>
        </w:div>
        <w:div w:id="639455957">
          <w:marLeft w:val="640"/>
          <w:marRight w:val="0"/>
          <w:marTop w:val="0"/>
          <w:marBottom w:val="0"/>
          <w:divBdr>
            <w:top w:val="none" w:sz="0" w:space="0" w:color="auto"/>
            <w:left w:val="none" w:sz="0" w:space="0" w:color="auto"/>
            <w:bottom w:val="none" w:sz="0" w:space="0" w:color="auto"/>
            <w:right w:val="none" w:sz="0" w:space="0" w:color="auto"/>
          </w:divBdr>
        </w:div>
        <w:div w:id="1612544624">
          <w:marLeft w:val="640"/>
          <w:marRight w:val="0"/>
          <w:marTop w:val="0"/>
          <w:marBottom w:val="0"/>
          <w:divBdr>
            <w:top w:val="none" w:sz="0" w:space="0" w:color="auto"/>
            <w:left w:val="none" w:sz="0" w:space="0" w:color="auto"/>
            <w:bottom w:val="none" w:sz="0" w:space="0" w:color="auto"/>
            <w:right w:val="none" w:sz="0" w:space="0" w:color="auto"/>
          </w:divBdr>
        </w:div>
        <w:div w:id="1219245346">
          <w:marLeft w:val="640"/>
          <w:marRight w:val="0"/>
          <w:marTop w:val="0"/>
          <w:marBottom w:val="0"/>
          <w:divBdr>
            <w:top w:val="none" w:sz="0" w:space="0" w:color="auto"/>
            <w:left w:val="none" w:sz="0" w:space="0" w:color="auto"/>
            <w:bottom w:val="none" w:sz="0" w:space="0" w:color="auto"/>
            <w:right w:val="none" w:sz="0" w:space="0" w:color="auto"/>
          </w:divBdr>
        </w:div>
        <w:div w:id="1954362615">
          <w:marLeft w:val="640"/>
          <w:marRight w:val="0"/>
          <w:marTop w:val="0"/>
          <w:marBottom w:val="0"/>
          <w:divBdr>
            <w:top w:val="none" w:sz="0" w:space="0" w:color="auto"/>
            <w:left w:val="none" w:sz="0" w:space="0" w:color="auto"/>
            <w:bottom w:val="none" w:sz="0" w:space="0" w:color="auto"/>
            <w:right w:val="none" w:sz="0" w:space="0" w:color="auto"/>
          </w:divBdr>
        </w:div>
        <w:div w:id="293676368">
          <w:marLeft w:val="640"/>
          <w:marRight w:val="0"/>
          <w:marTop w:val="0"/>
          <w:marBottom w:val="0"/>
          <w:divBdr>
            <w:top w:val="none" w:sz="0" w:space="0" w:color="auto"/>
            <w:left w:val="none" w:sz="0" w:space="0" w:color="auto"/>
            <w:bottom w:val="none" w:sz="0" w:space="0" w:color="auto"/>
            <w:right w:val="none" w:sz="0" w:space="0" w:color="auto"/>
          </w:divBdr>
        </w:div>
        <w:div w:id="126316845">
          <w:marLeft w:val="640"/>
          <w:marRight w:val="0"/>
          <w:marTop w:val="0"/>
          <w:marBottom w:val="0"/>
          <w:divBdr>
            <w:top w:val="none" w:sz="0" w:space="0" w:color="auto"/>
            <w:left w:val="none" w:sz="0" w:space="0" w:color="auto"/>
            <w:bottom w:val="none" w:sz="0" w:space="0" w:color="auto"/>
            <w:right w:val="none" w:sz="0" w:space="0" w:color="auto"/>
          </w:divBdr>
        </w:div>
        <w:div w:id="1971086919">
          <w:marLeft w:val="640"/>
          <w:marRight w:val="0"/>
          <w:marTop w:val="0"/>
          <w:marBottom w:val="0"/>
          <w:divBdr>
            <w:top w:val="none" w:sz="0" w:space="0" w:color="auto"/>
            <w:left w:val="none" w:sz="0" w:space="0" w:color="auto"/>
            <w:bottom w:val="none" w:sz="0" w:space="0" w:color="auto"/>
            <w:right w:val="none" w:sz="0" w:space="0" w:color="auto"/>
          </w:divBdr>
        </w:div>
      </w:divsChild>
    </w:div>
    <w:div w:id="1261178113">
      <w:bodyDiv w:val="1"/>
      <w:marLeft w:val="0"/>
      <w:marRight w:val="0"/>
      <w:marTop w:val="0"/>
      <w:marBottom w:val="0"/>
      <w:divBdr>
        <w:top w:val="none" w:sz="0" w:space="0" w:color="auto"/>
        <w:left w:val="none" w:sz="0" w:space="0" w:color="auto"/>
        <w:bottom w:val="none" w:sz="0" w:space="0" w:color="auto"/>
        <w:right w:val="none" w:sz="0" w:space="0" w:color="auto"/>
      </w:divBdr>
      <w:divsChild>
        <w:div w:id="876040107">
          <w:marLeft w:val="640"/>
          <w:marRight w:val="0"/>
          <w:marTop w:val="0"/>
          <w:marBottom w:val="0"/>
          <w:divBdr>
            <w:top w:val="none" w:sz="0" w:space="0" w:color="auto"/>
            <w:left w:val="none" w:sz="0" w:space="0" w:color="auto"/>
            <w:bottom w:val="none" w:sz="0" w:space="0" w:color="auto"/>
            <w:right w:val="none" w:sz="0" w:space="0" w:color="auto"/>
          </w:divBdr>
        </w:div>
        <w:div w:id="8026385">
          <w:marLeft w:val="640"/>
          <w:marRight w:val="0"/>
          <w:marTop w:val="0"/>
          <w:marBottom w:val="0"/>
          <w:divBdr>
            <w:top w:val="none" w:sz="0" w:space="0" w:color="auto"/>
            <w:left w:val="none" w:sz="0" w:space="0" w:color="auto"/>
            <w:bottom w:val="none" w:sz="0" w:space="0" w:color="auto"/>
            <w:right w:val="none" w:sz="0" w:space="0" w:color="auto"/>
          </w:divBdr>
        </w:div>
        <w:div w:id="954680952">
          <w:marLeft w:val="640"/>
          <w:marRight w:val="0"/>
          <w:marTop w:val="0"/>
          <w:marBottom w:val="0"/>
          <w:divBdr>
            <w:top w:val="none" w:sz="0" w:space="0" w:color="auto"/>
            <w:left w:val="none" w:sz="0" w:space="0" w:color="auto"/>
            <w:bottom w:val="none" w:sz="0" w:space="0" w:color="auto"/>
            <w:right w:val="none" w:sz="0" w:space="0" w:color="auto"/>
          </w:divBdr>
        </w:div>
        <w:div w:id="1964269968">
          <w:marLeft w:val="640"/>
          <w:marRight w:val="0"/>
          <w:marTop w:val="0"/>
          <w:marBottom w:val="0"/>
          <w:divBdr>
            <w:top w:val="none" w:sz="0" w:space="0" w:color="auto"/>
            <w:left w:val="none" w:sz="0" w:space="0" w:color="auto"/>
            <w:bottom w:val="none" w:sz="0" w:space="0" w:color="auto"/>
            <w:right w:val="none" w:sz="0" w:space="0" w:color="auto"/>
          </w:divBdr>
        </w:div>
        <w:div w:id="1765690114">
          <w:marLeft w:val="640"/>
          <w:marRight w:val="0"/>
          <w:marTop w:val="0"/>
          <w:marBottom w:val="0"/>
          <w:divBdr>
            <w:top w:val="none" w:sz="0" w:space="0" w:color="auto"/>
            <w:left w:val="none" w:sz="0" w:space="0" w:color="auto"/>
            <w:bottom w:val="none" w:sz="0" w:space="0" w:color="auto"/>
            <w:right w:val="none" w:sz="0" w:space="0" w:color="auto"/>
          </w:divBdr>
        </w:div>
        <w:div w:id="511720379">
          <w:marLeft w:val="640"/>
          <w:marRight w:val="0"/>
          <w:marTop w:val="0"/>
          <w:marBottom w:val="0"/>
          <w:divBdr>
            <w:top w:val="none" w:sz="0" w:space="0" w:color="auto"/>
            <w:left w:val="none" w:sz="0" w:space="0" w:color="auto"/>
            <w:bottom w:val="none" w:sz="0" w:space="0" w:color="auto"/>
            <w:right w:val="none" w:sz="0" w:space="0" w:color="auto"/>
          </w:divBdr>
        </w:div>
        <w:div w:id="396174108">
          <w:marLeft w:val="640"/>
          <w:marRight w:val="0"/>
          <w:marTop w:val="0"/>
          <w:marBottom w:val="0"/>
          <w:divBdr>
            <w:top w:val="none" w:sz="0" w:space="0" w:color="auto"/>
            <w:left w:val="none" w:sz="0" w:space="0" w:color="auto"/>
            <w:bottom w:val="none" w:sz="0" w:space="0" w:color="auto"/>
            <w:right w:val="none" w:sz="0" w:space="0" w:color="auto"/>
          </w:divBdr>
        </w:div>
        <w:div w:id="1917938145">
          <w:marLeft w:val="640"/>
          <w:marRight w:val="0"/>
          <w:marTop w:val="0"/>
          <w:marBottom w:val="0"/>
          <w:divBdr>
            <w:top w:val="none" w:sz="0" w:space="0" w:color="auto"/>
            <w:left w:val="none" w:sz="0" w:space="0" w:color="auto"/>
            <w:bottom w:val="none" w:sz="0" w:space="0" w:color="auto"/>
            <w:right w:val="none" w:sz="0" w:space="0" w:color="auto"/>
          </w:divBdr>
        </w:div>
        <w:div w:id="1934316314">
          <w:marLeft w:val="640"/>
          <w:marRight w:val="0"/>
          <w:marTop w:val="0"/>
          <w:marBottom w:val="0"/>
          <w:divBdr>
            <w:top w:val="none" w:sz="0" w:space="0" w:color="auto"/>
            <w:left w:val="none" w:sz="0" w:space="0" w:color="auto"/>
            <w:bottom w:val="none" w:sz="0" w:space="0" w:color="auto"/>
            <w:right w:val="none" w:sz="0" w:space="0" w:color="auto"/>
          </w:divBdr>
        </w:div>
        <w:div w:id="599997207">
          <w:marLeft w:val="640"/>
          <w:marRight w:val="0"/>
          <w:marTop w:val="0"/>
          <w:marBottom w:val="0"/>
          <w:divBdr>
            <w:top w:val="none" w:sz="0" w:space="0" w:color="auto"/>
            <w:left w:val="none" w:sz="0" w:space="0" w:color="auto"/>
            <w:bottom w:val="none" w:sz="0" w:space="0" w:color="auto"/>
            <w:right w:val="none" w:sz="0" w:space="0" w:color="auto"/>
          </w:divBdr>
        </w:div>
        <w:div w:id="2084450909">
          <w:marLeft w:val="640"/>
          <w:marRight w:val="0"/>
          <w:marTop w:val="0"/>
          <w:marBottom w:val="0"/>
          <w:divBdr>
            <w:top w:val="none" w:sz="0" w:space="0" w:color="auto"/>
            <w:left w:val="none" w:sz="0" w:space="0" w:color="auto"/>
            <w:bottom w:val="none" w:sz="0" w:space="0" w:color="auto"/>
            <w:right w:val="none" w:sz="0" w:space="0" w:color="auto"/>
          </w:divBdr>
        </w:div>
        <w:div w:id="525875220">
          <w:marLeft w:val="640"/>
          <w:marRight w:val="0"/>
          <w:marTop w:val="0"/>
          <w:marBottom w:val="0"/>
          <w:divBdr>
            <w:top w:val="none" w:sz="0" w:space="0" w:color="auto"/>
            <w:left w:val="none" w:sz="0" w:space="0" w:color="auto"/>
            <w:bottom w:val="none" w:sz="0" w:space="0" w:color="auto"/>
            <w:right w:val="none" w:sz="0" w:space="0" w:color="auto"/>
          </w:divBdr>
        </w:div>
        <w:div w:id="2012366778">
          <w:marLeft w:val="640"/>
          <w:marRight w:val="0"/>
          <w:marTop w:val="0"/>
          <w:marBottom w:val="0"/>
          <w:divBdr>
            <w:top w:val="none" w:sz="0" w:space="0" w:color="auto"/>
            <w:left w:val="none" w:sz="0" w:space="0" w:color="auto"/>
            <w:bottom w:val="none" w:sz="0" w:space="0" w:color="auto"/>
            <w:right w:val="none" w:sz="0" w:space="0" w:color="auto"/>
          </w:divBdr>
        </w:div>
      </w:divsChild>
    </w:div>
    <w:div w:id="1282613643">
      <w:bodyDiv w:val="1"/>
      <w:marLeft w:val="0"/>
      <w:marRight w:val="0"/>
      <w:marTop w:val="0"/>
      <w:marBottom w:val="0"/>
      <w:divBdr>
        <w:top w:val="none" w:sz="0" w:space="0" w:color="auto"/>
        <w:left w:val="none" w:sz="0" w:space="0" w:color="auto"/>
        <w:bottom w:val="none" w:sz="0" w:space="0" w:color="auto"/>
        <w:right w:val="none" w:sz="0" w:space="0" w:color="auto"/>
      </w:divBdr>
      <w:divsChild>
        <w:div w:id="1075785738">
          <w:marLeft w:val="640"/>
          <w:marRight w:val="0"/>
          <w:marTop w:val="0"/>
          <w:marBottom w:val="0"/>
          <w:divBdr>
            <w:top w:val="none" w:sz="0" w:space="0" w:color="auto"/>
            <w:left w:val="none" w:sz="0" w:space="0" w:color="auto"/>
            <w:bottom w:val="none" w:sz="0" w:space="0" w:color="auto"/>
            <w:right w:val="none" w:sz="0" w:space="0" w:color="auto"/>
          </w:divBdr>
        </w:div>
        <w:div w:id="309359763">
          <w:marLeft w:val="640"/>
          <w:marRight w:val="0"/>
          <w:marTop w:val="0"/>
          <w:marBottom w:val="0"/>
          <w:divBdr>
            <w:top w:val="none" w:sz="0" w:space="0" w:color="auto"/>
            <w:left w:val="none" w:sz="0" w:space="0" w:color="auto"/>
            <w:bottom w:val="none" w:sz="0" w:space="0" w:color="auto"/>
            <w:right w:val="none" w:sz="0" w:space="0" w:color="auto"/>
          </w:divBdr>
        </w:div>
        <w:div w:id="1474521342">
          <w:marLeft w:val="640"/>
          <w:marRight w:val="0"/>
          <w:marTop w:val="0"/>
          <w:marBottom w:val="0"/>
          <w:divBdr>
            <w:top w:val="none" w:sz="0" w:space="0" w:color="auto"/>
            <w:left w:val="none" w:sz="0" w:space="0" w:color="auto"/>
            <w:bottom w:val="none" w:sz="0" w:space="0" w:color="auto"/>
            <w:right w:val="none" w:sz="0" w:space="0" w:color="auto"/>
          </w:divBdr>
        </w:div>
        <w:div w:id="47997179">
          <w:marLeft w:val="640"/>
          <w:marRight w:val="0"/>
          <w:marTop w:val="0"/>
          <w:marBottom w:val="0"/>
          <w:divBdr>
            <w:top w:val="none" w:sz="0" w:space="0" w:color="auto"/>
            <w:left w:val="none" w:sz="0" w:space="0" w:color="auto"/>
            <w:bottom w:val="none" w:sz="0" w:space="0" w:color="auto"/>
            <w:right w:val="none" w:sz="0" w:space="0" w:color="auto"/>
          </w:divBdr>
        </w:div>
        <w:div w:id="763300335">
          <w:marLeft w:val="640"/>
          <w:marRight w:val="0"/>
          <w:marTop w:val="0"/>
          <w:marBottom w:val="0"/>
          <w:divBdr>
            <w:top w:val="none" w:sz="0" w:space="0" w:color="auto"/>
            <w:left w:val="none" w:sz="0" w:space="0" w:color="auto"/>
            <w:bottom w:val="none" w:sz="0" w:space="0" w:color="auto"/>
            <w:right w:val="none" w:sz="0" w:space="0" w:color="auto"/>
          </w:divBdr>
        </w:div>
        <w:div w:id="412508866">
          <w:marLeft w:val="640"/>
          <w:marRight w:val="0"/>
          <w:marTop w:val="0"/>
          <w:marBottom w:val="0"/>
          <w:divBdr>
            <w:top w:val="none" w:sz="0" w:space="0" w:color="auto"/>
            <w:left w:val="none" w:sz="0" w:space="0" w:color="auto"/>
            <w:bottom w:val="none" w:sz="0" w:space="0" w:color="auto"/>
            <w:right w:val="none" w:sz="0" w:space="0" w:color="auto"/>
          </w:divBdr>
        </w:div>
        <w:div w:id="1616518589">
          <w:marLeft w:val="640"/>
          <w:marRight w:val="0"/>
          <w:marTop w:val="0"/>
          <w:marBottom w:val="0"/>
          <w:divBdr>
            <w:top w:val="none" w:sz="0" w:space="0" w:color="auto"/>
            <w:left w:val="none" w:sz="0" w:space="0" w:color="auto"/>
            <w:bottom w:val="none" w:sz="0" w:space="0" w:color="auto"/>
            <w:right w:val="none" w:sz="0" w:space="0" w:color="auto"/>
          </w:divBdr>
        </w:div>
        <w:div w:id="1800683352">
          <w:marLeft w:val="640"/>
          <w:marRight w:val="0"/>
          <w:marTop w:val="0"/>
          <w:marBottom w:val="0"/>
          <w:divBdr>
            <w:top w:val="none" w:sz="0" w:space="0" w:color="auto"/>
            <w:left w:val="none" w:sz="0" w:space="0" w:color="auto"/>
            <w:bottom w:val="none" w:sz="0" w:space="0" w:color="auto"/>
            <w:right w:val="none" w:sz="0" w:space="0" w:color="auto"/>
          </w:divBdr>
        </w:div>
        <w:div w:id="970673705">
          <w:marLeft w:val="640"/>
          <w:marRight w:val="0"/>
          <w:marTop w:val="0"/>
          <w:marBottom w:val="0"/>
          <w:divBdr>
            <w:top w:val="none" w:sz="0" w:space="0" w:color="auto"/>
            <w:left w:val="none" w:sz="0" w:space="0" w:color="auto"/>
            <w:bottom w:val="none" w:sz="0" w:space="0" w:color="auto"/>
            <w:right w:val="none" w:sz="0" w:space="0" w:color="auto"/>
          </w:divBdr>
        </w:div>
        <w:div w:id="266931491">
          <w:marLeft w:val="640"/>
          <w:marRight w:val="0"/>
          <w:marTop w:val="0"/>
          <w:marBottom w:val="0"/>
          <w:divBdr>
            <w:top w:val="none" w:sz="0" w:space="0" w:color="auto"/>
            <w:left w:val="none" w:sz="0" w:space="0" w:color="auto"/>
            <w:bottom w:val="none" w:sz="0" w:space="0" w:color="auto"/>
            <w:right w:val="none" w:sz="0" w:space="0" w:color="auto"/>
          </w:divBdr>
        </w:div>
        <w:div w:id="1886944318">
          <w:marLeft w:val="640"/>
          <w:marRight w:val="0"/>
          <w:marTop w:val="0"/>
          <w:marBottom w:val="0"/>
          <w:divBdr>
            <w:top w:val="none" w:sz="0" w:space="0" w:color="auto"/>
            <w:left w:val="none" w:sz="0" w:space="0" w:color="auto"/>
            <w:bottom w:val="none" w:sz="0" w:space="0" w:color="auto"/>
            <w:right w:val="none" w:sz="0" w:space="0" w:color="auto"/>
          </w:divBdr>
        </w:div>
        <w:div w:id="363097033">
          <w:marLeft w:val="640"/>
          <w:marRight w:val="0"/>
          <w:marTop w:val="0"/>
          <w:marBottom w:val="0"/>
          <w:divBdr>
            <w:top w:val="none" w:sz="0" w:space="0" w:color="auto"/>
            <w:left w:val="none" w:sz="0" w:space="0" w:color="auto"/>
            <w:bottom w:val="none" w:sz="0" w:space="0" w:color="auto"/>
            <w:right w:val="none" w:sz="0" w:space="0" w:color="auto"/>
          </w:divBdr>
        </w:div>
        <w:div w:id="569656586">
          <w:marLeft w:val="640"/>
          <w:marRight w:val="0"/>
          <w:marTop w:val="0"/>
          <w:marBottom w:val="0"/>
          <w:divBdr>
            <w:top w:val="none" w:sz="0" w:space="0" w:color="auto"/>
            <w:left w:val="none" w:sz="0" w:space="0" w:color="auto"/>
            <w:bottom w:val="none" w:sz="0" w:space="0" w:color="auto"/>
            <w:right w:val="none" w:sz="0" w:space="0" w:color="auto"/>
          </w:divBdr>
        </w:div>
        <w:div w:id="443115902">
          <w:marLeft w:val="640"/>
          <w:marRight w:val="0"/>
          <w:marTop w:val="0"/>
          <w:marBottom w:val="0"/>
          <w:divBdr>
            <w:top w:val="none" w:sz="0" w:space="0" w:color="auto"/>
            <w:left w:val="none" w:sz="0" w:space="0" w:color="auto"/>
            <w:bottom w:val="none" w:sz="0" w:space="0" w:color="auto"/>
            <w:right w:val="none" w:sz="0" w:space="0" w:color="auto"/>
          </w:divBdr>
        </w:div>
        <w:div w:id="655033093">
          <w:marLeft w:val="640"/>
          <w:marRight w:val="0"/>
          <w:marTop w:val="0"/>
          <w:marBottom w:val="0"/>
          <w:divBdr>
            <w:top w:val="none" w:sz="0" w:space="0" w:color="auto"/>
            <w:left w:val="none" w:sz="0" w:space="0" w:color="auto"/>
            <w:bottom w:val="none" w:sz="0" w:space="0" w:color="auto"/>
            <w:right w:val="none" w:sz="0" w:space="0" w:color="auto"/>
          </w:divBdr>
        </w:div>
      </w:divsChild>
    </w:div>
    <w:div w:id="1299384611">
      <w:bodyDiv w:val="1"/>
      <w:marLeft w:val="0"/>
      <w:marRight w:val="0"/>
      <w:marTop w:val="0"/>
      <w:marBottom w:val="0"/>
      <w:divBdr>
        <w:top w:val="none" w:sz="0" w:space="0" w:color="auto"/>
        <w:left w:val="none" w:sz="0" w:space="0" w:color="auto"/>
        <w:bottom w:val="none" w:sz="0" w:space="0" w:color="auto"/>
        <w:right w:val="none" w:sz="0" w:space="0" w:color="auto"/>
      </w:divBdr>
      <w:divsChild>
        <w:div w:id="1321427791">
          <w:marLeft w:val="640"/>
          <w:marRight w:val="0"/>
          <w:marTop w:val="0"/>
          <w:marBottom w:val="0"/>
          <w:divBdr>
            <w:top w:val="none" w:sz="0" w:space="0" w:color="auto"/>
            <w:left w:val="none" w:sz="0" w:space="0" w:color="auto"/>
            <w:bottom w:val="none" w:sz="0" w:space="0" w:color="auto"/>
            <w:right w:val="none" w:sz="0" w:space="0" w:color="auto"/>
          </w:divBdr>
        </w:div>
        <w:div w:id="1779568337">
          <w:marLeft w:val="640"/>
          <w:marRight w:val="0"/>
          <w:marTop w:val="0"/>
          <w:marBottom w:val="0"/>
          <w:divBdr>
            <w:top w:val="none" w:sz="0" w:space="0" w:color="auto"/>
            <w:left w:val="none" w:sz="0" w:space="0" w:color="auto"/>
            <w:bottom w:val="none" w:sz="0" w:space="0" w:color="auto"/>
            <w:right w:val="none" w:sz="0" w:space="0" w:color="auto"/>
          </w:divBdr>
        </w:div>
        <w:div w:id="1879975786">
          <w:marLeft w:val="640"/>
          <w:marRight w:val="0"/>
          <w:marTop w:val="0"/>
          <w:marBottom w:val="0"/>
          <w:divBdr>
            <w:top w:val="none" w:sz="0" w:space="0" w:color="auto"/>
            <w:left w:val="none" w:sz="0" w:space="0" w:color="auto"/>
            <w:bottom w:val="none" w:sz="0" w:space="0" w:color="auto"/>
            <w:right w:val="none" w:sz="0" w:space="0" w:color="auto"/>
          </w:divBdr>
        </w:div>
        <w:div w:id="797794747">
          <w:marLeft w:val="640"/>
          <w:marRight w:val="0"/>
          <w:marTop w:val="0"/>
          <w:marBottom w:val="0"/>
          <w:divBdr>
            <w:top w:val="none" w:sz="0" w:space="0" w:color="auto"/>
            <w:left w:val="none" w:sz="0" w:space="0" w:color="auto"/>
            <w:bottom w:val="none" w:sz="0" w:space="0" w:color="auto"/>
            <w:right w:val="none" w:sz="0" w:space="0" w:color="auto"/>
          </w:divBdr>
        </w:div>
        <w:div w:id="2059931764">
          <w:marLeft w:val="640"/>
          <w:marRight w:val="0"/>
          <w:marTop w:val="0"/>
          <w:marBottom w:val="0"/>
          <w:divBdr>
            <w:top w:val="none" w:sz="0" w:space="0" w:color="auto"/>
            <w:left w:val="none" w:sz="0" w:space="0" w:color="auto"/>
            <w:bottom w:val="none" w:sz="0" w:space="0" w:color="auto"/>
            <w:right w:val="none" w:sz="0" w:space="0" w:color="auto"/>
          </w:divBdr>
        </w:div>
        <w:div w:id="1232081549">
          <w:marLeft w:val="640"/>
          <w:marRight w:val="0"/>
          <w:marTop w:val="0"/>
          <w:marBottom w:val="0"/>
          <w:divBdr>
            <w:top w:val="none" w:sz="0" w:space="0" w:color="auto"/>
            <w:left w:val="none" w:sz="0" w:space="0" w:color="auto"/>
            <w:bottom w:val="none" w:sz="0" w:space="0" w:color="auto"/>
            <w:right w:val="none" w:sz="0" w:space="0" w:color="auto"/>
          </w:divBdr>
        </w:div>
        <w:div w:id="801313997">
          <w:marLeft w:val="640"/>
          <w:marRight w:val="0"/>
          <w:marTop w:val="0"/>
          <w:marBottom w:val="0"/>
          <w:divBdr>
            <w:top w:val="none" w:sz="0" w:space="0" w:color="auto"/>
            <w:left w:val="none" w:sz="0" w:space="0" w:color="auto"/>
            <w:bottom w:val="none" w:sz="0" w:space="0" w:color="auto"/>
            <w:right w:val="none" w:sz="0" w:space="0" w:color="auto"/>
          </w:divBdr>
        </w:div>
        <w:div w:id="2032609953">
          <w:marLeft w:val="640"/>
          <w:marRight w:val="0"/>
          <w:marTop w:val="0"/>
          <w:marBottom w:val="0"/>
          <w:divBdr>
            <w:top w:val="none" w:sz="0" w:space="0" w:color="auto"/>
            <w:left w:val="none" w:sz="0" w:space="0" w:color="auto"/>
            <w:bottom w:val="none" w:sz="0" w:space="0" w:color="auto"/>
            <w:right w:val="none" w:sz="0" w:space="0" w:color="auto"/>
          </w:divBdr>
        </w:div>
        <w:div w:id="1937905787">
          <w:marLeft w:val="640"/>
          <w:marRight w:val="0"/>
          <w:marTop w:val="0"/>
          <w:marBottom w:val="0"/>
          <w:divBdr>
            <w:top w:val="none" w:sz="0" w:space="0" w:color="auto"/>
            <w:left w:val="none" w:sz="0" w:space="0" w:color="auto"/>
            <w:bottom w:val="none" w:sz="0" w:space="0" w:color="auto"/>
            <w:right w:val="none" w:sz="0" w:space="0" w:color="auto"/>
          </w:divBdr>
        </w:div>
        <w:div w:id="655694778">
          <w:marLeft w:val="640"/>
          <w:marRight w:val="0"/>
          <w:marTop w:val="0"/>
          <w:marBottom w:val="0"/>
          <w:divBdr>
            <w:top w:val="none" w:sz="0" w:space="0" w:color="auto"/>
            <w:left w:val="none" w:sz="0" w:space="0" w:color="auto"/>
            <w:bottom w:val="none" w:sz="0" w:space="0" w:color="auto"/>
            <w:right w:val="none" w:sz="0" w:space="0" w:color="auto"/>
          </w:divBdr>
        </w:div>
        <w:div w:id="860125481">
          <w:marLeft w:val="640"/>
          <w:marRight w:val="0"/>
          <w:marTop w:val="0"/>
          <w:marBottom w:val="0"/>
          <w:divBdr>
            <w:top w:val="none" w:sz="0" w:space="0" w:color="auto"/>
            <w:left w:val="none" w:sz="0" w:space="0" w:color="auto"/>
            <w:bottom w:val="none" w:sz="0" w:space="0" w:color="auto"/>
            <w:right w:val="none" w:sz="0" w:space="0" w:color="auto"/>
          </w:divBdr>
        </w:div>
        <w:div w:id="892228508">
          <w:marLeft w:val="640"/>
          <w:marRight w:val="0"/>
          <w:marTop w:val="0"/>
          <w:marBottom w:val="0"/>
          <w:divBdr>
            <w:top w:val="none" w:sz="0" w:space="0" w:color="auto"/>
            <w:left w:val="none" w:sz="0" w:space="0" w:color="auto"/>
            <w:bottom w:val="none" w:sz="0" w:space="0" w:color="auto"/>
            <w:right w:val="none" w:sz="0" w:space="0" w:color="auto"/>
          </w:divBdr>
        </w:div>
        <w:div w:id="714739935">
          <w:marLeft w:val="640"/>
          <w:marRight w:val="0"/>
          <w:marTop w:val="0"/>
          <w:marBottom w:val="0"/>
          <w:divBdr>
            <w:top w:val="none" w:sz="0" w:space="0" w:color="auto"/>
            <w:left w:val="none" w:sz="0" w:space="0" w:color="auto"/>
            <w:bottom w:val="none" w:sz="0" w:space="0" w:color="auto"/>
            <w:right w:val="none" w:sz="0" w:space="0" w:color="auto"/>
          </w:divBdr>
        </w:div>
        <w:div w:id="1425372259">
          <w:marLeft w:val="640"/>
          <w:marRight w:val="0"/>
          <w:marTop w:val="0"/>
          <w:marBottom w:val="0"/>
          <w:divBdr>
            <w:top w:val="none" w:sz="0" w:space="0" w:color="auto"/>
            <w:left w:val="none" w:sz="0" w:space="0" w:color="auto"/>
            <w:bottom w:val="none" w:sz="0" w:space="0" w:color="auto"/>
            <w:right w:val="none" w:sz="0" w:space="0" w:color="auto"/>
          </w:divBdr>
        </w:div>
        <w:div w:id="725690354">
          <w:marLeft w:val="640"/>
          <w:marRight w:val="0"/>
          <w:marTop w:val="0"/>
          <w:marBottom w:val="0"/>
          <w:divBdr>
            <w:top w:val="none" w:sz="0" w:space="0" w:color="auto"/>
            <w:left w:val="none" w:sz="0" w:space="0" w:color="auto"/>
            <w:bottom w:val="none" w:sz="0" w:space="0" w:color="auto"/>
            <w:right w:val="none" w:sz="0" w:space="0" w:color="auto"/>
          </w:divBdr>
        </w:div>
        <w:div w:id="150995153">
          <w:marLeft w:val="640"/>
          <w:marRight w:val="0"/>
          <w:marTop w:val="0"/>
          <w:marBottom w:val="0"/>
          <w:divBdr>
            <w:top w:val="none" w:sz="0" w:space="0" w:color="auto"/>
            <w:left w:val="none" w:sz="0" w:space="0" w:color="auto"/>
            <w:bottom w:val="none" w:sz="0" w:space="0" w:color="auto"/>
            <w:right w:val="none" w:sz="0" w:space="0" w:color="auto"/>
          </w:divBdr>
        </w:div>
        <w:div w:id="1560938343">
          <w:marLeft w:val="640"/>
          <w:marRight w:val="0"/>
          <w:marTop w:val="0"/>
          <w:marBottom w:val="0"/>
          <w:divBdr>
            <w:top w:val="none" w:sz="0" w:space="0" w:color="auto"/>
            <w:left w:val="none" w:sz="0" w:space="0" w:color="auto"/>
            <w:bottom w:val="none" w:sz="0" w:space="0" w:color="auto"/>
            <w:right w:val="none" w:sz="0" w:space="0" w:color="auto"/>
          </w:divBdr>
        </w:div>
        <w:div w:id="322701749">
          <w:marLeft w:val="640"/>
          <w:marRight w:val="0"/>
          <w:marTop w:val="0"/>
          <w:marBottom w:val="0"/>
          <w:divBdr>
            <w:top w:val="none" w:sz="0" w:space="0" w:color="auto"/>
            <w:left w:val="none" w:sz="0" w:space="0" w:color="auto"/>
            <w:bottom w:val="none" w:sz="0" w:space="0" w:color="auto"/>
            <w:right w:val="none" w:sz="0" w:space="0" w:color="auto"/>
          </w:divBdr>
        </w:div>
        <w:div w:id="2104643683">
          <w:marLeft w:val="640"/>
          <w:marRight w:val="0"/>
          <w:marTop w:val="0"/>
          <w:marBottom w:val="0"/>
          <w:divBdr>
            <w:top w:val="none" w:sz="0" w:space="0" w:color="auto"/>
            <w:left w:val="none" w:sz="0" w:space="0" w:color="auto"/>
            <w:bottom w:val="none" w:sz="0" w:space="0" w:color="auto"/>
            <w:right w:val="none" w:sz="0" w:space="0" w:color="auto"/>
          </w:divBdr>
        </w:div>
        <w:div w:id="2095660774">
          <w:marLeft w:val="640"/>
          <w:marRight w:val="0"/>
          <w:marTop w:val="0"/>
          <w:marBottom w:val="0"/>
          <w:divBdr>
            <w:top w:val="none" w:sz="0" w:space="0" w:color="auto"/>
            <w:left w:val="none" w:sz="0" w:space="0" w:color="auto"/>
            <w:bottom w:val="none" w:sz="0" w:space="0" w:color="auto"/>
            <w:right w:val="none" w:sz="0" w:space="0" w:color="auto"/>
          </w:divBdr>
        </w:div>
        <w:div w:id="155538016">
          <w:marLeft w:val="640"/>
          <w:marRight w:val="0"/>
          <w:marTop w:val="0"/>
          <w:marBottom w:val="0"/>
          <w:divBdr>
            <w:top w:val="none" w:sz="0" w:space="0" w:color="auto"/>
            <w:left w:val="none" w:sz="0" w:space="0" w:color="auto"/>
            <w:bottom w:val="none" w:sz="0" w:space="0" w:color="auto"/>
            <w:right w:val="none" w:sz="0" w:space="0" w:color="auto"/>
          </w:divBdr>
        </w:div>
      </w:divsChild>
    </w:div>
    <w:div w:id="1306009045">
      <w:bodyDiv w:val="1"/>
      <w:marLeft w:val="0"/>
      <w:marRight w:val="0"/>
      <w:marTop w:val="0"/>
      <w:marBottom w:val="0"/>
      <w:divBdr>
        <w:top w:val="none" w:sz="0" w:space="0" w:color="auto"/>
        <w:left w:val="none" w:sz="0" w:space="0" w:color="auto"/>
        <w:bottom w:val="none" w:sz="0" w:space="0" w:color="auto"/>
        <w:right w:val="none" w:sz="0" w:space="0" w:color="auto"/>
      </w:divBdr>
      <w:divsChild>
        <w:div w:id="1909729627">
          <w:marLeft w:val="640"/>
          <w:marRight w:val="0"/>
          <w:marTop w:val="0"/>
          <w:marBottom w:val="0"/>
          <w:divBdr>
            <w:top w:val="none" w:sz="0" w:space="0" w:color="auto"/>
            <w:left w:val="none" w:sz="0" w:space="0" w:color="auto"/>
            <w:bottom w:val="none" w:sz="0" w:space="0" w:color="auto"/>
            <w:right w:val="none" w:sz="0" w:space="0" w:color="auto"/>
          </w:divBdr>
        </w:div>
        <w:div w:id="421145257">
          <w:marLeft w:val="640"/>
          <w:marRight w:val="0"/>
          <w:marTop w:val="0"/>
          <w:marBottom w:val="0"/>
          <w:divBdr>
            <w:top w:val="none" w:sz="0" w:space="0" w:color="auto"/>
            <w:left w:val="none" w:sz="0" w:space="0" w:color="auto"/>
            <w:bottom w:val="none" w:sz="0" w:space="0" w:color="auto"/>
            <w:right w:val="none" w:sz="0" w:space="0" w:color="auto"/>
          </w:divBdr>
        </w:div>
        <w:div w:id="594435230">
          <w:marLeft w:val="640"/>
          <w:marRight w:val="0"/>
          <w:marTop w:val="0"/>
          <w:marBottom w:val="0"/>
          <w:divBdr>
            <w:top w:val="none" w:sz="0" w:space="0" w:color="auto"/>
            <w:left w:val="none" w:sz="0" w:space="0" w:color="auto"/>
            <w:bottom w:val="none" w:sz="0" w:space="0" w:color="auto"/>
            <w:right w:val="none" w:sz="0" w:space="0" w:color="auto"/>
          </w:divBdr>
        </w:div>
        <w:div w:id="1344628290">
          <w:marLeft w:val="640"/>
          <w:marRight w:val="0"/>
          <w:marTop w:val="0"/>
          <w:marBottom w:val="0"/>
          <w:divBdr>
            <w:top w:val="none" w:sz="0" w:space="0" w:color="auto"/>
            <w:left w:val="none" w:sz="0" w:space="0" w:color="auto"/>
            <w:bottom w:val="none" w:sz="0" w:space="0" w:color="auto"/>
            <w:right w:val="none" w:sz="0" w:space="0" w:color="auto"/>
          </w:divBdr>
        </w:div>
        <w:div w:id="641353112">
          <w:marLeft w:val="640"/>
          <w:marRight w:val="0"/>
          <w:marTop w:val="0"/>
          <w:marBottom w:val="0"/>
          <w:divBdr>
            <w:top w:val="none" w:sz="0" w:space="0" w:color="auto"/>
            <w:left w:val="none" w:sz="0" w:space="0" w:color="auto"/>
            <w:bottom w:val="none" w:sz="0" w:space="0" w:color="auto"/>
            <w:right w:val="none" w:sz="0" w:space="0" w:color="auto"/>
          </w:divBdr>
        </w:div>
        <w:div w:id="115343600">
          <w:marLeft w:val="640"/>
          <w:marRight w:val="0"/>
          <w:marTop w:val="0"/>
          <w:marBottom w:val="0"/>
          <w:divBdr>
            <w:top w:val="none" w:sz="0" w:space="0" w:color="auto"/>
            <w:left w:val="none" w:sz="0" w:space="0" w:color="auto"/>
            <w:bottom w:val="none" w:sz="0" w:space="0" w:color="auto"/>
            <w:right w:val="none" w:sz="0" w:space="0" w:color="auto"/>
          </w:divBdr>
        </w:div>
        <w:div w:id="1880507535">
          <w:marLeft w:val="640"/>
          <w:marRight w:val="0"/>
          <w:marTop w:val="0"/>
          <w:marBottom w:val="0"/>
          <w:divBdr>
            <w:top w:val="none" w:sz="0" w:space="0" w:color="auto"/>
            <w:left w:val="none" w:sz="0" w:space="0" w:color="auto"/>
            <w:bottom w:val="none" w:sz="0" w:space="0" w:color="auto"/>
            <w:right w:val="none" w:sz="0" w:space="0" w:color="auto"/>
          </w:divBdr>
        </w:div>
        <w:div w:id="825248278">
          <w:marLeft w:val="640"/>
          <w:marRight w:val="0"/>
          <w:marTop w:val="0"/>
          <w:marBottom w:val="0"/>
          <w:divBdr>
            <w:top w:val="none" w:sz="0" w:space="0" w:color="auto"/>
            <w:left w:val="none" w:sz="0" w:space="0" w:color="auto"/>
            <w:bottom w:val="none" w:sz="0" w:space="0" w:color="auto"/>
            <w:right w:val="none" w:sz="0" w:space="0" w:color="auto"/>
          </w:divBdr>
        </w:div>
        <w:div w:id="1280916638">
          <w:marLeft w:val="640"/>
          <w:marRight w:val="0"/>
          <w:marTop w:val="0"/>
          <w:marBottom w:val="0"/>
          <w:divBdr>
            <w:top w:val="none" w:sz="0" w:space="0" w:color="auto"/>
            <w:left w:val="none" w:sz="0" w:space="0" w:color="auto"/>
            <w:bottom w:val="none" w:sz="0" w:space="0" w:color="auto"/>
            <w:right w:val="none" w:sz="0" w:space="0" w:color="auto"/>
          </w:divBdr>
        </w:div>
        <w:div w:id="533350783">
          <w:marLeft w:val="640"/>
          <w:marRight w:val="0"/>
          <w:marTop w:val="0"/>
          <w:marBottom w:val="0"/>
          <w:divBdr>
            <w:top w:val="none" w:sz="0" w:space="0" w:color="auto"/>
            <w:left w:val="none" w:sz="0" w:space="0" w:color="auto"/>
            <w:bottom w:val="none" w:sz="0" w:space="0" w:color="auto"/>
            <w:right w:val="none" w:sz="0" w:space="0" w:color="auto"/>
          </w:divBdr>
        </w:div>
        <w:div w:id="729574279">
          <w:marLeft w:val="640"/>
          <w:marRight w:val="0"/>
          <w:marTop w:val="0"/>
          <w:marBottom w:val="0"/>
          <w:divBdr>
            <w:top w:val="none" w:sz="0" w:space="0" w:color="auto"/>
            <w:left w:val="none" w:sz="0" w:space="0" w:color="auto"/>
            <w:bottom w:val="none" w:sz="0" w:space="0" w:color="auto"/>
            <w:right w:val="none" w:sz="0" w:space="0" w:color="auto"/>
          </w:divBdr>
        </w:div>
        <w:div w:id="951087358">
          <w:marLeft w:val="640"/>
          <w:marRight w:val="0"/>
          <w:marTop w:val="0"/>
          <w:marBottom w:val="0"/>
          <w:divBdr>
            <w:top w:val="none" w:sz="0" w:space="0" w:color="auto"/>
            <w:left w:val="none" w:sz="0" w:space="0" w:color="auto"/>
            <w:bottom w:val="none" w:sz="0" w:space="0" w:color="auto"/>
            <w:right w:val="none" w:sz="0" w:space="0" w:color="auto"/>
          </w:divBdr>
        </w:div>
        <w:div w:id="1916695671">
          <w:marLeft w:val="640"/>
          <w:marRight w:val="0"/>
          <w:marTop w:val="0"/>
          <w:marBottom w:val="0"/>
          <w:divBdr>
            <w:top w:val="none" w:sz="0" w:space="0" w:color="auto"/>
            <w:left w:val="none" w:sz="0" w:space="0" w:color="auto"/>
            <w:bottom w:val="none" w:sz="0" w:space="0" w:color="auto"/>
            <w:right w:val="none" w:sz="0" w:space="0" w:color="auto"/>
          </w:divBdr>
        </w:div>
        <w:div w:id="284627893">
          <w:marLeft w:val="640"/>
          <w:marRight w:val="0"/>
          <w:marTop w:val="0"/>
          <w:marBottom w:val="0"/>
          <w:divBdr>
            <w:top w:val="none" w:sz="0" w:space="0" w:color="auto"/>
            <w:left w:val="none" w:sz="0" w:space="0" w:color="auto"/>
            <w:bottom w:val="none" w:sz="0" w:space="0" w:color="auto"/>
            <w:right w:val="none" w:sz="0" w:space="0" w:color="auto"/>
          </w:divBdr>
        </w:div>
        <w:div w:id="130753290">
          <w:marLeft w:val="640"/>
          <w:marRight w:val="0"/>
          <w:marTop w:val="0"/>
          <w:marBottom w:val="0"/>
          <w:divBdr>
            <w:top w:val="none" w:sz="0" w:space="0" w:color="auto"/>
            <w:left w:val="none" w:sz="0" w:space="0" w:color="auto"/>
            <w:bottom w:val="none" w:sz="0" w:space="0" w:color="auto"/>
            <w:right w:val="none" w:sz="0" w:space="0" w:color="auto"/>
          </w:divBdr>
        </w:div>
        <w:div w:id="961695780">
          <w:marLeft w:val="640"/>
          <w:marRight w:val="0"/>
          <w:marTop w:val="0"/>
          <w:marBottom w:val="0"/>
          <w:divBdr>
            <w:top w:val="none" w:sz="0" w:space="0" w:color="auto"/>
            <w:left w:val="none" w:sz="0" w:space="0" w:color="auto"/>
            <w:bottom w:val="none" w:sz="0" w:space="0" w:color="auto"/>
            <w:right w:val="none" w:sz="0" w:space="0" w:color="auto"/>
          </w:divBdr>
        </w:div>
        <w:div w:id="320544230">
          <w:marLeft w:val="640"/>
          <w:marRight w:val="0"/>
          <w:marTop w:val="0"/>
          <w:marBottom w:val="0"/>
          <w:divBdr>
            <w:top w:val="none" w:sz="0" w:space="0" w:color="auto"/>
            <w:left w:val="none" w:sz="0" w:space="0" w:color="auto"/>
            <w:bottom w:val="none" w:sz="0" w:space="0" w:color="auto"/>
            <w:right w:val="none" w:sz="0" w:space="0" w:color="auto"/>
          </w:divBdr>
        </w:div>
        <w:div w:id="17705202">
          <w:marLeft w:val="640"/>
          <w:marRight w:val="0"/>
          <w:marTop w:val="0"/>
          <w:marBottom w:val="0"/>
          <w:divBdr>
            <w:top w:val="none" w:sz="0" w:space="0" w:color="auto"/>
            <w:left w:val="none" w:sz="0" w:space="0" w:color="auto"/>
            <w:bottom w:val="none" w:sz="0" w:space="0" w:color="auto"/>
            <w:right w:val="none" w:sz="0" w:space="0" w:color="auto"/>
          </w:divBdr>
        </w:div>
        <w:div w:id="1410077346">
          <w:marLeft w:val="640"/>
          <w:marRight w:val="0"/>
          <w:marTop w:val="0"/>
          <w:marBottom w:val="0"/>
          <w:divBdr>
            <w:top w:val="none" w:sz="0" w:space="0" w:color="auto"/>
            <w:left w:val="none" w:sz="0" w:space="0" w:color="auto"/>
            <w:bottom w:val="none" w:sz="0" w:space="0" w:color="auto"/>
            <w:right w:val="none" w:sz="0" w:space="0" w:color="auto"/>
          </w:divBdr>
        </w:div>
        <w:div w:id="1818914955">
          <w:marLeft w:val="640"/>
          <w:marRight w:val="0"/>
          <w:marTop w:val="0"/>
          <w:marBottom w:val="0"/>
          <w:divBdr>
            <w:top w:val="none" w:sz="0" w:space="0" w:color="auto"/>
            <w:left w:val="none" w:sz="0" w:space="0" w:color="auto"/>
            <w:bottom w:val="none" w:sz="0" w:space="0" w:color="auto"/>
            <w:right w:val="none" w:sz="0" w:space="0" w:color="auto"/>
          </w:divBdr>
        </w:div>
        <w:div w:id="792216623">
          <w:marLeft w:val="640"/>
          <w:marRight w:val="0"/>
          <w:marTop w:val="0"/>
          <w:marBottom w:val="0"/>
          <w:divBdr>
            <w:top w:val="none" w:sz="0" w:space="0" w:color="auto"/>
            <w:left w:val="none" w:sz="0" w:space="0" w:color="auto"/>
            <w:bottom w:val="none" w:sz="0" w:space="0" w:color="auto"/>
            <w:right w:val="none" w:sz="0" w:space="0" w:color="auto"/>
          </w:divBdr>
        </w:div>
      </w:divsChild>
    </w:div>
    <w:div w:id="1325158482">
      <w:bodyDiv w:val="1"/>
      <w:marLeft w:val="0"/>
      <w:marRight w:val="0"/>
      <w:marTop w:val="0"/>
      <w:marBottom w:val="0"/>
      <w:divBdr>
        <w:top w:val="none" w:sz="0" w:space="0" w:color="auto"/>
        <w:left w:val="none" w:sz="0" w:space="0" w:color="auto"/>
        <w:bottom w:val="none" w:sz="0" w:space="0" w:color="auto"/>
        <w:right w:val="none" w:sz="0" w:space="0" w:color="auto"/>
      </w:divBdr>
      <w:divsChild>
        <w:div w:id="1174808592">
          <w:marLeft w:val="640"/>
          <w:marRight w:val="0"/>
          <w:marTop w:val="0"/>
          <w:marBottom w:val="0"/>
          <w:divBdr>
            <w:top w:val="none" w:sz="0" w:space="0" w:color="auto"/>
            <w:left w:val="none" w:sz="0" w:space="0" w:color="auto"/>
            <w:bottom w:val="none" w:sz="0" w:space="0" w:color="auto"/>
            <w:right w:val="none" w:sz="0" w:space="0" w:color="auto"/>
          </w:divBdr>
        </w:div>
        <w:div w:id="245506560">
          <w:marLeft w:val="640"/>
          <w:marRight w:val="0"/>
          <w:marTop w:val="0"/>
          <w:marBottom w:val="0"/>
          <w:divBdr>
            <w:top w:val="none" w:sz="0" w:space="0" w:color="auto"/>
            <w:left w:val="none" w:sz="0" w:space="0" w:color="auto"/>
            <w:bottom w:val="none" w:sz="0" w:space="0" w:color="auto"/>
            <w:right w:val="none" w:sz="0" w:space="0" w:color="auto"/>
          </w:divBdr>
        </w:div>
        <w:div w:id="1512522448">
          <w:marLeft w:val="640"/>
          <w:marRight w:val="0"/>
          <w:marTop w:val="0"/>
          <w:marBottom w:val="0"/>
          <w:divBdr>
            <w:top w:val="none" w:sz="0" w:space="0" w:color="auto"/>
            <w:left w:val="none" w:sz="0" w:space="0" w:color="auto"/>
            <w:bottom w:val="none" w:sz="0" w:space="0" w:color="auto"/>
            <w:right w:val="none" w:sz="0" w:space="0" w:color="auto"/>
          </w:divBdr>
        </w:div>
        <w:div w:id="1154877541">
          <w:marLeft w:val="640"/>
          <w:marRight w:val="0"/>
          <w:marTop w:val="0"/>
          <w:marBottom w:val="0"/>
          <w:divBdr>
            <w:top w:val="none" w:sz="0" w:space="0" w:color="auto"/>
            <w:left w:val="none" w:sz="0" w:space="0" w:color="auto"/>
            <w:bottom w:val="none" w:sz="0" w:space="0" w:color="auto"/>
            <w:right w:val="none" w:sz="0" w:space="0" w:color="auto"/>
          </w:divBdr>
        </w:div>
        <w:div w:id="250436470">
          <w:marLeft w:val="640"/>
          <w:marRight w:val="0"/>
          <w:marTop w:val="0"/>
          <w:marBottom w:val="0"/>
          <w:divBdr>
            <w:top w:val="none" w:sz="0" w:space="0" w:color="auto"/>
            <w:left w:val="none" w:sz="0" w:space="0" w:color="auto"/>
            <w:bottom w:val="none" w:sz="0" w:space="0" w:color="auto"/>
            <w:right w:val="none" w:sz="0" w:space="0" w:color="auto"/>
          </w:divBdr>
        </w:div>
        <w:div w:id="1847477150">
          <w:marLeft w:val="640"/>
          <w:marRight w:val="0"/>
          <w:marTop w:val="0"/>
          <w:marBottom w:val="0"/>
          <w:divBdr>
            <w:top w:val="none" w:sz="0" w:space="0" w:color="auto"/>
            <w:left w:val="none" w:sz="0" w:space="0" w:color="auto"/>
            <w:bottom w:val="none" w:sz="0" w:space="0" w:color="auto"/>
            <w:right w:val="none" w:sz="0" w:space="0" w:color="auto"/>
          </w:divBdr>
        </w:div>
        <w:div w:id="647782107">
          <w:marLeft w:val="640"/>
          <w:marRight w:val="0"/>
          <w:marTop w:val="0"/>
          <w:marBottom w:val="0"/>
          <w:divBdr>
            <w:top w:val="none" w:sz="0" w:space="0" w:color="auto"/>
            <w:left w:val="none" w:sz="0" w:space="0" w:color="auto"/>
            <w:bottom w:val="none" w:sz="0" w:space="0" w:color="auto"/>
            <w:right w:val="none" w:sz="0" w:space="0" w:color="auto"/>
          </w:divBdr>
        </w:div>
        <w:div w:id="577785021">
          <w:marLeft w:val="640"/>
          <w:marRight w:val="0"/>
          <w:marTop w:val="0"/>
          <w:marBottom w:val="0"/>
          <w:divBdr>
            <w:top w:val="none" w:sz="0" w:space="0" w:color="auto"/>
            <w:left w:val="none" w:sz="0" w:space="0" w:color="auto"/>
            <w:bottom w:val="none" w:sz="0" w:space="0" w:color="auto"/>
            <w:right w:val="none" w:sz="0" w:space="0" w:color="auto"/>
          </w:divBdr>
        </w:div>
        <w:div w:id="455684283">
          <w:marLeft w:val="640"/>
          <w:marRight w:val="0"/>
          <w:marTop w:val="0"/>
          <w:marBottom w:val="0"/>
          <w:divBdr>
            <w:top w:val="none" w:sz="0" w:space="0" w:color="auto"/>
            <w:left w:val="none" w:sz="0" w:space="0" w:color="auto"/>
            <w:bottom w:val="none" w:sz="0" w:space="0" w:color="auto"/>
            <w:right w:val="none" w:sz="0" w:space="0" w:color="auto"/>
          </w:divBdr>
        </w:div>
        <w:div w:id="331109366">
          <w:marLeft w:val="640"/>
          <w:marRight w:val="0"/>
          <w:marTop w:val="0"/>
          <w:marBottom w:val="0"/>
          <w:divBdr>
            <w:top w:val="none" w:sz="0" w:space="0" w:color="auto"/>
            <w:left w:val="none" w:sz="0" w:space="0" w:color="auto"/>
            <w:bottom w:val="none" w:sz="0" w:space="0" w:color="auto"/>
            <w:right w:val="none" w:sz="0" w:space="0" w:color="auto"/>
          </w:divBdr>
        </w:div>
        <w:div w:id="893783812">
          <w:marLeft w:val="640"/>
          <w:marRight w:val="0"/>
          <w:marTop w:val="0"/>
          <w:marBottom w:val="0"/>
          <w:divBdr>
            <w:top w:val="none" w:sz="0" w:space="0" w:color="auto"/>
            <w:left w:val="none" w:sz="0" w:space="0" w:color="auto"/>
            <w:bottom w:val="none" w:sz="0" w:space="0" w:color="auto"/>
            <w:right w:val="none" w:sz="0" w:space="0" w:color="auto"/>
          </w:divBdr>
        </w:div>
        <w:div w:id="508638019">
          <w:marLeft w:val="640"/>
          <w:marRight w:val="0"/>
          <w:marTop w:val="0"/>
          <w:marBottom w:val="0"/>
          <w:divBdr>
            <w:top w:val="none" w:sz="0" w:space="0" w:color="auto"/>
            <w:left w:val="none" w:sz="0" w:space="0" w:color="auto"/>
            <w:bottom w:val="none" w:sz="0" w:space="0" w:color="auto"/>
            <w:right w:val="none" w:sz="0" w:space="0" w:color="auto"/>
          </w:divBdr>
        </w:div>
        <w:div w:id="576523517">
          <w:marLeft w:val="640"/>
          <w:marRight w:val="0"/>
          <w:marTop w:val="0"/>
          <w:marBottom w:val="0"/>
          <w:divBdr>
            <w:top w:val="none" w:sz="0" w:space="0" w:color="auto"/>
            <w:left w:val="none" w:sz="0" w:space="0" w:color="auto"/>
            <w:bottom w:val="none" w:sz="0" w:space="0" w:color="auto"/>
            <w:right w:val="none" w:sz="0" w:space="0" w:color="auto"/>
          </w:divBdr>
        </w:div>
        <w:div w:id="1264025264">
          <w:marLeft w:val="640"/>
          <w:marRight w:val="0"/>
          <w:marTop w:val="0"/>
          <w:marBottom w:val="0"/>
          <w:divBdr>
            <w:top w:val="none" w:sz="0" w:space="0" w:color="auto"/>
            <w:left w:val="none" w:sz="0" w:space="0" w:color="auto"/>
            <w:bottom w:val="none" w:sz="0" w:space="0" w:color="auto"/>
            <w:right w:val="none" w:sz="0" w:space="0" w:color="auto"/>
          </w:divBdr>
        </w:div>
        <w:div w:id="1431853428">
          <w:marLeft w:val="640"/>
          <w:marRight w:val="0"/>
          <w:marTop w:val="0"/>
          <w:marBottom w:val="0"/>
          <w:divBdr>
            <w:top w:val="none" w:sz="0" w:space="0" w:color="auto"/>
            <w:left w:val="none" w:sz="0" w:space="0" w:color="auto"/>
            <w:bottom w:val="none" w:sz="0" w:space="0" w:color="auto"/>
            <w:right w:val="none" w:sz="0" w:space="0" w:color="auto"/>
          </w:divBdr>
        </w:div>
        <w:div w:id="1319379018">
          <w:marLeft w:val="640"/>
          <w:marRight w:val="0"/>
          <w:marTop w:val="0"/>
          <w:marBottom w:val="0"/>
          <w:divBdr>
            <w:top w:val="none" w:sz="0" w:space="0" w:color="auto"/>
            <w:left w:val="none" w:sz="0" w:space="0" w:color="auto"/>
            <w:bottom w:val="none" w:sz="0" w:space="0" w:color="auto"/>
            <w:right w:val="none" w:sz="0" w:space="0" w:color="auto"/>
          </w:divBdr>
        </w:div>
      </w:divsChild>
    </w:div>
    <w:div w:id="1332023267">
      <w:bodyDiv w:val="1"/>
      <w:marLeft w:val="0"/>
      <w:marRight w:val="0"/>
      <w:marTop w:val="0"/>
      <w:marBottom w:val="0"/>
      <w:divBdr>
        <w:top w:val="none" w:sz="0" w:space="0" w:color="auto"/>
        <w:left w:val="none" w:sz="0" w:space="0" w:color="auto"/>
        <w:bottom w:val="none" w:sz="0" w:space="0" w:color="auto"/>
        <w:right w:val="none" w:sz="0" w:space="0" w:color="auto"/>
      </w:divBdr>
      <w:divsChild>
        <w:div w:id="1712996556">
          <w:marLeft w:val="640"/>
          <w:marRight w:val="0"/>
          <w:marTop w:val="0"/>
          <w:marBottom w:val="0"/>
          <w:divBdr>
            <w:top w:val="none" w:sz="0" w:space="0" w:color="auto"/>
            <w:left w:val="none" w:sz="0" w:space="0" w:color="auto"/>
            <w:bottom w:val="none" w:sz="0" w:space="0" w:color="auto"/>
            <w:right w:val="none" w:sz="0" w:space="0" w:color="auto"/>
          </w:divBdr>
        </w:div>
        <w:div w:id="2104104479">
          <w:marLeft w:val="640"/>
          <w:marRight w:val="0"/>
          <w:marTop w:val="0"/>
          <w:marBottom w:val="0"/>
          <w:divBdr>
            <w:top w:val="none" w:sz="0" w:space="0" w:color="auto"/>
            <w:left w:val="none" w:sz="0" w:space="0" w:color="auto"/>
            <w:bottom w:val="none" w:sz="0" w:space="0" w:color="auto"/>
            <w:right w:val="none" w:sz="0" w:space="0" w:color="auto"/>
          </w:divBdr>
        </w:div>
        <w:div w:id="550849448">
          <w:marLeft w:val="640"/>
          <w:marRight w:val="0"/>
          <w:marTop w:val="0"/>
          <w:marBottom w:val="0"/>
          <w:divBdr>
            <w:top w:val="none" w:sz="0" w:space="0" w:color="auto"/>
            <w:left w:val="none" w:sz="0" w:space="0" w:color="auto"/>
            <w:bottom w:val="none" w:sz="0" w:space="0" w:color="auto"/>
            <w:right w:val="none" w:sz="0" w:space="0" w:color="auto"/>
          </w:divBdr>
        </w:div>
        <w:div w:id="295567395">
          <w:marLeft w:val="640"/>
          <w:marRight w:val="0"/>
          <w:marTop w:val="0"/>
          <w:marBottom w:val="0"/>
          <w:divBdr>
            <w:top w:val="none" w:sz="0" w:space="0" w:color="auto"/>
            <w:left w:val="none" w:sz="0" w:space="0" w:color="auto"/>
            <w:bottom w:val="none" w:sz="0" w:space="0" w:color="auto"/>
            <w:right w:val="none" w:sz="0" w:space="0" w:color="auto"/>
          </w:divBdr>
        </w:div>
        <w:div w:id="941382664">
          <w:marLeft w:val="640"/>
          <w:marRight w:val="0"/>
          <w:marTop w:val="0"/>
          <w:marBottom w:val="0"/>
          <w:divBdr>
            <w:top w:val="none" w:sz="0" w:space="0" w:color="auto"/>
            <w:left w:val="none" w:sz="0" w:space="0" w:color="auto"/>
            <w:bottom w:val="none" w:sz="0" w:space="0" w:color="auto"/>
            <w:right w:val="none" w:sz="0" w:space="0" w:color="auto"/>
          </w:divBdr>
        </w:div>
        <w:div w:id="1019114093">
          <w:marLeft w:val="640"/>
          <w:marRight w:val="0"/>
          <w:marTop w:val="0"/>
          <w:marBottom w:val="0"/>
          <w:divBdr>
            <w:top w:val="none" w:sz="0" w:space="0" w:color="auto"/>
            <w:left w:val="none" w:sz="0" w:space="0" w:color="auto"/>
            <w:bottom w:val="none" w:sz="0" w:space="0" w:color="auto"/>
            <w:right w:val="none" w:sz="0" w:space="0" w:color="auto"/>
          </w:divBdr>
        </w:div>
        <w:div w:id="1940680929">
          <w:marLeft w:val="640"/>
          <w:marRight w:val="0"/>
          <w:marTop w:val="0"/>
          <w:marBottom w:val="0"/>
          <w:divBdr>
            <w:top w:val="none" w:sz="0" w:space="0" w:color="auto"/>
            <w:left w:val="none" w:sz="0" w:space="0" w:color="auto"/>
            <w:bottom w:val="none" w:sz="0" w:space="0" w:color="auto"/>
            <w:right w:val="none" w:sz="0" w:space="0" w:color="auto"/>
          </w:divBdr>
        </w:div>
        <w:div w:id="2118519282">
          <w:marLeft w:val="640"/>
          <w:marRight w:val="0"/>
          <w:marTop w:val="0"/>
          <w:marBottom w:val="0"/>
          <w:divBdr>
            <w:top w:val="none" w:sz="0" w:space="0" w:color="auto"/>
            <w:left w:val="none" w:sz="0" w:space="0" w:color="auto"/>
            <w:bottom w:val="none" w:sz="0" w:space="0" w:color="auto"/>
            <w:right w:val="none" w:sz="0" w:space="0" w:color="auto"/>
          </w:divBdr>
        </w:div>
        <w:div w:id="61683826">
          <w:marLeft w:val="640"/>
          <w:marRight w:val="0"/>
          <w:marTop w:val="0"/>
          <w:marBottom w:val="0"/>
          <w:divBdr>
            <w:top w:val="none" w:sz="0" w:space="0" w:color="auto"/>
            <w:left w:val="none" w:sz="0" w:space="0" w:color="auto"/>
            <w:bottom w:val="none" w:sz="0" w:space="0" w:color="auto"/>
            <w:right w:val="none" w:sz="0" w:space="0" w:color="auto"/>
          </w:divBdr>
        </w:div>
        <w:div w:id="7341043">
          <w:marLeft w:val="640"/>
          <w:marRight w:val="0"/>
          <w:marTop w:val="0"/>
          <w:marBottom w:val="0"/>
          <w:divBdr>
            <w:top w:val="none" w:sz="0" w:space="0" w:color="auto"/>
            <w:left w:val="none" w:sz="0" w:space="0" w:color="auto"/>
            <w:bottom w:val="none" w:sz="0" w:space="0" w:color="auto"/>
            <w:right w:val="none" w:sz="0" w:space="0" w:color="auto"/>
          </w:divBdr>
        </w:div>
        <w:div w:id="2033260604">
          <w:marLeft w:val="640"/>
          <w:marRight w:val="0"/>
          <w:marTop w:val="0"/>
          <w:marBottom w:val="0"/>
          <w:divBdr>
            <w:top w:val="none" w:sz="0" w:space="0" w:color="auto"/>
            <w:left w:val="none" w:sz="0" w:space="0" w:color="auto"/>
            <w:bottom w:val="none" w:sz="0" w:space="0" w:color="auto"/>
            <w:right w:val="none" w:sz="0" w:space="0" w:color="auto"/>
          </w:divBdr>
        </w:div>
        <w:div w:id="1072504104">
          <w:marLeft w:val="640"/>
          <w:marRight w:val="0"/>
          <w:marTop w:val="0"/>
          <w:marBottom w:val="0"/>
          <w:divBdr>
            <w:top w:val="none" w:sz="0" w:space="0" w:color="auto"/>
            <w:left w:val="none" w:sz="0" w:space="0" w:color="auto"/>
            <w:bottom w:val="none" w:sz="0" w:space="0" w:color="auto"/>
            <w:right w:val="none" w:sz="0" w:space="0" w:color="auto"/>
          </w:divBdr>
        </w:div>
        <w:div w:id="682786053">
          <w:marLeft w:val="640"/>
          <w:marRight w:val="0"/>
          <w:marTop w:val="0"/>
          <w:marBottom w:val="0"/>
          <w:divBdr>
            <w:top w:val="none" w:sz="0" w:space="0" w:color="auto"/>
            <w:left w:val="none" w:sz="0" w:space="0" w:color="auto"/>
            <w:bottom w:val="none" w:sz="0" w:space="0" w:color="auto"/>
            <w:right w:val="none" w:sz="0" w:space="0" w:color="auto"/>
          </w:divBdr>
        </w:div>
        <w:div w:id="1712532569">
          <w:marLeft w:val="640"/>
          <w:marRight w:val="0"/>
          <w:marTop w:val="0"/>
          <w:marBottom w:val="0"/>
          <w:divBdr>
            <w:top w:val="none" w:sz="0" w:space="0" w:color="auto"/>
            <w:left w:val="none" w:sz="0" w:space="0" w:color="auto"/>
            <w:bottom w:val="none" w:sz="0" w:space="0" w:color="auto"/>
            <w:right w:val="none" w:sz="0" w:space="0" w:color="auto"/>
          </w:divBdr>
        </w:div>
        <w:div w:id="1458525650">
          <w:marLeft w:val="640"/>
          <w:marRight w:val="0"/>
          <w:marTop w:val="0"/>
          <w:marBottom w:val="0"/>
          <w:divBdr>
            <w:top w:val="none" w:sz="0" w:space="0" w:color="auto"/>
            <w:left w:val="none" w:sz="0" w:space="0" w:color="auto"/>
            <w:bottom w:val="none" w:sz="0" w:space="0" w:color="auto"/>
            <w:right w:val="none" w:sz="0" w:space="0" w:color="auto"/>
          </w:divBdr>
        </w:div>
        <w:div w:id="1200864">
          <w:marLeft w:val="640"/>
          <w:marRight w:val="0"/>
          <w:marTop w:val="0"/>
          <w:marBottom w:val="0"/>
          <w:divBdr>
            <w:top w:val="none" w:sz="0" w:space="0" w:color="auto"/>
            <w:left w:val="none" w:sz="0" w:space="0" w:color="auto"/>
            <w:bottom w:val="none" w:sz="0" w:space="0" w:color="auto"/>
            <w:right w:val="none" w:sz="0" w:space="0" w:color="auto"/>
          </w:divBdr>
        </w:div>
        <w:div w:id="55671876">
          <w:marLeft w:val="640"/>
          <w:marRight w:val="0"/>
          <w:marTop w:val="0"/>
          <w:marBottom w:val="0"/>
          <w:divBdr>
            <w:top w:val="none" w:sz="0" w:space="0" w:color="auto"/>
            <w:left w:val="none" w:sz="0" w:space="0" w:color="auto"/>
            <w:bottom w:val="none" w:sz="0" w:space="0" w:color="auto"/>
            <w:right w:val="none" w:sz="0" w:space="0" w:color="auto"/>
          </w:divBdr>
        </w:div>
        <w:div w:id="1479607827">
          <w:marLeft w:val="640"/>
          <w:marRight w:val="0"/>
          <w:marTop w:val="0"/>
          <w:marBottom w:val="0"/>
          <w:divBdr>
            <w:top w:val="none" w:sz="0" w:space="0" w:color="auto"/>
            <w:left w:val="none" w:sz="0" w:space="0" w:color="auto"/>
            <w:bottom w:val="none" w:sz="0" w:space="0" w:color="auto"/>
            <w:right w:val="none" w:sz="0" w:space="0" w:color="auto"/>
          </w:divBdr>
        </w:div>
        <w:div w:id="596520925">
          <w:marLeft w:val="640"/>
          <w:marRight w:val="0"/>
          <w:marTop w:val="0"/>
          <w:marBottom w:val="0"/>
          <w:divBdr>
            <w:top w:val="none" w:sz="0" w:space="0" w:color="auto"/>
            <w:left w:val="none" w:sz="0" w:space="0" w:color="auto"/>
            <w:bottom w:val="none" w:sz="0" w:space="0" w:color="auto"/>
            <w:right w:val="none" w:sz="0" w:space="0" w:color="auto"/>
          </w:divBdr>
        </w:div>
      </w:divsChild>
    </w:div>
    <w:div w:id="1396973758">
      <w:bodyDiv w:val="1"/>
      <w:marLeft w:val="0"/>
      <w:marRight w:val="0"/>
      <w:marTop w:val="0"/>
      <w:marBottom w:val="0"/>
      <w:divBdr>
        <w:top w:val="none" w:sz="0" w:space="0" w:color="auto"/>
        <w:left w:val="none" w:sz="0" w:space="0" w:color="auto"/>
        <w:bottom w:val="none" w:sz="0" w:space="0" w:color="auto"/>
        <w:right w:val="none" w:sz="0" w:space="0" w:color="auto"/>
      </w:divBdr>
      <w:divsChild>
        <w:div w:id="1050037252">
          <w:marLeft w:val="640"/>
          <w:marRight w:val="0"/>
          <w:marTop w:val="0"/>
          <w:marBottom w:val="0"/>
          <w:divBdr>
            <w:top w:val="none" w:sz="0" w:space="0" w:color="auto"/>
            <w:left w:val="none" w:sz="0" w:space="0" w:color="auto"/>
            <w:bottom w:val="none" w:sz="0" w:space="0" w:color="auto"/>
            <w:right w:val="none" w:sz="0" w:space="0" w:color="auto"/>
          </w:divBdr>
        </w:div>
        <w:div w:id="1330790334">
          <w:marLeft w:val="640"/>
          <w:marRight w:val="0"/>
          <w:marTop w:val="0"/>
          <w:marBottom w:val="0"/>
          <w:divBdr>
            <w:top w:val="none" w:sz="0" w:space="0" w:color="auto"/>
            <w:left w:val="none" w:sz="0" w:space="0" w:color="auto"/>
            <w:bottom w:val="none" w:sz="0" w:space="0" w:color="auto"/>
            <w:right w:val="none" w:sz="0" w:space="0" w:color="auto"/>
          </w:divBdr>
        </w:div>
        <w:div w:id="1784838258">
          <w:marLeft w:val="640"/>
          <w:marRight w:val="0"/>
          <w:marTop w:val="0"/>
          <w:marBottom w:val="0"/>
          <w:divBdr>
            <w:top w:val="none" w:sz="0" w:space="0" w:color="auto"/>
            <w:left w:val="none" w:sz="0" w:space="0" w:color="auto"/>
            <w:bottom w:val="none" w:sz="0" w:space="0" w:color="auto"/>
            <w:right w:val="none" w:sz="0" w:space="0" w:color="auto"/>
          </w:divBdr>
        </w:div>
        <w:div w:id="1232695148">
          <w:marLeft w:val="640"/>
          <w:marRight w:val="0"/>
          <w:marTop w:val="0"/>
          <w:marBottom w:val="0"/>
          <w:divBdr>
            <w:top w:val="none" w:sz="0" w:space="0" w:color="auto"/>
            <w:left w:val="none" w:sz="0" w:space="0" w:color="auto"/>
            <w:bottom w:val="none" w:sz="0" w:space="0" w:color="auto"/>
            <w:right w:val="none" w:sz="0" w:space="0" w:color="auto"/>
          </w:divBdr>
        </w:div>
        <w:div w:id="901789813">
          <w:marLeft w:val="640"/>
          <w:marRight w:val="0"/>
          <w:marTop w:val="0"/>
          <w:marBottom w:val="0"/>
          <w:divBdr>
            <w:top w:val="none" w:sz="0" w:space="0" w:color="auto"/>
            <w:left w:val="none" w:sz="0" w:space="0" w:color="auto"/>
            <w:bottom w:val="none" w:sz="0" w:space="0" w:color="auto"/>
            <w:right w:val="none" w:sz="0" w:space="0" w:color="auto"/>
          </w:divBdr>
        </w:div>
        <w:div w:id="1950889467">
          <w:marLeft w:val="640"/>
          <w:marRight w:val="0"/>
          <w:marTop w:val="0"/>
          <w:marBottom w:val="0"/>
          <w:divBdr>
            <w:top w:val="none" w:sz="0" w:space="0" w:color="auto"/>
            <w:left w:val="none" w:sz="0" w:space="0" w:color="auto"/>
            <w:bottom w:val="none" w:sz="0" w:space="0" w:color="auto"/>
            <w:right w:val="none" w:sz="0" w:space="0" w:color="auto"/>
          </w:divBdr>
        </w:div>
        <w:div w:id="2051175886">
          <w:marLeft w:val="640"/>
          <w:marRight w:val="0"/>
          <w:marTop w:val="0"/>
          <w:marBottom w:val="0"/>
          <w:divBdr>
            <w:top w:val="none" w:sz="0" w:space="0" w:color="auto"/>
            <w:left w:val="none" w:sz="0" w:space="0" w:color="auto"/>
            <w:bottom w:val="none" w:sz="0" w:space="0" w:color="auto"/>
            <w:right w:val="none" w:sz="0" w:space="0" w:color="auto"/>
          </w:divBdr>
        </w:div>
        <w:div w:id="2060008418">
          <w:marLeft w:val="640"/>
          <w:marRight w:val="0"/>
          <w:marTop w:val="0"/>
          <w:marBottom w:val="0"/>
          <w:divBdr>
            <w:top w:val="none" w:sz="0" w:space="0" w:color="auto"/>
            <w:left w:val="none" w:sz="0" w:space="0" w:color="auto"/>
            <w:bottom w:val="none" w:sz="0" w:space="0" w:color="auto"/>
            <w:right w:val="none" w:sz="0" w:space="0" w:color="auto"/>
          </w:divBdr>
        </w:div>
        <w:div w:id="1964769770">
          <w:marLeft w:val="640"/>
          <w:marRight w:val="0"/>
          <w:marTop w:val="0"/>
          <w:marBottom w:val="0"/>
          <w:divBdr>
            <w:top w:val="none" w:sz="0" w:space="0" w:color="auto"/>
            <w:left w:val="none" w:sz="0" w:space="0" w:color="auto"/>
            <w:bottom w:val="none" w:sz="0" w:space="0" w:color="auto"/>
            <w:right w:val="none" w:sz="0" w:space="0" w:color="auto"/>
          </w:divBdr>
        </w:div>
        <w:div w:id="1759329884">
          <w:marLeft w:val="640"/>
          <w:marRight w:val="0"/>
          <w:marTop w:val="0"/>
          <w:marBottom w:val="0"/>
          <w:divBdr>
            <w:top w:val="none" w:sz="0" w:space="0" w:color="auto"/>
            <w:left w:val="none" w:sz="0" w:space="0" w:color="auto"/>
            <w:bottom w:val="none" w:sz="0" w:space="0" w:color="auto"/>
            <w:right w:val="none" w:sz="0" w:space="0" w:color="auto"/>
          </w:divBdr>
        </w:div>
        <w:div w:id="1799642204">
          <w:marLeft w:val="640"/>
          <w:marRight w:val="0"/>
          <w:marTop w:val="0"/>
          <w:marBottom w:val="0"/>
          <w:divBdr>
            <w:top w:val="none" w:sz="0" w:space="0" w:color="auto"/>
            <w:left w:val="none" w:sz="0" w:space="0" w:color="auto"/>
            <w:bottom w:val="none" w:sz="0" w:space="0" w:color="auto"/>
            <w:right w:val="none" w:sz="0" w:space="0" w:color="auto"/>
          </w:divBdr>
        </w:div>
        <w:div w:id="1272206607">
          <w:marLeft w:val="640"/>
          <w:marRight w:val="0"/>
          <w:marTop w:val="0"/>
          <w:marBottom w:val="0"/>
          <w:divBdr>
            <w:top w:val="none" w:sz="0" w:space="0" w:color="auto"/>
            <w:left w:val="none" w:sz="0" w:space="0" w:color="auto"/>
            <w:bottom w:val="none" w:sz="0" w:space="0" w:color="auto"/>
            <w:right w:val="none" w:sz="0" w:space="0" w:color="auto"/>
          </w:divBdr>
        </w:div>
        <w:div w:id="928779815">
          <w:marLeft w:val="640"/>
          <w:marRight w:val="0"/>
          <w:marTop w:val="0"/>
          <w:marBottom w:val="0"/>
          <w:divBdr>
            <w:top w:val="none" w:sz="0" w:space="0" w:color="auto"/>
            <w:left w:val="none" w:sz="0" w:space="0" w:color="auto"/>
            <w:bottom w:val="none" w:sz="0" w:space="0" w:color="auto"/>
            <w:right w:val="none" w:sz="0" w:space="0" w:color="auto"/>
          </w:divBdr>
        </w:div>
        <w:div w:id="1863082390">
          <w:marLeft w:val="640"/>
          <w:marRight w:val="0"/>
          <w:marTop w:val="0"/>
          <w:marBottom w:val="0"/>
          <w:divBdr>
            <w:top w:val="none" w:sz="0" w:space="0" w:color="auto"/>
            <w:left w:val="none" w:sz="0" w:space="0" w:color="auto"/>
            <w:bottom w:val="none" w:sz="0" w:space="0" w:color="auto"/>
            <w:right w:val="none" w:sz="0" w:space="0" w:color="auto"/>
          </w:divBdr>
        </w:div>
      </w:divsChild>
    </w:div>
    <w:div w:id="1410688987">
      <w:bodyDiv w:val="1"/>
      <w:marLeft w:val="0"/>
      <w:marRight w:val="0"/>
      <w:marTop w:val="0"/>
      <w:marBottom w:val="0"/>
      <w:divBdr>
        <w:top w:val="none" w:sz="0" w:space="0" w:color="auto"/>
        <w:left w:val="none" w:sz="0" w:space="0" w:color="auto"/>
        <w:bottom w:val="none" w:sz="0" w:space="0" w:color="auto"/>
        <w:right w:val="none" w:sz="0" w:space="0" w:color="auto"/>
      </w:divBdr>
      <w:divsChild>
        <w:div w:id="1415280663">
          <w:marLeft w:val="640"/>
          <w:marRight w:val="0"/>
          <w:marTop w:val="0"/>
          <w:marBottom w:val="0"/>
          <w:divBdr>
            <w:top w:val="none" w:sz="0" w:space="0" w:color="auto"/>
            <w:left w:val="none" w:sz="0" w:space="0" w:color="auto"/>
            <w:bottom w:val="none" w:sz="0" w:space="0" w:color="auto"/>
            <w:right w:val="none" w:sz="0" w:space="0" w:color="auto"/>
          </w:divBdr>
        </w:div>
        <w:div w:id="1100642724">
          <w:marLeft w:val="640"/>
          <w:marRight w:val="0"/>
          <w:marTop w:val="0"/>
          <w:marBottom w:val="0"/>
          <w:divBdr>
            <w:top w:val="none" w:sz="0" w:space="0" w:color="auto"/>
            <w:left w:val="none" w:sz="0" w:space="0" w:color="auto"/>
            <w:bottom w:val="none" w:sz="0" w:space="0" w:color="auto"/>
            <w:right w:val="none" w:sz="0" w:space="0" w:color="auto"/>
          </w:divBdr>
        </w:div>
        <w:div w:id="1128859232">
          <w:marLeft w:val="640"/>
          <w:marRight w:val="0"/>
          <w:marTop w:val="0"/>
          <w:marBottom w:val="0"/>
          <w:divBdr>
            <w:top w:val="none" w:sz="0" w:space="0" w:color="auto"/>
            <w:left w:val="none" w:sz="0" w:space="0" w:color="auto"/>
            <w:bottom w:val="none" w:sz="0" w:space="0" w:color="auto"/>
            <w:right w:val="none" w:sz="0" w:space="0" w:color="auto"/>
          </w:divBdr>
        </w:div>
        <w:div w:id="197360788">
          <w:marLeft w:val="640"/>
          <w:marRight w:val="0"/>
          <w:marTop w:val="0"/>
          <w:marBottom w:val="0"/>
          <w:divBdr>
            <w:top w:val="none" w:sz="0" w:space="0" w:color="auto"/>
            <w:left w:val="none" w:sz="0" w:space="0" w:color="auto"/>
            <w:bottom w:val="none" w:sz="0" w:space="0" w:color="auto"/>
            <w:right w:val="none" w:sz="0" w:space="0" w:color="auto"/>
          </w:divBdr>
        </w:div>
        <w:div w:id="1878354651">
          <w:marLeft w:val="640"/>
          <w:marRight w:val="0"/>
          <w:marTop w:val="0"/>
          <w:marBottom w:val="0"/>
          <w:divBdr>
            <w:top w:val="none" w:sz="0" w:space="0" w:color="auto"/>
            <w:left w:val="none" w:sz="0" w:space="0" w:color="auto"/>
            <w:bottom w:val="none" w:sz="0" w:space="0" w:color="auto"/>
            <w:right w:val="none" w:sz="0" w:space="0" w:color="auto"/>
          </w:divBdr>
        </w:div>
        <w:div w:id="1940602520">
          <w:marLeft w:val="640"/>
          <w:marRight w:val="0"/>
          <w:marTop w:val="0"/>
          <w:marBottom w:val="0"/>
          <w:divBdr>
            <w:top w:val="none" w:sz="0" w:space="0" w:color="auto"/>
            <w:left w:val="none" w:sz="0" w:space="0" w:color="auto"/>
            <w:bottom w:val="none" w:sz="0" w:space="0" w:color="auto"/>
            <w:right w:val="none" w:sz="0" w:space="0" w:color="auto"/>
          </w:divBdr>
        </w:div>
        <w:div w:id="1897816380">
          <w:marLeft w:val="640"/>
          <w:marRight w:val="0"/>
          <w:marTop w:val="0"/>
          <w:marBottom w:val="0"/>
          <w:divBdr>
            <w:top w:val="none" w:sz="0" w:space="0" w:color="auto"/>
            <w:left w:val="none" w:sz="0" w:space="0" w:color="auto"/>
            <w:bottom w:val="none" w:sz="0" w:space="0" w:color="auto"/>
            <w:right w:val="none" w:sz="0" w:space="0" w:color="auto"/>
          </w:divBdr>
        </w:div>
        <w:div w:id="1511793780">
          <w:marLeft w:val="640"/>
          <w:marRight w:val="0"/>
          <w:marTop w:val="0"/>
          <w:marBottom w:val="0"/>
          <w:divBdr>
            <w:top w:val="none" w:sz="0" w:space="0" w:color="auto"/>
            <w:left w:val="none" w:sz="0" w:space="0" w:color="auto"/>
            <w:bottom w:val="none" w:sz="0" w:space="0" w:color="auto"/>
            <w:right w:val="none" w:sz="0" w:space="0" w:color="auto"/>
          </w:divBdr>
        </w:div>
        <w:div w:id="209197205">
          <w:marLeft w:val="640"/>
          <w:marRight w:val="0"/>
          <w:marTop w:val="0"/>
          <w:marBottom w:val="0"/>
          <w:divBdr>
            <w:top w:val="none" w:sz="0" w:space="0" w:color="auto"/>
            <w:left w:val="none" w:sz="0" w:space="0" w:color="auto"/>
            <w:bottom w:val="none" w:sz="0" w:space="0" w:color="auto"/>
            <w:right w:val="none" w:sz="0" w:space="0" w:color="auto"/>
          </w:divBdr>
        </w:div>
        <w:div w:id="261181382">
          <w:marLeft w:val="640"/>
          <w:marRight w:val="0"/>
          <w:marTop w:val="0"/>
          <w:marBottom w:val="0"/>
          <w:divBdr>
            <w:top w:val="none" w:sz="0" w:space="0" w:color="auto"/>
            <w:left w:val="none" w:sz="0" w:space="0" w:color="auto"/>
            <w:bottom w:val="none" w:sz="0" w:space="0" w:color="auto"/>
            <w:right w:val="none" w:sz="0" w:space="0" w:color="auto"/>
          </w:divBdr>
        </w:div>
        <w:div w:id="180551914">
          <w:marLeft w:val="640"/>
          <w:marRight w:val="0"/>
          <w:marTop w:val="0"/>
          <w:marBottom w:val="0"/>
          <w:divBdr>
            <w:top w:val="none" w:sz="0" w:space="0" w:color="auto"/>
            <w:left w:val="none" w:sz="0" w:space="0" w:color="auto"/>
            <w:bottom w:val="none" w:sz="0" w:space="0" w:color="auto"/>
            <w:right w:val="none" w:sz="0" w:space="0" w:color="auto"/>
          </w:divBdr>
        </w:div>
        <w:div w:id="411660831">
          <w:marLeft w:val="640"/>
          <w:marRight w:val="0"/>
          <w:marTop w:val="0"/>
          <w:marBottom w:val="0"/>
          <w:divBdr>
            <w:top w:val="none" w:sz="0" w:space="0" w:color="auto"/>
            <w:left w:val="none" w:sz="0" w:space="0" w:color="auto"/>
            <w:bottom w:val="none" w:sz="0" w:space="0" w:color="auto"/>
            <w:right w:val="none" w:sz="0" w:space="0" w:color="auto"/>
          </w:divBdr>
        </w:div>
        <w:div w:id="767233980">
          <w:marLeft w:val="640"/>
          <w:marRight w:val="0"/>
          <w:marTop w:val="0"/>
          <w:marBottom w:val="0"/>
          <w:divBdr>
            <w:top w:val="none" w:sz="0" w:space="0" w:color="auto"/>
            <w:left w:val="none" w:sz="0" w:space="0" w:color="auto"/>
            <w:bottom w:val="none" w:sz="0" w:space="0" w:color="auto"/>
            <w:right w:val="none" w:sz="0" w:space="0" w:color="auto"/>
          </w:divBdr>
        </w:div>
        <w:div w:id="625818406">
          <w:marLeft w:val="640"/>
          <w:marRight w:val="0"/>
          <w:marTop w:val="0"/>
          <w:marBottom w:val="0"/>
          <w:divBdr>
            <w:top w:val="none" w:sz="0" w:space="0" w:color="auto"/>
            <w:left w:val="none" w:sz="0" w:space="0" w:color="auto"/>
            <w:bottom w:val="none" w:sz="0" w:space="0" w:color="auto"/>
            <w:right w:val="none" w:sz="0" w:space="0" w:color="auto"/>
          </w:divBdr>
        </w:div>
        <w:div w:id="991525508">
          <w:marLeft w:val="640"/>
          <w:marRight w:val="0"/>
          <w:marTop w:val="0"/>
          <w:marBottom w:val="0"/>
          <w:divBdr>
            <w:top w:val="none" w:sz="0" w:space="0" w:color="auto"/>
            <w:left w:val="none" w:sz="0" w:space="0" w:color="auto"/>
            <w:bottom w:val="none" w:sz="0" w:space="0" w:color="auto"/>
            <w:right w:val="none" w:sz="0" w:space="0" w:color="auto"/>
          </w:divBdr>
        </w:div>
        <w:div w:id="1120343494">
          <w:marLeft w:val="640"/>
          <w:marRight w:val="0"/>
          <w:marTop w:val="0"/>
          <w:marBottom w:val="0"/>
          <w:divBdr>
            <w:top w:val="none" w:sz="0" w:space="0" w:color="auto"/>
            <w:left w:val="none" w:sz="0" w:space="0" w:color="auto"/>
            <w:bottom w:val="none" w:sz="0" w:space="0" w:color="auto"/>
            <w:right w:val="none" w:sz="0" w:space="0" w:color="auto"/>
          </w:divBdr>
        </w:div>
        <w:div w:id="1448084786">
          <w:marLeft w:val="640"/>
          <w:marRight w:val="0"/>
          <w:marTop w:val="0"/>
          <w:marBottom w:val="0"/>
          <w:divBdr>
            <w:top w:val="none" w:sz="0" w:space="0" w:color="auto"/>
            <w:left w:val="none" w:sz="0" w:space="0" w:color="auto"/>
            <w:bottom w:val="none" w:sz="0" w:space="0" w:color="auto"/>
            <w:right w:val="none" w:sz="0" w:space="0" w:color="auto"/>
          </w:divBdr>
        </w:div>
        <w:div w:id="1650939407">
          <w:marLeft w:val="640"/>
          <w:marRight w:val="0"/>
          <w:marTop w:val="0"/>
          <w:marBottom w:val="0"/>
          <w:divBdr>
            <w:top w:val="none" w:sz="0" w:space="0" w:color="auto"/>
            <w:left w:val="none" w:sz="0" w:space="0" w:color="auto"/>
            <w:bottom w:val="none" w:sz="0" w:space="0" w:color="auto"/>
            <w:right w:val="none" w:sz="0" w:space="0" w:color="auto"/>
          </w:divBdr>
        </w:div>
        <w:div w:id="248471060">
          <w:marLeft w:val="640"/>
          <w:marRight w:val="0"/>
          <w:marTop w:val="0"/>
          <w:marBottom w:val="0"/>
          <w:divBdr>
            <w:top w:val="none" w:sz="0" w:space="0" w:color="auto"/>
            <w:left w:val="none" w:sz="0" w:space="0" w:color="auto"/>
            <w:bottom w:val="none" w:sz="0" w:space="0" w:color="auto"/>
            <w:right w:val="none" w:sz="0" w:space="0" w:color="auto"/>
          </w:divBdr>
        </w:div>
        <w:div w:id="1169296734">
          <w:marLeft w:val="640"/>
          <w:marRight w:val="0"/>
          <w:marTop w:val="0"/>
          <w:marBottom w:val="0"/>
          <w:divBdr>
            <w:top w:val="none" w:sz="0" w:space="0" w:color="auto"/>
            <w:left w:val="none" w:sz="0" w:space="0" w:color="auto"/>
            <w:bottom w:val="none" w:sz="0" w:space="0" w:color="auto"/>
            <w:right w:val="none" w:sz="0" w:space="0" w:color="auto"/>
          </w:divBdr>
        </w:div>
      </w:divsChild>
    </w:div>
    <w:div w:id="1432552810">
      <w:bodyDiv w:val="1"/>
      <w:marLeft w:val="0"/>
      <w:marRight w:val="0"/>
      <w:marTop w:val="0"/>
      <w:marBottom w:val="0"/>
      <w:divBdr>
        <w:top w:val="none" w:sz="0" w:space="0" w:color="auto"/>
        <w:left w:val="none" w:sz="0" w:space="0" w:color="auto"/>
        <w:bottom w:val="none" w:sz="0" w:space="0" w:color="auto"/>
        <w:right w:val="none" w:sz="0" w:space="0" w:color="auto"/>
      </w:divBdr>
      <w:divsChild>
        <w:div w:id="844055880">
          <w:marLeft w:val="640"/>
          <w:marRight w:val="0"/>
          <w:marTop w:val="0"/>
          <w:marBottom w:val="0"/>
          <w:divBdr>
            <w:top w:val="none" w:sz="0" w:space="0" w:color="auto"/>
            <w:left w:val="none" w:sz="0" w:space="0" w:color="auto"/>
            <w:bottom w:val="none" w:sz="0" w:space="0" w:color="auto"/>
            <w:right w:val="none" w:sz="0" w:space="0" w:color="auto"/>
          </w:divBdr>
        </w:div>
        <w:div w:id="36855395">
          <w:marLeft w:val="640"/>
          <w:marRight w:val="0"/>
          <w:marTop w:val="0"/>
          <w:marBottom w:val="0"/>
          <w:divBdr>
            <w:top w:val="none" w:sz="0" w:space="0" w:color="auto"/>
            <w:left w:val="none" w:sz="0" w:space="0" w:color="auto"/>
            <w:bottom w:val="none" w:sz="0" w:space="0" w:color="auto"/>
            <w:right w:val="none" w:sz="0" w:space="0" w:color="auto"/>
          </w:divBdr>
        </w:div>
        <w:div w:id="808014308">
          <w:marLeft w:val="640"/>
          <w:marRight w:val="0"/>
          <w:marTop w:val="0"/>
          <w:marBottom w:val="0"/>
          <w:divBdr>
            <w:top w:val="none" w:sz="0" w:space="0" w:color="auto"/>
            <w:left w:val="none" w:sz="0" w:space="0" w:color="auto"/>
            <w:bottom w:val="none" w:sz="0" w:space="0" w:color="auto"/>
            <w:right w:val="none" w:sz="0" w:space="0" w:color="auto"/>
          </w:divBdr>
        </w:div>
        <w:div w:id="1058631313">
          <w:marLeft w:val="640"/>
          <w:marRight w:val="0"/>
          <w:marTop w:val="0"/>
          <w:marBottom w:val="0"/>
          <w:divBdr>
            <w:top w:val="none" w:sz="0" w:space="0" w:color="auto"/>
            <w:left w:val="none" w:sz="0" w:space="0" w:color="auto"/>
            <w:bottom w:val="none" w:sz="0" w:space="0" w:color="auto"/>
            <w:right w:val="none" w:sz="0" w:space="0" w:color="auto"/>
          </w:divBdr>
        </w:div>
        <w:div w:id="1737245857">
          <w:marLeft w:val="640"/>
          <w:marRight w:val="0"/>
          <w:marTop w:val="0"/>
          <w:marBottom w:val="0"/>
          <w:divBdr>
            <w:top w:val="none" w:sz="0" w:space="0" w:color="auto"/>
            <w:left w:val="none" w:sz="0" w:space="0" w:color="auto"/>
            <w:bottom w:val="none" w:sz="0" w:space="0" w:color="auto"/>
            <w:right w:val="none" w:sz="0" w:space="0" w:color="auto"/>
          </w:divBdr>
        </w:div>
        <w:div w:id="1889144172">
          <w:marLeft w:val="640"/>
          <w:marRight w:val="0"/>
          <w:marTop w:val="0"/>
          <w:marBottom w:val="0"/>
          <w:divBdr>
            <w:top w:val="none" w:sz="0" w:space="0" w:color="auto"/>
            <w:left w:val="none" w:sz="0" w:space="0" w:color="auto"/>
            <w:bottom w:val="none" w:sz="0" w:space="0" w:color="auto"/>
            <w:right w:val="none" w:sz="0" w:space="0" w:color="auto"/>
          </w:divBdr>
        </w:div>
        <w:div w:id="1673869140">
          <w:marLeft w:val="640"/>
          <w:marRight w:val="0"/>
          <w:marTop w:val="0"/>
          <w:marBottom w:val="0"/>
          <w:divBdr>
            <w:top w:val="none" w:sz="0" w:space="0" w:color="auto"/>
            <w:left w:val="none" w:sz="0" w:space="0" w:color="auto"/>
            <w:bottom w:val="none" w:sz="0" w:space="0" w:color="auto"/>
            <w:right w:val="none" w:sz="0" w:space="0" w:color="auto"/>
          </w:divBdr>
        </w:div>
        <w:div w:id="919098410">
          <w:marLeft w:val="640"/>
          <w:marRight w:val="0"/>
          <w:marTop w:val="0"/>
          <w:marBottom w:val="0"/>
          <w:divBdr>
            <w:top w:val="none" w:sz="0" w:space="0" w:color="auto"/>
            <w:left w:val="none" w:sz="0" w:space="0" w:color="auto"/>
            <w:bottom w:val="none" w:sz="0" w:space="0" w:color="auto"/>
            <w:right w:val="none" w:sz="0" w:space="0" w:color="auto"/>
          </w:divBdr>
        </w:div>
        <w:div w:id="1838112479">
          <w:marLeft w:val="640"/>
          <w:marRight w:val="0"/>
          <w:marTop w:val="0"/>
          <w:marBottom w:val="0"/>
          <w:divBdr>
            <w:top w:val="none" w:sz="0" w:space="0" w:color="auto"/>
            <w:left w:val="none" w:sz="0" w:space="0" w:color="auto"/>
            <w:bottom w:val="none" w:sz="0" w:space="0" w:color="auto"/>
            <w:right w:val="none" w:sz="0" w:space="0" w:color="auto"/>
          </w:divBdr>
        </w:div>
        <w:div w:id="801077518">
          <w:marLeft w:val="640"/>
          <w:marRight w:val="0"/>
          <w:marTop w:val="0"/>
          <w:marBottom w:val="0"/>
          <w:divBdr>
            <w:top w:val="none" w:sz="0" w:space="0" w:color="auto"/>
            <w:left w:val="none" w:sz="0" w:space="0" w:color="auto"/>
            <w:bottom w:val="none" w:sz="0" w:space="0" w:color="auto"/>
            <w:right w:val="none" w:sz="0" w:space="0" w:color="auto"/>
          </w:divBdr>
        </w:div>
        <w:div w:id="713890184">
          <w:marLeft w:val="640"/>
          <w:marRight w:val="0"/>
          <w:marTop w:val="0"/>
          <w:marBottom w:val="0"/>
          <w:divBdr>
            <w:top w:val="none" w:sz="0" w:space="0" w:color="auto"/>
            <w:left w:val="none" w:sz="0" w:space="0" w:color="auto"/>
            <w:bottom w:val="none" w:sz="0" w:space="0" w:color="auto"/>
            <w:right w:val="none" w:sz="0" w:space="0" w:color="auto"/>
          </w:divBdr>
        </w:div>
        <w:div w:id="2006929745">
          <w:marLeft w:val="640"/>
          <w:marRight w:val="0"/>
          <w:marTop w:val="0"/>
          <w:marBottom w:val="0"/>
          <w:divBdr>
            <w:top w:val="none" w:sz="0" w:space="0" w:color="auto"/>
            <w:left w:val="none" w:sz="0" w:space="0" w:color="auto"/>
            <w:bottom w:val="none" w:sz="0" w:space="0" w:color="auto"/>
            <w:right w:val="none" w:sz="0" w:space="0" w:color="auto"/>
          </w:divBdr>
        </w:div>
        <w:div w:id="1014842199">
          <w:marLeft w:val="640"/>
          <w:marRight w:val="0"/>
          <w:marTop w:val="0"/>
          <w:marBottom w:val="0"/>
          <w:divBdr>
            <w:top w:val="none" w:sz="0" w:space="0" w:color="auto"/>
            <w:left w:val="none" w:sz="0" w:space="0" w:color="auto"/>
            <w:bottom w:val="none" w:sz="0" w:space="0" w:color="auto"/>
            <w:right w:val="none" w:sz="0" w:space="0" w:color="auto"/>
          </w:divBdr>
        </w:div>
        <w:div w:id="2025665141">
          <w:marLeft w:val="640"/>
          <w:marRight w:val="0"/>
          <w:marTop w:val="0"/>
          <w:marBottom w:val="0"/>
          <w:divBdr>
            <w:top w:val="none" w:sz="0" w:space="0" w:color="auto"/>
            <w:left w:val="none" w:sz="0" w:space="0" w:color="auto"/>
            <w:bottom w:val="none" w:sz="0" w:space="0" w:color="auto"/>
            <w:right w:val="none" w:sz="0" w:space="0" w:color="auto"/>
          </w:divBdr>
        </w:div>
        <w:div w:id="1409378497">
          <w:marLeft w:val="640"/>
          <w:marRight w:val="0"/>
          <w:marTop w:val="0"/>
          <w:marBottom w:val="0"/>
          <w:divBdr>
            <w:top w:val="none" w:sz="0" w:space="0" w:color="auto"/>
            <w:left w:val="none" w:sz="0" w:space="0" w:color="auto"/>
            <w:bottom w:val="none" w:sz="0" w:space="0" w:color="auto"/>
            <w:right w:val="none" w:sz="0" w:space="0" w:color="auto"/>
          </w:divBdr>
        </w:div>
        <w:div w:id="1588464710">
          <w:marLeft w:val="640"/>
          <w:marRight w:val="0"/>
          <w:marTop w:val="0"/>
          <w:marBottom w:val="0"/>
          <w:divBdr>
            <w:top w:val="none" w:sz="0" w:space="0" w:color="auto"/>
            <w:left w:val="none" w:sz="0" w:space="0" w:color="auto"/>
            <w:bottom w:val="none" w:sz="0" w:space="0" w:color="auto"/>
            <w:right w:val="none" w:sz="0" w:space="0" w:color="auto"/>
          </w:divBdr>
        </w:div>
      </w:divsChild>
    </w:div>
    <w:div w:id="1441533340">
      <w:bodyDiv w:val="1"/>
      <w:marLeft w:val="0"/>
      <w:marRight w:val="0"/>
      <w:marTop w:val="0"/>
      <w:marBottom w:val="0"/>
      <w:divBdr>
        <w:top w:val="none" w:sz="0" w:space="0" w:color="auto"/>
        <w:left w:val="none" w:sz="0" w:space="0" w:color="auto"/>
        <w:bottom w:val="none" w:sz="0" w:space="0" w:color="auto"/>
        <w:right w:val="none" w:sz="0" w:space="0" w:color="auto"/>
      </w:divBdr>
      <w:divsChild>
        <w:div w:id="761922767">
          <w:marLeft w:val="640"/>
          <w:marRight w:val="0"/>
          <w:marTop w:val="0"/>
          <w:marBottom w:val="0"/>
          <w:divBdr>
            <w:top w:val="none" w:sz="0" w:space="0" w:color="auto"/>
            <w:left w:val="none" w:sz="0" w:space="0" w:color="auto"/>
            <w:bottom w:val="none" w:sz="0" w:space="0" w:color="auto"/>
            <w:right w:val="none" w:sz="0" w:space="0" w:color="auto"/>
          </w:divBdr>
        </w:div>
        <w:div w:id="40131387">
          <w:marLeft w:val="640"/>
          <w:marRight w:val="0"/>
          <w:marTop w:val="0"/>
          <w:marBottom w:val="0"/>
          <w:divBdr>
            <w:top w:val="none" w:sz="0" w:space="0" w:color="auto"/>
            <w:left w:val="none" w:sz="0" w:space="0" w:color="auto"/>
            <w:bottom w:val="none" w:sz="0" w:space="0" w:color="auto"/>
            <w:right w:val="none" w:sz="0" w:space="0" w:color="auto"/>
          </w:divBdr>
        </w:div>
        <w:div w:id="134419020">
          <w:marLeft w:val="640"/>
          <w:marRight w:val="0"/>
          <w:marTop w:val="0"/>
          <w:marBottom w:val="0"/>
          <w:divBdr>
            <w:top w:val="none" w:sz="0" w:space="0" w:color="auto"/>
            <w:left w:val="none" w:sz="0" w:space="0" w:color="auto"/>
            <w:bottom w:val="none" w:sz="0" w:space="0" w:color="auto"/>
            <w:right w:val="none" w:sz="0" w:space="0" w:color="auto"/>
          </w:divBdr>
        </w:div>
        <w:div w:id="15160643">
          <w:marLeft w:val="640"/>
          <w:marRight w:val="0"/>
          <w:marTop w:val="0"/>
          <w:marBottom w:val="0"/>
          <w:divBdr>
            <w:top w:val="none" w:sz="0" w:space="0" w:color="auto"/>
            <w:left w:val="none" w:sz="0" w:space="0" w:color="auto"/>
            <w:bottom w:val="none" w:sz="0" w:space="0" w:color="auto"/>
            <w:right w:val="none" w:sz="0" w:space="0" w:color="auto"/>
          </w:divBdr>
        </w:div>
        <w:div w:id="455758789">
          <w:marLeft w:val="640"/>
          <w:marRight w:val="0"/>
          <w:marTop w:val="0"/>
          <w:marBottom w:val="0"/>
          <w:divBdr>
            <w:top w:val="none" w:sz="0" w:space="0" w:color="auto"/>
            <w:left w:val="none" w:sz="0" w:space="0" w:color="auto"/>
            <w:bottom w:val="none" w:sz="0" w:space="0" w:color="auto"/>
            <w:right w:val="none" w:sz="0" w:space="0" w:color="auto"/>
          </w:divBdr>
        </w:div>
        <w:div w:id="1567689347">
          <w:marLeft w:val="640"/>
          <w:marRight w:val="0"/>
          <w:marTop w:val="0"/>
          <w:marBottom w:val="0"/>
          <w:divBdr>
            <w:top w:val="none" w:sz="0" w:space="0" w:color="auto"/>
            <w:left w:val="none" w:sz="0" w:space="0" w:color="auto"/>
            <w:bottom w:val="none" w:sz="0" w:space="0" w:color="auto"/>
            <w:right w:val="none" w:sz="0" w:space="0" w:color="auto"/>
          </w:divBdr>
        </w:div>
        <w:div w:id="1094932507">
          <w:marLeft w:val="640"/>
          <w:marRight w:val="0"/>
          <w:marTop w:val="0"/>
          <w:marBottom w:val="0"/>
          <w:divBdr>
            <w:top w:val="none" w:sz="0" w:space="0" w:color="auto"/>
            <w:left w:val="none" w:sz="0" w:space="0" w:color="auto"/>
            <w:bottom w:val="none" w:sz="0" w:space="0" w:color="auto"/>
            <w:right w:val="none" w:sz="0" w:space="0" w:color="auto"/>
          </w:divBdr>
        </w:div>
        <w:div w:id="419062915">
          <w:marLeft w:val="640"/>
          <w:marRight w:val="0"/>
          <w:marTop w:val="0"/>
          <w:marBottom w:val="0"/>
          <w:divBdr>
            <w:top w:val="none" w:sz="0" w:space="0" w:color="auto"/>
            <w:left w:val="none" w:sz="0" w:space="0" w:color="auto"/>
            <w:bottom w:val="none" w:sz="0" w:space="0" w:color="auto"/>
            <w:right w:val="none" w:sz="0" w:space="0" w:color="auto"/>
          </w:divBdr>
        </w:div>
        <w:div w:id="609435247">
          <w:marLeft w:val="640"/>
          <w:marRight w:val="0"/>
          <w:marTop w:val="0"/>
          <w:marBottom w:val="0"/>
          <w:divBdr>
            <w:top w:val="none" w:sz="0" w:space="0" w:color="auto"/>
            <w:left w:val="none" w:sz="0" w:space="0" w:color="auto"/>
            <w:bottom w:val="none" w:sz="0" w:space="0" w:color="auto"/>
            <w:right w:val="none" w:sz="0" w:space="0" w:color="auto"/>
          </w:divBdr>
        </w:div>
        <w:div w:id="1398934511">
          <w:marLeft w:val="640"/>
          <w:marRight w:val="0"/>
          <w:marTop w:val="0"/>
          <w:marBottom w:val="0"/>
          <w:divBdr>
            <w:top w:val="none" w:sz="0" w:space="0" w:color="auto"/>
            <w:left w:val="none" w:sz="0" w:space="0" w:color="auto"/>
            <w:bottom w:val="none" w:sz="0" w:space="0" w:color="auto"/>
            <w:right w:val="none" w:sz="0" w:space="0" w:color="auto"/>
          </w:divBdr>
        </w:div>
        <w:div w:id="1504541247">
          <w:marLeft w:val="640"/>
          <w:marRight w:val="0"/>
          <w:marTop w:val="0"/>
          <w:marBottom w:val="0"/>
          <w:divBdr>
            <w:top w:val="none" w:sz="0" w:space="0" w:color="auto"/>
            <w:left w:val="none" w:sz="0" w:space="0" w:color="auto"/>
            <w:bottom w:val="none" w:sz="0" w:space="0" w:color="auto"/>
            <w:right w:val="none" w:sz="0" w:space="0" w:color="auto"/>
          </w:divBdr>
        </w:div>
        <w:div w:id="2122872564">
          <w:marLeft w:val="640"/>
          <w:marRight w:val="0"/>
          <w:marTop w:val="0"/>
          <w:marBottom w:val="0"/>
          <w:divBdr>
            <w:top w:val="none" w:sz="0" w:space="0" w:color="auto"/>
            <w:left w:val="none" w:sz="0" w:space="0" w:color="auto"/>
            <w:bottom w:val="none" w:sz="0" w:space="0" w:color="auto"/>
            <w:right w:val="none" w:sz="0" w:space="0" w:color="auto"/>
          </w:divBdr>
        </w:div>
        <w:div w:id="353310305">
          <w:marLeft w:val="640"/>
          <w:marRight w:val="0"/>
          <w:marTop w:val="0"/>
          <w:marBottom w:val="0"/>
          <w:divBdr>
            <w:top w:val="none" w:sz="0" w:space="0" w:color="auto"/>
            <w:left w:val="none" w:sz="0" w:space="0" w:color="auto"/>
            <w:bottom w:val="none" w:sz="0" w:space="0" w:color="auto"/>
            <w:right w:val="none" w:sz="0" w:space="0" w:color="auto"/>
          </w:divBdr>
        </w:div>
        <w:div w:id="258366576">
          <w:marLeft w:val="640"/>
          <w:marRight w:val="0"/>
          <w:marTop w:val="0"/>
          <w:marBottom w:val="0"/>
          <w:divBdr>
            <w:top w:val="none" w:sz="0" w:space="0" w:color="auto"/>
            <w:left w:val="none" w:sz="0" w:space="0" w:color="auto"/>
            <w:bottom w:val="none" w:sz="0" w:space="0" w:color="auto"/>
            <w:right w:val="none" w:sz="0" w:space="0" w:color="auto"/>
          </w:divBdr>
        </w:div>
      </w:divsChild>
    </w:div>
    <w:div w:id="1443761365">
      <w:bodyDiv w:val="1"/>
      <w:marLeft w:val="0"/>
      <w:marRight w:val="0"/>
      <w:marTop w:val="0"/>
      <w:marBottom w:val="0"/>
      <w:divBdr>
        <w:top w:val="none" w:sz="0" w:space="0" w:color="auto"/>
        <w:left w:val="none" w:sz="0" w:space="0" w:color="auto"/>
        <w:bottom w:val="none" w:sz="0" w:space="0" w:color="auto"/>
        <w:right w:val="none" w:sz="0" w:space="0" w:color="auto"/>
      </w:divBdr>
      <w:divsChild>
        <w:div w:id="819269412">
          <w:marLeft w:val="640"/>
          <w:marRight w:val="0"/>
          <w:marTop w:val="0"/>
          <w:marBottom w:val="0"/>
          <w:divBdr>
            <w:top w:val="none" w:sz="0" w:space="0" w:color="auto"/>
            <w:left w:val="none" w:sz="0" w:space="0" w:color="auto"/>
            <w:bottom w:val="none" w:sz="0" w:space="0" w:color="auto"/>
            <w:right w:val="none" w:sz="0" w:space="0" w:color="auto"/>
          </w:divBdr>
        </w:div>
        <w:div w:id="1444879337">
          <w:marLeft w:val="640"/>
          <w:marRight w:val="0"/>
          <w:marTop w:val="0"/>
          <w:marBottom w:val="0"/>
          <w:divBdr>
            <w:top w:val="none" w:sz="0" w:space="0" w:color="auto"/>
            <w:left w:val="none" w:sz="0" w:space="0" w:color="auto"/>
            <w:bottom w:val="none" w:sz="0" w:space="0" w:color="auto"/>
            <w:right w:val="none" w:sz="0" w:space="0" w:color="auto"/>
          </w:divBdr>
        </w:div>
        <w:div w:id="1194071356">
          <w:marLeft w:val="640"/>
          <w:marRight w:val="0"/>
          <w:marTop w:val="0"/>
          <w:marBottom w:val="0"/>
          <w:divBdr>
            <w:top w:val="none" w:sz="0" w:space="0" w:color="auto"/>
            <w:left w:val="none" w:sz="0" w:space="0" w:color="auto"/>
            <w:bottom w:val="none" w:sz="0" w:space="0" w:color="auto"/>
            <w:right w:val="none" w:sz="0" w:space="0" w:color="auto"/>
          </w:divBdr>
        </w:div>
        <w:div w:id="867453335">
          <w:marLeft w:val="640"/>
          <w:marRight w:val="0"/>
          <w:marTop w:val="0"/>
          <w:marBottom w:val="0"/>
          <w:divBdr>
            <w:top w:val="none" w:sz="0" w:space="0" w:color="auto"/>
            <w:left w:val="none" w:sz="0" w:space="0" w:color="auto"/>
            <w:bottom w:val="none" w:sz="0" w:space="0" w:color="auto"/>
            <w:right w:val="none" w:sz="0" w:space="0" w:color="auto"/>
          </w:divBdr>
        </w:div>
        <w:div w:id="1186869192">
          <w:marLeft w:val="640"/>
          <w:marRight w:val="0"/>
          <w:marTop w:val="0"/>
          <w:marBottom w:val="0"/>
          <w:divBdr>
            <w:top w:val="none" w:sz="0" w:space="0" w:color="auto"/>
            <w:left w:val="none" w:sz="0" w:space="0" w:color="auto"/>
            <w:bottom w:val="none" w:sz="0" w:space="0" w:color="auto"/>
            <w:right w:val="none" w:sz="0" w:space="0" w:color="auto"/>
          </w:divBdr>
        </w:div>
        <w:div w:id="838885680">
          <w:marLeft w:val="640"/>
          <w:marRight w:val="0"/>
          <w:marTop w:val="0"/>
          <w:marBottom w:val="0"/>
          <w:divBdr>
            <w:top w:val="none" w:sz="0" w:space="0" w:color="auto"/>
            <w:left w:val="none" w:sz="0" w:space="0" w:color="auto"/>
            <w:bottom w:val="none" w:sz="0" w:space="0" w:color="auto"/>
            <w:right w:val="none" w:sz="0" w:space="0" w:color="auto"/>
          </w:divBdr>
        </w:div>
        <w:div w:id="557858955">
          <w:marLeft w:val="640"/>
          <w:marRight w:val="0"/>
          <w:marTop w:val="0"/>
          <w:marBottom w:val="0"/>
          <w:divBdr>
            <w:top w:val="none" w:sz="0" w:space="0" w:color="auto"/>
            <w:left w:val="none" w:sz="0" w:space="0" w:color="auto"/>
            <w:bottom w:val="none" w:sz="0" w:space="0" w:color="auto"/>
            <w:right w:val="none" w:sz="0" w:space="0" w:color="auto"/>
          </w:divBdr>
        </w:div>
        <w:div w:id="1108237716">
          <w:marLeft w:val="640"/>
          <w:marRight w:val="0"/>
          <w:marTop w:val="0"/>
          <w:marBottom w:val="0"/>
          <w:divBdr>
            <w:top w:val="none" w:sz="0" w:space="0" w:color="auto"/>
            <w:left w:val="none" w:sz="0" w:space="0" w:color="auto"/>
            <w:bottom w:val="none" w:sz="0" w:space="0" w:color="auto"/>
            <w:right w:val="none" w:sz="0" w:space="0" w:color="auto"/>
          </w:divBdr>
        </w:div>
        <w:div w:id="516191746">
          <w:marLeft w:val="640"/>
          <w:marRight w:val="0"/>
          <w:marTop w:val="0"/>
          <w:marBottom w:val="0"/>
          <w:divBdr>
            <w:top w:val="none" w:sz="0" w:space="0" w:color="auto"/>
            <w:left w:val="none" w:sz="0" w:space="0" w:color="auto"/>
            <w:bottom w:val="none" w:sz="0" w:space="0" w:color="auto"/>
            <w:right w:val="none" w:sz="0" w:space="0" w:color="auto"/>
          </w:divBdr>
        </w:div>
        <w:div w:id="1385987588">
          <w:marLeft w:val="640"/>
          <w:marRight w:val="0"/>
          <w:marTop w:val="0"/>
          <w:marBottom w:val="0"/>
          <w:divBdr>
            <w:top w:val="none" w:sz="0" w:space="0" w:color="auto"/>
            <w:left w:val="none" w:sz="0" w:space="0" w:color="auto"/>
            <w:bottom w:val="none" w:sz="0" w:space="0" w:color="auto"/>
            <w:right w:val="none" w:sz="0" w:space="0" w:color="auto"/>
          </w:divBdr>
        </w:div>
        <w:div w:id="108015307">
          <w:marLeft w:val="640"/>
          <w:marRight w:val="0"/>
          <w:marTop w:val="0"/>
          <w:marBottom w:val="0"/>
          <w:divBdr>
            <w:top w:val="none" w:sz="0" w:space="0" w:color="auto"/>
            <w:left w:val="none" w:sz="0" w:space="0" w:color="auto"/>
            <w:bottom w:val="none" w:sz="0" w:space="0" w:color="auto"/>
            <w:right w:val="none" w:sz="0" w:space="0" w:color="auto"/>
          </w:divBdr>
        </w:div>
        <w:div w:id="1029991382">
          <w:marLeft w:val="640"/>
          <w:marRight w:val="0"/>
          <w:marTop w:val="0"/>
          <w:marBottom w:val="0"/>
          <w:divBdr>
            <w:top w:val="none" w:sz="0" w:space="0" w:color="auto"/>
            <w:left w:val="none" w:sz="0" w:space="0" w:color="auto"/>
            <w:bottom w:val="none" w:sz="0" w:space="0" w:color="auto"/>
            <w:right w:val="none" w:sz="0" w:space="0" w:color="auto"/>
          </w:divBdr>
        </w:div>
        <w:div w:id="475488457">
          <w:marLeft w:val="640"/>
          <w:marRight w:val="0"/>
          <w:marTop w:val="0"/>
          <w:marBottom w:val="0"/>
          <w:divBdr>
            <w:top w:val="none" w:sz="0" w:space="0" w:color="auto"/>
            <w:left w:val="none" w:sz="0" w:space="0" w:color="auto"/>
            <w:bottom w:val="none" w:sz="0" w:space="0" w:color="auto"/>
            <w:right w:val="none" w:sz="0" w:space="0" w:color="auto"/>
          </w:divBdr>
        </w:div>
        <w:div w:id="724379330">
          <w:marLeft w:val="640"/>
          <w:marRight w:val="0"/>
          <w:marTop w:val="0"/>
          <w:marBottom w:val="0"/>
          <w:divBdr>
            <w:top w:val="none" w:sz="0" w:space="0" w:color="auto"/>
            <w:left w:val="none" w:sz="0" w:space="0" w:color="auto"/>
            <w:bottom w:val="none" w:sz="0" w:space="0" w:color="auto"/>
            <w:right w:val="none" w:sz="0" w:space="0" w:color="auto"/>
          </w:divBdr>
        </w:div>
        <w:div w:id="2084403698">
          <w:marLeft w:val="640"/>
          <w:marRight w:val="0"/>
          <w:marTop w:val="0"/>
          <w:marBottom w:val="0"/>
          <w:divBdr>
            <w:top w:val="none" w:sz="0" w:space="0" w:color="auto"/>
            <w:left w:val="none" w:sz="0" w:space="0" w:color="auto"/>
            <w:bottom w:val="none" w:sz="0" w:space="0" w:color="auto"/>
            <w:right w:val="none" w:sz="0" w:space="0" w:color="auto"/>
          </w:divBdr>
        </w:div>
        <w:div w:id="1893955078">
          <w:marLeft w:val="640"/>
          <w:marRight w:val="0"/>
          <w:marTop w:val="0"/>
          <w:marBottom w:val="0"/>
          <w:divBdr>
            <w:top w:val="none" w:sz="0" w:space="0" w:color="auto"/>
            <w:left w:val="none" w:sz="0" w:space="0" w:color="auto"/>
            <w:bottom w:val="none" w:sz="0" w:space="0" w:color="auto"/>
            <w:right w:val="none" w:sz="0" w:space="0" w:color="auto"/>
          </w:divBdr>
        </w:div>
        <w:div w:id="1991054283">
          <w:marLeft w:val="640"/>
          <w:marRight w:val="0"/>
          <w:marTop w:val="0"/>
          <w:marBottom w:val="0"/>
          <w:divBdr>
            <w:top w:val="none" w:sz="0" w:space="0" w:color="auto"/>
            <w:left w:val="none" w:sz="0" w:space="0" w:color="auto"/>
            <w:bottom w:val="none" w:sz="0" w:space="0" w:color="auto"/>
            <w:right w:val="none" w:sz="0" w:space="0" w:color="auto"/>
          </w:divBdr>
        </w:div>
        <w:div w:id="1922133241">
          <w:marLeft w:val="640"/>
          <w:marRight w:val="0"/>
          <w:marTop w:val="0"/>
          <w:marBottom w:val="0"/>
          <w:divBdr>
            <w:top w:val="none" w:sz="0" w:space="0" w:color="auto"/>
            <w:left w:val="none" w:sz="0" w:space="0" w:color="auto"/>
            <w:bottom w:val="none" w:sz="0" w:space="0" w:color="auto"/>
            <w:right w:val="none" w:sz="0" w:space="0" w:color="auto"/>
          </w:divBdr>
        </w:div>
        <w:div w:id="750929960">
          <w:marLeft w:val="640"/>
          <w:marRight w:val="0"/>
          <w:marTop w:val="0"/>
          <w:marBottom w:val="0"/>
          <w:divBdr>
            <w:top w:val="none" w:sz="0" w:space="0" w:color="auto"/>
            <w:left w:val="none" w:sz="0" w:space="0" w:color="auto"/>
            <w:bottom w:val="none" w:sz="0" w:space="0" w:color="auto"/>
            <w:right w:val="none" w:sz="0" w:space="0" w:color="auto"/>
          </w:divBdr>
        </w:div>
        <w:div w:id="1098600569">
          <w:marLeft w:val="640"/>
          <w:marRight w:val="0"/>
          <w:marTop w:val="0"/>
          <w:marBottom w:val="0"/>
          <w:divBdr>
            <w:top w:val="none" w:sz="0" w:space="0" w:color="auto"/>
            <w:left w:val="none" w:sz="0" w:space="0" w:color="auto"/>
            <w:bottom w:val="none" w:sz="0" w:space="0" w:color="auto"/>
            <w:right w:val="none" w:sz="0" w:space="0" w:color="auto"/>
          </w:divBdr>
        </w:div>
      </w:divsChild>
    </w:div>
    <w:div w:id="1478304484">
      <w:bodyDiv w:val="1"/>
      <w:marLeft w:val="0"/>
      <w:marRight w:val="0"/>
      <w:marTop w:val="0"/>
      <w:marBottom w:val="0"/>
      <w:divBdr>
        <w:top w:val="none" w:sz="0" w:space="0" w:color="auto"/>
        <w:left w:val="none" w:sz="0" w:space="0" w:color="auto"/>
        <w:bottom w:val="none" w:sz="0" w:space="0" w:color="auto"/>
        <w:right w:val="none" w:sz="0" w:space="0" w:color="auto"/>
      </w:divBdr>
      <w:divsChild>
        <w:div w:id="2115399277">
          <w:marLeft w:val="640"/>
          <w:marRight w:val="0"/>
          <w:marTop w:val="0"/>
          <w:marBottom w:val="0"/>
          <w:divBdr>
            <w:top w:val="none" w:sz="0" w:space="0" w:color="auto"/>
            <w:left w:val="none" w:sz="0" w:space="0" w:color="auto"/>
            <w:bottom w:val="none" w:sz="0" w:space="0" w:color="auto"/>
            <w:right w:val="none" w:sz="0" w:space="0" w:color="auto"/>
          </w:divBdr>
        </w:div>
        <w:div w:id="1746603777">
          <w:marLeft w:val="640"/>
          <w:marRight w:val="0"/>
          <w:marTop w:val="0"/>
          <w:marBottom w:val="0"/>
          <w:divBdr>
            <w:top w:val="none" w:sz="0" w:space="0" w:color="auto"/>
            <w:left w:val="none" w:sz="0" w:space="0" w:color="auto"/>
            <w:bottom w:val="none" w:sz="0" w:space="0" w:color="auto"/>
            <w:right w:val="none" w:sz="0" w:space="0" w:color="auto"/>
          </w:divBdr>
        </w:div>
        <w:div w:id="796141567">
          <w:marLeft w:val="640"/>
          <w:marRight w:val="0"/>
          <w:marTop w:val="0"/>
          <w:marBottom w:val="0"/>
          <w:divBdr>
            <w:top w:val="none" w:sz="0" w:space="0" w:color="auto"/>
            <w:left w:val="none" w:sz="0" w:space="0" w:color="auto"/>
            <w:bottom w:val="none" w:sz="0" w:space="0" w:color="auto"/>
            <w:right w:val="none" w:sz="0" w:space="0" w:color="auto"/>
          </w:divBdr>
        </w:div>
        <w:div w:id="60836919">
          <w:marLeft w:val="640"/>
          <w:marRight w:val="0"/>
          <w:marTop w:val="0"/>
          <w:marBottom w:val="0"/>
          <w:divBdr>
            <w:top w:val="none" w:sz="0" w:space="0" w:color="auto"/>
            <w:left w:val="none" w:sz="0" w:space="0" w:color="auto"/>
            <w:bottom w:val="none" w:sz="0" w:space="0" w:color="auto"/>
            <w:right w:val="none" w:sz="0" w:space="0" w:color="auto"/>
          </w:divBdr>
        </w:div>
        <w:div w:id="2078430678">
          <w:marLeft w:val="640"/>
          <w:marRight w:val="0"/>
          <w:marTop w:val="0"/>
          <w:marBottom w:val="0"/>
          <w:divBdr>
            <w:top w:val="none" w:sz="0" w:space="0" w:color="auto"/>
            <w:left w:val="none" w:sz="0" w:space="0" w:color="auto"/>
            <w:bottom w:val="none" w:sz="0" w:space="0" w:color="auto"/>
            <w:right w:val="none" w:sz="0" w:space="0" w:color="auto"/>
          </w:divBdr>
        </w:div>
        <w:div w:id="415906089">
          <w:marLeft w:val="640"/>
          <w:marRight w:val="0"/>
          <w:marTop w:val="0"/>
          <w:marBottom w:val="0"/>
          <w:divBdr>
            <w:top w:val="none" w:sz="0" w:space="0" w:color="auto"/>
            <w:left w:val="none" w:sz="0" w:space="0" w:color="auto"/>
            <w:bottom w:val="none" w:sz="0" w:space="0" w:color="auto"/>
            <w:right w:val="none" w:sz="0" w:space="0" w:color="auto"/>
          </w:divBdr>
        </w:div>
        <w:div w:id="2099474935">
          <w:marLeft w:val="640"/>
          <w:marRight w:val="0"/>
          <w:marTop w:val="0"/>
          <w:marBottom w:val="0"/>
          <w:divBdr>
            <w:top w:val="none" w:sz="0" w:space="0" w:color="auto"/>
            <w:left w:val="none" w:sz="0" w:space="0" w:color="auto"/>
            <w:bottom w:val="none" w:sz="0" w:space="0" w:color="auto"/>
            <w:right w:val="none" w:sz="0" w:space="0" w:color="auto"/>
          </w:divBdr>
        </w:div>
        <w:div w:id="1105921070">
          <w:marLeft w:val="640"/>
          <w:marRight w:val="0"/>
          <w:marTop w:val="0"/>
          <w:marBottom w:val="0"/>
          <w:divBdr>
            <w:top w:val="none" w:sz="0" w:space="0" w:color="auto"/>
            <w:left w:val="none" w:sz="0" w:space="0" w:color="auto"/>
            <w:bottom w:val="none" w:sz="0" w:space="0" w:color="auto"/>
            <w:right w:val="none" w:sz="0" w:space="0" w:color="auto"/>
          </w:divBdr>
        </w:div>
        <w:div w:id="1597054980">
          <w:marLeft w:val="640"/>
          <w:marRight w:val="0"/>
          <w:marTop w:val="0"/>
          <w:marBottom w:val="0"/>
          <w:divBdr>
            <w:top w:val="none" w:sz="0" w:space="0" w:color="auto"/>
            <w:left w:val="none" w:sz="0" w:space="0" w:color="auto"/>
            <w:bottom w:val="none" w:sz="0" w:space="0" w:color="auto"/>
            <w:right w:val="none" w:sz="0" w:space="0" w:color="auto"/>
          </w:divBdr>
        </w:div>
        <w:div w:id="1374043255">
          <w:marLeft w:val="640"/>
          <w:marRight w:val="0"/>
          <w:marTop w:val="0"/>
          <w:marBottom w:val="0"/>
          <w:divBdr>
            <w:top w:val="none" w:sz="0" w:space="0" w:color="auto"/>
            <w:left w:val="none" w:sz="0" w:space="0" w:color="auto"/>
            <w:bottom w:val="none" w:sz="0" w:space="0" w:color="auto"/>
            <w:right w:val="none" w:sz="0" w:space="0" w:color="auto"/>
          </w:divBdr>
        </w:div>
        <w:div w:id="1004011652">
          <w:marLeft w:val="640"/>
          <w:marRight w:val="0"/>
          <w:marTop w:val="0"/>
          <w:marBottom w:val="0"/>
          <w:divBdr>
            <w:top w:val="none" w:sz="0" w:space="0" w:color="auto"/>
            <w:left w:val="none" w:sz="0" w:space="0" w:color="auto"/>
            <w:bottom w:val="none" w:sz="0" w:space="0" w:color="auto"/>
            <w:right w:val="none" w:sz="0" w:space="0" w:color="auto"/>
          </w:divBdr>
        </w:div>
        <w:div w:id="1319730574">
          <w:marLeft w:val="640"/>
          <w:marRight w:val="0"/>
          <w:marTop w:val="0"/>
          <w:marBottom w:val="0"/>
          <w:divBdr>
            <w:top w:val="none" w:sz="0" w:space="0" w:color="auto"/>
            <w:left w:val="none" w:sz="0" w:space="0" w:color="auto"/>
            <w:bottom w:val="none" w:sz="0" w:space="0" w:color="auto"/>
            <w:right w:val="none" w:sz="0" w:space="0" w:color="auto"/>
          </w:divBdr>
        </w:div>
        <w:div w:id="1527675216">
          <w:marLeft w:val="640"/>
          <w:marRight w:val="0"/>
          <w:marTop w:val="0"/>
          <w:marBottom w:val="0"/>
          <w:divBdr>
            <w:top w:val="none" w:sz="0" w:space="0" w:color="auto"/>
            <w:left w:val="none" w:sz="0" w:space="0" w:color="auto"/>
            <w:bottom w:val="none" w:sz="0" w:space="0" w:color="auto"/>
            <w:right w:val="none" w:sz="0" w:space="0" w:color="auto"/>
          </w:divBdr>
        </w:div>
        <w:div w:id="652567898">
          <w:marLeft w:val="640"/>
          <w:marRight w:val="0"/>
          <w:marTop w:val="0"/>
          <w:marBottom w:val="0"/>
          <w:divBdr>
            <w:top w:val="none" w:sz="0" w:space="0" w:color="auto"/>
            <w:left w:val="none" w:sz="0" w:space="0" w:color="auto"/>
            <w:bottom w:val="none" w:sz="0" w:space="0" w:color="auto"/>
            <w:right w:val="none" w:sz="0" w:space="0" w:color="auto"/>
          </w:divBdr>
        </w:div>
        <w:div w:id="1368334701">
          <w:marLeft w:val="640"/>
          <w:marRight w:val="0"/>
          <w:marTop w:val="0"/>
          <w:marBottom w:val="0"/>
          <w:divBdr>
            <w:top w:val="none" w:sz="0" w:space="0" w:color="auto"/>
            <w:left w:val="none" w:sz="0" w:space="0" w:color="auto"/>
            <w:bottom w:val="none" w:sz="0" w:space="0" w:color="auto"/>
            <w:right w:val="none" w:sz="0" w:space="0" w:color="auto"/>
          </w:divBdr>
        </w:div>
      </w:divsChild>
    </w:div>
    <w:div w:id="1499882763">
      <w:bodyDiv w:val="1"/>
      <w:marLeft w:val="0"/>
      <w:marRight w:val="0"/>
      <w:marTop w:val="0"/>
      <w:marBottom w:val="0"/>
      <w:divBdr>
        <w:top w:val="none" w:sz="0" w:space="0" w:color="auto"/>
        <w:left w:val="none" w:sz="0" w:space="0" w:color="auto"/>
        <w:bottom w:val="none" w:sz="0" w:space="0" w:color="auto"/>
        <w:right w:val="none" w:sz="0" w:space="0" w:color="auto"/>
      </w:divBdr>
      <w:divsChild>
        <w:div w:id="1263492394">
          <w:marLeft w:val="640"/>
          <w:marRight w:val="0"/>
          <w:marTop w:val="0"/>
          <w:marBottom w:val="0"/>
          <w:divBdr>
            <w:top w:val="none" w:sz="0" w:space="0" w:color="auto"/>
            <w:left w:val="none" w:sz="0" w:space="0" w:color="auto"/>
            <w:bottom w:val="none" w:sz="0" w:space="0" w:color="auto"/>
            <w:right w:val="none" w:sz="0" w:space="0" w:color="auto"/>
          </w:divBdr>
        </w:div>
        <w:div w:id="1084648426">
          <w:marLeft w:val="640"/>
          <w:marRight w:val="0"/>
          <w:marTop w:val="0"/>
          <w:marBottom w:val="0"/>
          <w:divBdr>
            <w:top w:val="none" w:sz="0" w:space="0" w:color="auto"/>
            <w:left w:val="none" w:sz="0" w:space="0" w:color="auto"/>
            <w:bottom w:val="none" w:sz="0" w:space="0" w:color="auto"/>
            <w:right w:val="none" w:sz="0" w:space="0" w:color="auto"/>
          </w:divBdr>
        </w:div>
        <w:div w:id="417141665">
          <w:marLeft w:val="640"/>
          <w:marRight w:val="0"/>
          <w:marTop w:val="0"/>
          <w:marBottom w:val="0"/>
          <w:divBdr>
            <w:top w:val="none" w:sz="0" w:space="0" w:color="auto"/>
            <w:left w:val="none" w:sz="0" w:space="0" w:color="auto"/>
            <w:bottom w:val="none" w:sz="0" w:space="0" w:color="auto"/>
            <w:right w:val="none" w:sz="0" w:space="0" w:color="auto"/>
          </w:divBdr>
        </w:div>
        <w:div w:id="436295976">
          <w:marLeft w:val="640"/>
          <w:marRight w:val="0"/>
          <w:marTop w:val="0"/>
          <w:marBottom w:val="0"/>
          <w:divBdr>
            <w:top w:val="none" w:sz="0" w:space="0" w:color="auto"/>
            <w:left w:val="none" w:sz="0" w:space="0" w:color="auto"/>
            <w:bottom w:val="none" w:sz="0" w:space="0" w:color="auto"/>
            <w:right w:val="none" w:sz="0" w:space="0" w:color="auto"/>
          </w:divBdr>
        </w:div>
        <w:div w:id="2073698202">
          <w:marLeft w:val="640"/>
          <w:marRight w:val="0"/>
          <w:marTop w:val="0"/>
          <w:marBottom w:val="0"/>
          <w:divBdr>
            <w:top w:val="none" w:sz="0" w:space="0" w:color="auto"/>
            <w:left w:val="none" w:sz="0" w:space="0" w:color="auto"/>
            <w:bottom w:val="none" w:sz="0" w:space="0" w:color="auto"/>
            <w:right w:val="none" w:sz="0" w:space="0" w:color="auto"/>
          </w:divBdr>
        </w:div>
        <w:div w:id="1779829430">
          <w:marLeft w:val="640"/>
          <w:marRight w:val="0"/>
          <w:marTop w:val="0"/>
          <w:marBottom w:val="0"/>
          <w:divBdr>
            <w:top w:val="none" w:sz="0" w:space="0" w:color="auto"/>
            <w:left w:val="none" w:sz="0" w:space="0" w:color="auto"/>
            <w:bottom w:val="none" w:sz="0" w:space="0" w:color="auto"/>
            <w:right w:val="none" w:sz="0" w:space="0" w:color="auto"/>
          </w:divBdr>
        </w:div>
        <w:div w:id="2032342316">
          <w:marLeft w:val="640"/>
          <w:marRight w:val="0"/>
          <w:marTop w:val="0"/>
          <w:marBottom w:val="0"/>
          <w:divBdr>
            <w:top w:val="none" w:sz="0" w:space="0" w:color="auto"/>
            <w:left w:val="none" w:sz="0" w:space="0" w:color="auto"/>
            <w:bottom w:val="none" w:sz="0" w:space="0" w:color="auto"/>
            <w:right w:val="none" w:sz="0" w:space="0" w:color="auto"/>
          </w:divBdr>
        </w:div>
        <w:div w:id="1442798425">
          <w:marLeft w:val="640"/>
          <w:marRight w:val="0"/>
          <w:marTop w:val="0"/>
          <w:marBottom w:val="0"/>
          <w:divBdr>
            <w:top w:val="none" w:sz="0" w:space="0" w:color="auto"/>
            <w:left w:val="none" w:sz="0" w:space="0" w:color="auto"/>
            <w:bottom w:val="none" w:sz="0" w:space="0" w:color="auto"/>
            <w:right w:val="none" w:sz="0" w:space="0" w:color="auto"/>
          </w:divBdr>
        </w:div>
        <w:div w:id="221258566">
          <w:marLeft w:val="640"/>
          <w:marRight w:val="0"/>
          <w:marTop w:val="0"/>
          <w:marBottom w:val="0"/>
          <w:divBdr>
            <w:top w:val="none" w:sz="0" w:space="0" w:color="auto"/>
            <w:left w:val="none" w:sz="0" w:space="0" w:color="auto"/>
            <w:bottom w:val="none" w:sz="0" w:space="0" w:color="auto"/>
            <w:right w:val="none" w:sz="0" w:space="0" w:color="auto"/>
          </w:divBdr>
        </w:div>
        <w:div w:id="1468663585">
          <w:marLeft w:val="640"/>
          <w:marRight w:val="0"/>
          <w:marTop w:val="0"/>
          <w:marBottom w:val="0"/>
          <w:divBdr>
            <w:top w:val="none" w:sz="0" w:space="0" w:color="auto"/>
            <w:left w:val="none" w:sz="0" w:space="0" w:color="auto"/>
            <w:bottom w:val="none" w:sz="0" w:space="0" w:color="auto"/>
            <w:right w:val="none" w:sz="0" w:space="0" w:color="auto"/>
          </w:divBdr>
        </w:div>
        <w:div w:id="282537717">
          <w:marLeft w:val="640"/>
          <w:marRight w:val="0"/>
          <w:marTop w:val="0"/>
          <w:marBottom w:val="0"/>
          <w:divBdr>
            <w:top w:val="none" w:sz="0" w:space="0" w:color="auto"/>
            <w:left w:val="none" w:sz="0" w:space="0" w:color="auto"/>
            <w:bottom w:val="none" w:sz="0" w:space="0" w:color="auto"/>
            <w:right w:val="none" w:sz="0" w:space="0" w:color="auto"/>
          </w:divBdr>
        </w:div>
        <w:div w:id="354771220">
          <w:marLeft w:val="640"/>
          <w:marRight w:val="0"/>
          <w:marTop w:val="0"/>
          <w:marBottom w:val="0"/>
          <w:divBdr>
            <w:top w:val="none" w:sz="0" w:space="0" w:color="auto"/>
            <w:left w:val="none" w:sz="0" w:space="0" w:color="auto"/>
            <w:bottom w:val="none" w:sz="0" w:space="0" w:color="auto"/>
            <w:right w:val="none" w:sz="0" w:space="0" w:color="auto"/>
          </w:divBdr>
        </w:div>
        <w:div w:id="1884058986">
          <w:marLeft w:val="640"/>
          <w:marRight w:val="0"/>
          <w:marTop w:val="0"/>
          <w:marBottom w:val="0"/>
          <w:divBdr>
            <w:top w:val="none" w:sz="0" w:space="0" w:color="auto"/>
            <w:left w:val="none" w:sz="0" w:space="0" w:color="auto"/>
            <w:bottom w:val="none" w:sz="0" w:space="0" w:color="auto"/>
            <w:right w:val="none" w:sz="0" w:space="0" w:color="auto"/>
          </w:divBdr>
        </w:div>
        <w:div w:id="258679172">
          <w:marLeft w:val="640"/>
          <w:marRight w:val="0"/>
          <w:marTop w:val="0"/>
          <w:marBottom w:val="0"/>
          <w:divBdr>
            <w:top w:val="none" w:sz="0" w:space="0" w:color="auto"/>
            <w:left w:val="none" w:sz="0" w:space="0" w:color="auto"/>
            <w:bottom w:val="none" w:sz="0" w:space="0" w:color="auto"/>
            <w:right w:val="none" w:sz="0" w:space="0" w:color="auto"/>
          </w:divBdr>
        </w:div>
        <w:div w:id="1765568421">
          <w:marLeft w:val="640"/>
          <w:marRight w:val="0"/>
          <w:marTop w:val="0"/>
          <w:marBottom w:val="0"/>
          <w:divBdr>
            <w:top w:val="none" w:sz="0" w:space="0" w:color="auto"/>
            <w:left w:val="none" w:sz="0" w:space="0" w:color="auto"/>
            <w:bottom w:val="none" w:sz="0" w:space="0" w:color="auto"/>
            <w:right w:val="none" w:sz="0" w:space="0" w:color="auto"/>
          </w:divBdr>
        </w:div>
        <w:div w:id="973750852">
          <w:marLeft w:val="640"/>
          <w:marRight w:val="0"/>
          <w:marTop w:val="0"/>
          <w:marBottom w:val="0"/>
          <w:divBdr>
            <w:top w:val="none" w:sz="0" w:space="0" w:color="auto"/>
            <w:left w:val="none" w:sz="0" w:space="0" w:color="auto"/>
            <w:bottom w:val="none" w:sz="0" w:space="0" w:color="auto"/>
            <w:right w:val="none" w:sz="0" w:space="0" w:color="auto"/>
          </w:divBdr>
        </w:div>
        <w:div w:id="1117796992">
          <w:marLeft w:val="640"/>
          <w:marRight w:val="0"/>
          <w:marTop w:val="0"/>
          <w:marBottom w:val="0"/>
          <w:divBdr>
            <w:top w:val="none" w:sz="0" w:space="0" w:color="auto"/>
            <w:left w:val="none" w:sz="0" w:space="0" w:color="auto"/>
            <w:bottom w:val="none" w:sz="0" w:space="0" w:color="auto"/>
            <w:right w:val="none" w:sz="0" w:space="0" w:color="auto"/>
          </w:divBdr>
        </w:div>
        <w:div w:id="1736006233">
          <w:marLeft w:val="640"/>
          <w:marRight w:val="0"/>
          <w:marTop w:val="0"/>
          <w:marBottom w:val="0"/>
          <w:divBdr>
            <w:top w:val="none" w:sz="0" w:space="0" w:color="auto"/>
            <w:left w:val="none" w:sz="0" w:space="0" w:color="auto"/>
            <w:bottom w:val="none" w:sz="0" w:space="0" w:color="auto"/>
            <w:right w:val="none" w:sz="0" w:space="0" w:color="auto"/>
          </w:divBdr>
        </w:div>
        <w:div w:id="905917492">
          <w:marLeft w:val="640"/>
          <w:marRight w:val="0"/>
          <w:marTop w:val="0"/>
          <w:marBottom w:val="0"/>
          <w:divBdr>
            <w:top w:val="none" w:sz="0" w:space="0" w:color="auto"/>
            <w:left w:val="none" w:sz="0" w:space="0" w:color="auto"/>
            <w:bottom w:val="none" w:sz="0" w:space="0" w:color="auto"/>
            <w:right w:val="none" w:sz="0" w:space="0" w:color="auto"/>
          </w:divBdr>
        </w:div>
        <w:div w:id="1473667728">
          <w:marLeft w:val="640"/>
          <w:marRight w:val="0"/>
          <w:marTop w:val="0"/>
          <w:marBottom w:val="0"/>
          <w:divBdr>
            <w:top w:val="none" w:sz="0" w:space="0" w:color="auto"/>
            <w:left w:val="none" w:sz="0" w:space="0" w:color="auto"/>
            <w:bottom w:val="none" w:sz="0" w:space="0" w:color="auto"/>
            <w:right w:val="none" w:sz="0" w:space="0" w:color="auto"/>
          </w:divBdr>
        </w:div>
      </w:divsChild>
    </w:div>
    <w:div w:id="1500384853">
      <w:bodyDiv w:val="1"/>
      <w:marLeft w:val="0"/>
      <w:marRight w:val="0"/>
      <w:marTop w:val="0"/>
      <w:marBottom w:val="0"/>
      <w:divBdr>
        <w:top w:val="none" w:sz="0" w:space="0" w:color="auto"/>
        <w:left w:val="none" w:sz="0" w:space="0" w:color="auto"/>
        <w:bottom w:val="none" w:sz="0" w:space="0" w:color="auto"/>
        <w:right w:val="none" w:sz="0" w:space="0" w:color="auto"/>
      </w:divBdr>
      <w:divsChild>
        <w:div w:id="1535536930">
          <w:marLeft w:val="640"/>
          <w:marRight w:val="0"/>
          <w:marTop w:val="0"/>
          <w:marBottom w:val="0"/>
          <w:divBdr>
            <w:top w:val="none" w:sz="0" w:space="0" w:color="auto"/>
            <w:left w:val="none" w:sz="0" w:space="0" w:color="auto"/>
            <w:bottom w:val="none" w:sz="0" w:space="0" w:color="auto"/>
            <w:right w:val="none" w:sz="0" w:space="0" w:color="auto"/>
          </w:divBdr>
        </w:div>
        <w:div w:id="606160422">
          <w:marLeft w:val="640"/>
          <w:marRight w:val="0"/>
          <w:marTop w:val="0"/>
          <w:marBottom w:val="0"/>
          <w:divBdr>
            <w:top w:val="none" w:sz="0" w:space="0" w:color="auto"/>
            <w:left w:val="none" w:sz="0" w:space="0" w:color="auto"/>
            <w:bottom w:val="none" w:sz="0" w:space="0" w:color="auto"/>
            <w:right w:val="none" w:sz="0" w:space="0" w:color="auto"/>
          </w:divBdr>
        </w:div>
        <w:div w:id="1144739297">
          <w:marLeft w:val="640"/>
          <w:marRight w:val="0"/>
          <w:marTop w:val="0"/>
          <w:marBottom w:val="0"/>
          <w:divBdr>
            <w:top w:val="none" w:sz="0" w:space="0" w:color="auto"/>
            <w:left w:val="none" w:sz="0" w:space="0" w:color="auto"/>
            <w:bottom w:val="none" w:sz="0" w:space="0" w:color="auto"/>
            <w:right w:val="none" w:sz="0" w:space="0" w:color="auto"/>
          </w:divBdr>
        </w:div>
        <w:div w:id="686634135">
          <w:marLeft w:val="640"/>
          <w:marRight w:val="0"/>
          <w:marTop w:val="0"/>
          <w:marBottom w:val="0"/>
          <w:divBdr>
            <w:top w:val="none" w:sz="0" w:space="0" w:color="auto"/>
            <w:left w:val="none" w:sz="0" w:space="0" w:color="auto"/>
            <w:bottom w:val="none" w:sz="0" w:space="0" w:color="auto"/>
            <w:right w:val="none" w:sz="0" w:space="0" w:color="auto"/>
          </w:divBdr>
        </w:div>
        <w:div w:id="777263609">
          <w:marLeft w:val="640"/>
          <w:marRight w:val="0"/>
          <w:marTop w:val="0"/>
          <w:marBottom w:val="0"/>
          <w:divBdr>
            <w:top w:val="none" w:sz="0" w:space="0" w:color="auto"/>
            <w:left w:val="none" w:sz="0" w:space="0" w:color="auto"/>
            <w:bottom w:val="none" w:sz="0" w:space="0" w:color="auto"/>
            <w:right w:val="none" w:sz="0" w:space="0" w:color="auto"/>
          </w:divBdr>
        </w:div>
        <w:div w:id="69888961">
          <w:marLeft w:val="640"/>
          <w:marRight w:val="0"/>
          <w:marTop w:val="0"/>
          <w:marBottom w:val="0"/>
          <w:divBdr>
            <w:top w:val="none" w:sz="0" w:space="0" w:color="auto"/>
            <w:left w:val="none" w:sz="0" w:space="0" w:color="auto"/>
            <w:bottom w:val="none" w:sz="0" w:space="0" w:color="auto"/>
            <w:right w:val="none" w:sz="0" w:space="0" w:color="auto"/>
          </w:divBdr>
        </w:div>
        <w:div w:id="1824270991">
          <w:marLeft w:val="640"/>
          <w:marRight w:val="0"/>
          <w:marTop w:val="0"/>
          <w:marBottom w:val="0"/>
          <w:divBdr>
            <w:top w:val="none" w:sz="0" w:space="0" w:color="auto"/>
            <w:left w:val="none" w:sz="0" w:space="0" w:color="auto"/>
            <w:bottom w:val="none" w:sz="0" w:space="0" w:color="auto"/>
            <w:right w:val="none" w:sz="0" w:space="0" w:color="auto"/>
          </w:divBdr>
        </w:div>
        <w:div w:id="840120463">
          <w:marLeft w:val="640"/>
          <w:marRight w:val="0"/>
          <w:marTop w:val="0"/>
          <w:marBottom w:val="0"/>
          <w:divBdr>
            <w:top w:val="none" w:sz="0" w:space="0" w:color="auto"/>
            <w:left w:val="none" w:sz="0" w:space="0" w:color="auto"/>
            <w:bottom w:val="none" w:sz="0" w:space="0" w:color="auto"/>
            <w:right w:val="none" w:sz="0" w:space="0" w:color="auto"/>
          </w:divBdr>
        </w:div>
        <w:div w:id="1622152305">
          <w:marLeft w:val="640"/>
          <w:marRight w:val="0"/>
          <w:marTop w:val="0"/>
          <w:marBottom w:val="0"/>
          <w:divBdr>
            <w:top w:val="none" w:sz="0" w:space="0" w:color="auto"/>
            <w:left w:val="none" w:sz="0" w:space="0" w:color="auto"/>
            <w:bottom w:val="none" w:sz="0" w:space="0" w:color="auto"/>
            <w:right w:val="none" w:sz="0" w:space="0" w:color="auto"/>
          </w:divBdr>
        </w:div>
        <w:div w:id="1218666988">
          <w:marLeft w:val="640"/>
          <w:marRight w:val="0"/>
          <w:marTop w:val="0"/>
          <w:marBottom w:val="0"/>
          <w:divBdr>
            <w:top w:val="none" w:sz="0" w:space="0" w:color="auto"/>
            <w:left w:val="none" w:sz="0" w:space="0" w:color="auto"/>
            <w:bottom w:val="none" w:sz="0" w:space="0" w:color="auto"/>
            <w:right w:val="none" w:sz="0" w:space="0" w:color="auto"/>
          </w:divBdr>
        </w:div>
        <w:div w:id="1253854596">
          <w:marLeft w:val="640"/>
          <w:marRight w:val="0"/>
          <w:marTop w:val="0"/>
          <w:marBottom w:val="0"/>
          <w:divBdr>
            <w:top w:val="none" w:sz="0" w:space="0" w:color="auto"/>
            <w:left w:val="none" w:sz="0" w:space="0" w:color="auto"/>
            <w:bottom w:val="none" w:sz="0" w:space="0" w:color="auto"/>
            <w:right w:val="none" w:sz="0" w:space="0" w:color="auto"/>
          </w:divBdr>
        </w:div>
        <w:div w:id="1365132193">
          <w:marLeft w:val="640"/>
          <w:marRight w:val="0"/>
          <w:marTop w:val="0"/>
          <w:marBottom w:val="0"/>
          <w:divBdr>
            <w:top w:val="none" w:sz="0" w:space="0" w:color="auto"/>
            <w:left w:val="none" w:sz="0" w:space="0" w:color="auto"/>
            <w:bottom w:val="none" w:sz="0" w:space="0" w:color="auto"/>
            <w:right w:val="none" w:sz="0" w:space="0" w:color="auto"/>
          </w:divBdr>
        </w:div>
        <w:div w:id="191387888">
          <w:marLeft w:val="640"/>
          <w:marRight w:val="0"/>
          <w:marTop w:val="0"/>
          <w:marBottom w:val="0"/>
          <w:divBdr>
            <w:top w:val="none" w:sz="0" w:space="0" w:color="auto"/>
            <w:left w:val="none" w:sz="0" w:space="0" w:color="auto"/>
            <w:bottom w:val="none" w:sz="0" w:space="0" w:color="auto"/>
            <w:right w:val="none" w:sz="0" w:space="0" w:color="auto"/>
          </w:divBdr>
        </w:div>
        <w:div w:id="288173515">
          <w:marLeft w:val="640"/>
          <w:marRight w:val="0"/>
          <w:marTop w:val="0"/>
          <w:marBottom w:val="0"/>
          <w:divBdr>
            <w:top w:val="none" w:sz="0" w:space="0" w:color="auto"/>
            <w:left w:val="none" w:sz="0" w:space="0" w:color="auto"/>
            <w:bottom w:val="none" w:sz="0" w:space="0" w:color="auto"/>
            <w:right w:val="none" w:sz="0" w:space="0" w:color="auto"/>
          </w:divBdr>
        </w:div>
        <w:div w:id="1589653977">
          <w:marLeft w:val="640"/>
          <w:marRight w:val="0"/>
          <w:marTop w:val="0"/>
          <w:marBottom w:val="0"/>
          <w:divBdr>
            <w:top w:val="none" w:sz="0" w:space="0" w:color="auto"/>
            <w:left w:val="none" w:sz="0" w:space="0" w:color="auto"/>
            <w:bottom w:val="none" w:sz="0" w:space="0" w:color="auto"/>
            <w:right w:val="none" w:sz="0" w:space="0" w:color="auto"/>
          </w:divBdr>
        </w:div>
      </w:divsChild>
    </w:div>
    <w:div w:id="1526753000">
      <w:bodyDiv w:val="1"/>
      <w:marLeft w:val="0"/>
      <w:marRight w:val="0"/>
      <w:marTop w:val="0"/>
      <w:marBottom w:val="0"/>
      <w:divBdr>
        <w:top w:val="none" w:sz="0" w:space="0" w:color="auto"/>
        <w:left w:val="none" w:sz="0" w:space="0" w:color="auto"/>
        <w:bottom w:val="none" w:sz="0" w:space="0" w:color="auto"/>
        <w:right w:val="none" w:sz="0" w:space="0" w:color="auto"/>
      </w:divBdr>
      <w:divsChild>
        <w:div w:id="42559119">
          <w:marLeft w:val="640"/>
          <w:marRight w:val="0"/>
          <w:marTop w:val="0"/>
          <w:marBottom w:val="0"/>
          <w:divBdr>
            <w:top w:val="none" w:sz="0" w:space="0" w:color="auto"/>
            <w:left w:val="none" w:sz="0" w:space="0" w:color="auto"/>
            <w:bottom w:val="none" w:sz="0" w:space="0" w:color="auto"/>
            <w:right w:val="none" w:sz="0" w:space="0" w:color="auto"/>
          </w:divBdr>
        </w:div>
        <w:div w:id="511526361">
          <w:marLeft w:val="640"/>
          <w:marRight w:val="0"/>
          <w:marTop w:val="0"/>
          <w:marBottom w:val="0"/>
          <w:divBdr>
            <w:top w:val="none" w:sz="0" w:space="0" w:color="auto"/>
            <w:left w:val="none" w:sz="0" w:space="0" w:color="auto"/>
            <w:bottom w:val="none" w:sz="0" w:space="0" w:color="auto"/>
            <w:right w:val="none" w:sz="0" w:space="0" w:color="auto"/>
          </w:divBdr>
        </w:div>
        <w:div w:id="528840112">
          <w:marLeft w:val="640"/>
          <w:marRight w:val="0"/>
          <w:marTop w:val="0"/>
          <w:marBottom w:val="0"/>
          <w:divBdr>
            <w:top w:val="none" w:sz="0" w:space="0" w:color="auto"/>
            <w:left w:val="none" w:sz="0" w:space="0" w:color="auto"/>
            <w:bottom w:val="none" w:sz="0" w:space="0" w:color="auto"/>
            <w:right w:val="none" w:sz="0" w:space="0" w:color="auto"/>
          </w:divBdr>
        </w:div>
        <w:div w:id="368995707">
          <w:marLeft w:val="640"/>
          <w:marRight w:val="0"/>
          <w:marTop w:val="0"/>
          <w:marBottom w:val="0"/>
          <w:divBdr>
            <w:top w:val="none" w:sz="0" w:space="0" w:color="auto"/>
            <w:left w:val="none" w:sz="0" w:space="0" w:color="auto"/>
            <w:bottom w:val="none" w:sz="0" w:space="0" w:color="auto"/>
            <w:right w:val="none" w:sz="0" w:space="0" w:color="auto"/>
          </w:divBdr>
        </w:div>
        <w:div w:id="1094866235">
          <w:marLeft w:val="640"/>
          <w:marRight w:val="0"/>
          <w:marTop w:val="0"/>
          <w:marBottom w:val="0"/>
          <w:divBdr>
            <w:top w:val="none" w:sz="0" w:space="0" w:color="auto"/>
            <w:left w:val="none" w:sz="0" w:space="0" w:color="auto"/>
            <w:bottom w:val="none" w:sz="0" w:space="0" w:color="auto"/>
            <w:right w:val="none" w:sz="0" w:space="0" w:color="auto"/>
          </w:divBdr>
        </w:div>
        <w:div w:id="1553417171">
          <w:marLeft w:val="640"/>
          <w:marRight w:val="0"/>
          <w:marTop w:val="0"/>
          <w:marBottom w:val="0"/>
          <w:divBdr>
            <w:top w:val="none" w:sz="0" w:space="0" w:color="auto"/>
            <w:left w:val="none" w:sz="0" w:space="0" w:color="auto"/>
            <w:bottom w:val="none" w:sz="0" w:space="0" w:color="auto"/>
            <w:right w:val="none" w:sz="0" w:space="0" w:color="auto"/>
          </w:divBdr>
        </w:div>
        <w:div w:id="78673723">
          <w:marLeft w:val="640"/>
          <w:marRight w:val="0"/>
          <w:marTop w:val="0"/>
          <w:marBottom w:val="0"/>
          <w:divBdr>
            <w:top w:val="none" w:sz="0" w:space="0" w:color="auto"/>
            <w:left w:val="none" w:sz="0" w:space="0" w:color="auto"/>
            <w:bottom w:val="none" w:sz="0" w:space="0" w:color="auto"/>
            <w:right w:val="none" w:sz="0" w:space="0" w:color="auto"/>
          </w:divBdr>
        </w:div>
        <w:div w:id="1264145316">
          <w:marLeft w:val="640"/>
          <w:marRight w:val="0"/>
          <w:marTop w:val="0"/>
          <w:marBottom w:val="0"/>
          <w:divBdr>
            <w:top w:val="none" w:sz="0" w:space="0" w:color="auto"/>
            <w:left w:val="none" w:sz="0" w:space="0" w:color="auto"/>
            <w:bottom w:val="none" w:sz="0" w:space="0" w:color="auto"/>
            <w:right w:val="none" w:sz="0" w:space="0" w:color="auto"/>
          </w:divBdr>
        </w:div>
        <w:div w:id="1383823117">
          <w:marLeft w:val="640"/>
          <w:marRight w:val="0"/>
          <w:marTop w:val="0"/>
          <w:marBottom w:val="0"/>
          <w:divBdr>
            <w:top w:val="none" w:sz="0" w:space="0" w:color="auto"/>
            <w:left w:val="none" w:sz="0" w:space="0" w:color="auto"/>
            <w:bottom w:val="none" w:sz="0" w:space="0" w:color="auto"/>
            <w:right w:val="none" w:sz="0" w:space="0" w:color="auto"/>
          </w:divBdr>
        </w:div>
        <w:div w:id="1736467650">
          <w:marLeft w:val="640"/>
          <w:marRight w:val="0"/>
          <w:marTop w:val="0"/>
          <w:marBottom w:val="0"/>
          <w:divBdr>
            <w:top w:val="none" w:sz="0" w:space="0" w:color="auto"/>
            <w:left w:val="none" w:sz="0" w:space="0" w:color="auto"/>
            <w:bottom w:val="none" w:sz="0" w:space="0" w:color="auto"/>
            <w:right w:val="none" w:sz="0" w:space="0" w:color="auto"/>
          </w:divBdr>
        </w:div>
        <w:div w:id="115605970">
          <w:marLeft w:val="640"/>
          <w:marRight w:val="0"/>
          <w:marTop w:val="0"/>
          <w:marBottom w:val="0"/>
          <w:divBdr>
            <w:top w:val="none" w:sz="0" w:space="0" w:color="auto"/>
            <w:left w:val="none" w:sz="0" w:space="0" w:color="auto"/>
            <w:bottom w:val="none" w:sz="0" w:space="0" w:color="auto"/>
            <w:right w:val="none" w:sz="0" w:space="0" w:color="auto"/>
          </w:divBdr>
        </w:div>
        <w:div w:id="1446535743">
          <w:marLeft w:val="640"/>
          <w:marRight w:val="0"/>
          <w:marTop w:val="0"/>
          <w:marBottom w:val="0"/>
          <w:divBdr>
            <w:top w:val="none" w:sz="0" w:space="0" w:color="auto"/>
            <w:left w:val="none" w:sz="0" w:space="0" w:color="auto"/>
            <w:bottom w:val="none" w:sz="0" w:space="0" w:color="auto"/>
            <w:right w:val="none" w:sz="0" w:space="0" w:color="auto"/>
          </w:divBdr>
        </w:div>
        <w:div w:id="997223787">
          <w:marLeft w:val="640"/>
          <w:marRight w:val="0"/>
          <w:marTop w:val="0"/>
          <w:marBottom w:val="0"/>
          <w:divBdr>
            <w:top w:val="none" w:sz="0" w:space="0" w:color="auto"/>
            <w:left w:val="none" w:sz="0" w:space="0" w:color="auto"/>
            <w:bottom w:val="none" w:sz="0" w:space="0" w:color="auto"/>
            <w:right w:val="none" w:sz="0" w:space="0" w:color="auto"/>
          </w:divBdr>
        </w:div>
      </w:divsChild>
    </w:div>
    <w:div w:id="1600286007">
      <w:bodyDiv w:val="1"/>
      <w:marLeft w:val="0"/>
      <w:marRight w:val="0"/>
      <w:marTop w:val="0"/>
      <w:marBottom w:val="0"/>
      <w:divBdr>
        <w:top w:val="none" w:sz="0" w:space="0" w:color="auto"/>
        <w:left w:val="none" w:sz="0" w:space="0" w:color="auto"/>
        <w:bottom w:val="none" w:sz="0" w:space="0" w:color="auto"/>
        <w:right w:val="none" w:sz="0" w:space="0" w:color="auto"/>
      </w:divBdr>
      <w:divsChild>
        <w:div w:id="1692948281">
          <w:marLeft w:val="640"/>
          <w:marRight w:val="0"/>
          <w:marTop w:val="0"/>
          <w:marBottom w:val="0"/>
          <w:divBdr>
            <w:top w:val="none" w:sz="0" w:space="0" w:color="auto"/>
            <w:left w:val="none" w:sz="0" w:space="0" w:color="auto"/>
            <w:bottom w:val="none" w:sz="0" w:space="0" w:color="auto"/>
            <w:right w:val="none" w:sz="0" w:space="0" w:color="auto"/>
          </w:divBdr>
        </w:div>
        <w:div w:id="1380398125">
          <w:marLeft w:val="640"/>
          <w:marRight w:val="0"/>
          <w:marTop w:val="0"/>
          <w:marBottom w:val="0"/>
          <w:divBdr>
            <w:top w:val="none" w:sz="0" w:space="0" w:color="auto"/>
            <w:left w:val="none" w:sz="0" w:space="0" w:color="auto"/>
            <w:bottom w:val="none" w:sz="0" w:space="0" w:color="auto"/>
            <w:right w:val="none" w:sz="0" w:space="0" w:color="auto"/>
          </w:divBdr>
        </w:div>
        <w:div w:id="997460060">
          <w:marLeft w:val="640"/>
          <w:marRight w:val="0"/>
          <w:marTop w:val="0"/>
          <w:marBottom w:val="0"/>
          <w:divBdr>
            <w:top w:val="none" w:sz="0" w:space="0" w:color="auto"/>
            <w:left w:val="none" w:sz="0" w:space="0" w:color="auto"/>
            <w:bottom w:val="none" w:sz="0" w:space="0" w:color="auto"/>
            <w:right w:val="none" w:sz="0" w:space="0" w:color="auto"/>
          </w:divBdr>
        </w:div>
        <w:div w:id="1293436661">
          <w:marLeft w:val="640"/>
          <w:marRight w:val="0"/>
          <w:marTop w:val="0"/>
          <w:marBottom w:val="0"/>
          <w:divBdr>
            <w:top w:val="none" w:sz="0" w:space="0" w:color="auto"/>
            <w:left w:val="none" w:sz="0" w:space="0" w:color="auto"/>
            <w:bottom w:val="none" w:sz="0" w:space="0" w:color="auto"/>
            <w:right w:val="none" w:sz="0" w:space="0" w:color="auto"/>
          </w:divBdr>
        </w:div>
        <w:div w:id="995107846">
          <w:marLeft w:val="640"/>
          <w:marRight w:val="0"/>
          <w:marTop w:val="0"/>
          <w:marBottom w:val="0"/>
          <w:divBdr>
            <w:top w:val="none" w:sz="0" w:space="0" w:color="auto"/>
            <w:left w:val="none" w:sz="0" w:space="0" w:color="auto"/>
            <w:bottom w:val="none" w:sz="0" w:space="0" w:color="auto"/>
            <w:right w:val="none" w:sz="0" w:space="0" w:color="auto"/>
          </w:divBdr>
        </w:div>
        <w:div w:id="2050257151">
          <w:marLeft w:val="640"/>
          <w:marRight w:val="0"/>
          <w:marTop w:val="0"/>
          <w:marBottom w:val="0"/>
          <w:divBdr>
            <w:top w:val="none" w:sz="0" w:space="0" w:color="auto"/>
            <w:left w:val="none" w:sz="0" w:space="0" w:color="auto"/>
            <w:bottom w:val="none" w:sz="0" w:space="0" w:color="auto"/>
            <w:right w:val="none" w:sz="0" w:space="0" w:color="auto"/>
          </w:divBdr>
        </w:div>
        <w:div w:id="403181161">
          <w:marLeft w:val="640"/>
          <w:marRight w:val="0"/>
          <w:marTop w:val="0"/>
          <w:marBottom w:val="0"/>
          <w:divBdr>
            <w:top w:val="none" w:sz="0" w:space="0" w:color="auto"/>
            <w:left w:val="none" w:sz="0" w:space="0" w:color="auto"/>
            <w:bottom w:val="none" w:sz="0" w:space="0" w:color="auto"/>
            <w:right w:val="none" w:sz="0" w:space="0" w:color="auto"/>
          </w:divBdr>
        </w:div>
        <w:div w:id="1535726223">
          <w:marLeft w:val="640"/>
          <w:marRight w:val="0"/>
          <w:marTop w:val="0"/>
          <w:marBottom w:val="0"/>
          <w:divBdr>
            <w:top w:val="none" w:sz="0" w:space="0" w:color="auto"/>
            <w:left w:val="none" w:sz="0" w:space="0" w:color="auto"/>
            <w:bottom w:val="none" w:sz="0" w:space="0" w:color="auto"/>
            <w:right w:val="none" w:sz="0" w:space="0" w:color="auto"/>
          </w:divBdr>
        </w:div>
        <w:div w:id="1707637854">
          <w:marLeft w:val="640"/>
          <w:marRight w:val="0"/>
          <w:marTop w:val="0"/>
          <w:marBottom w:val="0"/>
          <w:divBdr>
            <w:top w:val="none" w:sz="0" w:space="0" w:color="auto"/>
            <w:left w:val="none" w:sz="0" w:space="0" w:color="auto"/>
            <w:bottom w:val="none" w:sz="0" w:space="0" w:color="auto"/>
            <w:right w:val="none" w:sz="0" w:space="0" w:color="auto"/>
          </w:divBdr>
        </w:div>
        <w:div w:id="1282957667">
          <w:marLeft w:val="640"/>
          <w:marRight w:val="0"/>
          <w:marTop w:val="0"/>
          <w:marBottom w:val="0"/>
          <w:divBdr>
            <w:top w:val="none" w:sz="0" w:space="0" w:color="auto"/>
            <w:left w:val="none" w:sz="0" w:space="0" w:color="auto"/>
            <w:bottom w:val="none" w:sz="0" w:space="0" w:color="auto"/>
            <w:right w:val="none" w:sz="0" w:space="0" w:color="auto"/>
          </w:divBdr>
        </w:div>
        <w:div w:id="913465506">
          <w:marLeft w:val="640"/>
          <w:marRight w:val="0"/>
          <w:marTop w:val="0"/>
          <w:marBottom w:val="0"/>
          <w:divBdr>
            <w:top w:val="none" w:sz="0" w:space="0" w:color="auto"/>
            <w:left w:val="none" w:sz="0" w:space="0" w:color="auto"/>
            <w:bottom w:val="none" w:sz="0" w:space="0" w:color="auto"/>
            <w:right w:val="none" w:sz="0" w:space="0" w:color="auto"/>
          </w:divBdr>
        </w:div>
        <w:div w:id="1248880457">
          <w:marLeft w:val="640"/>
          <w:marRight w:val="0"/>
          <w:marTop w:val="0"/>
          <w:marBottom w:val="0"/>
          <w:divBdr>
            <w:top w:val="none" w:sz="0" w:space="0" w:color="auto"/>
            <w:left w:val="none" w:sz="0" w:space="0" w:color="auto"/>
            <w:bottom w:val="none" w:sz="0" w:space="0" w:color="auto"/>
            <w:right w:val="none" w:sz="0" w:space="0" w:color="auto"/>
          </w:divBdr>
        </w:div>
        <w:div w:id="278608930">
          <w:marLeft w:val="640"/>
          <w:marRight w:val="0"/>
          <w:marTop w:val="0"/>
          <w:marBottom w:val="0"/>
          <w:divBdr>
            <w:top w:val="none" w:sz="0" w:space="0" w:color="auto"/>
            <w:left w:val="none" w:sz="0" w:space="0" w:color="auto"/>
            <w:bottom w:val="none" w:sz="0" w:space="0" w:color="auto"/>
            <w:right w:val="none" w:sz="0" w:space="0" w:color="auto"/>
          </w:divBdr>
        </w:div>
        <w:div w:id="282426824">
          <w:marLeft w:val="640"/>
          <w:marRight w:val="0"/>
          <w:marTop w:val="0"/>
          <w:marBottom w:val="0"/>
          <w:divBdr>
            <w:top w:val="none" w:sz="0" w:space="0" w:color="auto"/>
            <w:left w:val="none" w:sz="0" w:space="0" w:color="auto"/>
            <w:bottom w:val="none" w:sz="0" w:space="0" w:color="auto"/>
            <w:right w:val="none" w:sz="0" w:space="0" w:color="auto"/>
          </w:divBdr>
        </w:div>
        <w:div w:id="476460763">
          <w:marLeft w:val="640"/>
          <w:marRight w:val="0"/>
          <w:marTop w:val="0"/>
          <w:marBottom w:val="0"/>
          <w:divBdr>
            <w:top w:val="none" w:sz="0" w:space="0" w:color="auto"/>
            <w:left w:val="none" w:sz="0" w:space="0" w:color="auto"/>
            <w:bottom w:val="none" w:sz="0" w:space="0" w:color="auto"/>
            <w:right w:val="none" w:sz="0" w:space="0" w:color="auto"/>
          </w:divBdr>
        </w:div>
        <w:div w:id="174809756">
          <w:marLeft w:val="640"/>
          <w:marRight w:val="0"/>
          <w:marTop w:val="0"/>
          <w:marBottom w:val="0"/>
          <w:divBdr>
            <w:top w:val="none" w:sz="0" w:space="0" w:color="auto"/>
            <w:left w:val="none" w:sz="0" w:space="0" w:color="auto"/>
            <w:bottom w:val="none" w:sz="0" w:space="0" w:color="auto"/>
            <w:right w:val="none" w:sz="0" w:space="0" w:color="auto"/>
          </w:divBdr>
        </w:div>
        <w:div w:id="699668065">
          <w:marLeft w:val="640"/>
          <w:marRight w:val="0"/>
          <w:marTop w:val="0"/>
          <w:marBottom w:val="0"/>
          <w:divBdr>
            <w:top w:val="none" w:sz="0" w:space="0" w:color="auto"/>
            <w:left w:val="none" w:sz="0" w:space="0" w:color="auto"/>
            <w:bottom w:val="none" w:sz="0" w:space="0" w:color="auto"/>
            <w:right w:val="none" w:sz="0" w:space="0" w:color="auto"/>
          </w:divBdr>
        </w:div>
        <w:div w:id="73281577">
          <w:marLeft w:val="640"/>
          <w:marRight w:val="0"/>
          <w:marTop w:val="0"/>
          <w:marBottom w:val="0"/>
          <w:divBdr>
            <w:top w:val="none" w:sz="0" w:space="0" w:color="auto"/>
            <w:left w:val="none" w:sz="0" w:space="0" w:color="auto"/>
            <w:bottom w:val="none" w:sz="0" w:space="0" w:color="auto"/>
            <w:right w:val="none" w:sz="0" w:space="0" w:color="auto"/>
          </w:divBdr>
        </w:div>
        <w:div w:id="1041710329">
          <w:marLeft w:val="640"/>
          <w:marRight w:val="0"/>
          <w:marTop w:val="0"/>
          <w:marBottom w:val="0"/>
          <w:divBdr>
            <w:top w:val="none" w:sz="0" w:space="0" w:color="auto"/>
            <w:left w:val="none" w:sz="0" w:space="0" w:color="auto"/>
            <w:bottom w:val="none" w:sz="0" w:space="0" w:color="auto"/>
            <w:right w:val="none" w:sz="0" w:space="0" w:color="auto"/>
          </w:divBdr>
        </w:div>
        <w:div w:id="795293399">
          <w:marLeft w:val="640"/>
          <w:marRight w:val="0"/>
          <w:marTop w:val="0"/>
          <w:marBottom w:val="0"/>
          <w:divBdr>
            <w:top w:val="none" w:sz="0" w:space="0" w:color="auto"/>
            <w:left w:val="none" w:sz="0" w:space="0" w:color="auto"/>
            <w:bottom w:val="none" w:sz="0" w:space="0" w:color="auto"/>
            <w:right w:val="none" w:sz="0" w:space="0" w:color="auto"/>
          </w:divBdr>
        </w:div>
      </w:divsChild>
    </w:div>
    <w:div w:id="1612935977">
      <w:bodyDiv w:val="1"/>
      <w:marLeft w:val="0"/>
      <w:marRight w:val="0"/>
      <w:marTop w:val="0"/>
      <w:marBottom w:val="0"/>
      <w:divBdr>
        <w:top w:val="none" w:sz="0" w:space="0" w:color="auto"/>
        <w:left w:val="none" w:sz="0" w:space="0" w:color="auto"/>
        <w:bottom w:val="none" w:sz="0" w:space="0" w:color="auto"/>
        <w:right w:val="none" w:sz="0" w:space="0" w:color="auto"/>
      </w:divBdr>
      <w:divsChild>
        <w:div w:id="1392849266">
          <w:marLeft w:val="640"/>
          <w:marRight w:val="0"/>
          <w:marTop w:val="0"/>
          <w:marBottom w:val="0"/>
          <w:divBdr>
            <w:top w:val="none" w:sz="0" w:space="0" w:color="auto"/>
            <w:left w:val="none" w:sz="0" w:space="0" w:color="auto"/>
            <w:bottom w:val="none" w:sz="0" w:space="0" w:color="auto"/>
            <w:right w:val="none" w:sz="0" w:space="0" w:color="auto"/>
          </w:divBdr>
        </w:div>
        <w:div w:id="1928807851">
          <w:marLeft w:val="640"/>
          <w:marRight w:val="0"/>
          <w:marTop w:val="0"/>
          <w:marBottom w:val="0"/>
          <w:divBdr>
            <w:top w:val="none" w:sz="0" w:space="0" w:color="auto"/>
            <w:left w:val="none" w:sz="0" w:space="0" w:color="auto"/>
            <w:bottom w:val="none" w:sz="0" w:space="0" w:color="auto"/>
            <w:right w:val="none" w:sz="0" w:space="0" w:color="auto"/>
          </w:divBdr>
        </w:div>
        <w:div w:id="1019817965">
          <w:marLeft w:val="640"/>
          <w:marRight w:val="0"/>
          <w:marTop w:val="0"/>
          <w:marBottom w:val="0"/>
          <w:divBdr>
            <w:top w:val="none" w:sz="0" w:space="0" w:color="auto"/>
            <w:left w:val="none" w:sz="0" w:space="0" w:color="auto"/>
            <w:bottom w:val="none" w:sz="0" w:space="0" w:color="auto"/>
            <w:right w:val="none" w:sz="0" w:space="0" w:color="auto"/>
          </w:divBdr>
        </w:div>
        <w:div w:id="471489060">
          <w:marLeft w:val="640"/>
          <w:marRight w:val="0"/>
          <w:marTop w:val="0"/>
          <w:marBottom w:val="0"/>
          <w:divBdr>
            <w:top w:val="none" w:sz="0" w:space="0" w:color="auto"/>
            <w:left w:val="none" w:sz="0" w:space="0" w:color="auto"/>
            <w:bottom w:val="none" w:sz="0" w:space="0" w:color="auto"/>
            <w:right w:val="none" w:sz="0" w:space="0" w:color="auto"/>
          </w:divBdr>
        </w:div>
        <w:div w:id="729577130">
          <w:marLeft w:val="640"/>
          <w:marRight w:val="0"/>
          <w:marTop w:val="0"/>
          <w:marBottom w:val="0"/>
          <w:divBdr>
            <w:top w:val="none" w:sz="0" w:space="0" w:color="auto"/>
            <w:left w:val="none" w:sz="0" w:space="0" w:color="auto"/>
            <w:bottom w:val="none" w:sz="0" w:space="0" w:color="auto"/>
            <w:right w:val="none" w:sz="0" w:space="0" w:color="auto"/>
          </w:divBdr>
        </w:div>
        <w:div w:id="2087458675">
          <w:marLeft w:val="640"/>
          <w:marRight w:val="0"/>
          <w:marTop w:val="0"/>
          <w:marBottom w:val="0"/>
          <w:divBdr>
            <w:top w:val="none" w:sz="0" w:space="0" w:color="auto"/>
            <w:left w:val="none" w:sz="0" w:space="0" w:color="auto"/>
            <w:bottom w:val="none" w:sz="0" w:space="0" w:color="auto"/>
            <w:right w:val="none" w:sz="0" w:space="0" w:color="auto"/>
          </w:divBdr>
        </w:div>
        <w:div w:id="357778150">
          <w:marLeft w:val="640"/>
          <w:marRight w:val="0"/>
          <w:marTop w:val="0"/>
          <w:marBottom w:val="0"/>
          <w:divBdr>
            <w:top w:val="none" w:sz="0" w:space="0" w:color="auto"/>
            <w:left w:val="none" w:sz="0" w:space="0" w:color="auto"/>
            <w:bottom w:val="none" w:sz="0" w:space="0" w:color="auto"/>
            <w:right w:val="none" w:sz="0" w:space="0" w:color="auto"/>
          </w:divBdr>
        </w:div>
        <w:div w:id="487941391">
          <w:marLeft w:val="640"/>
          <w:marRight w:val="0"/>
          <w:marTop w:val="0"/>
          <w:marBottom w:val="0"/>
          <w:divBdr>
            <w:top w:val="none" w:sz="0" w:space="0" w:color="auto"/>
            <w:left w:val="none" w:sz="0" w:space="0" w:color="auto"/>
            <w:bottom w:val="none" w:sz="0" w:space="0" w:color="auto"/>
            <w:right w:val="none" w:sz="0" w:space="0" w:color="auto"/>
          </w:divBdr>
        </w:div>
        <w:div w:id="278414781">
          <w:marLeft w:val="640"/>
          <w:marRight w:val="0"/>
          <w:marTop w:val="0"/>
          <w:marBottom w:val="0"/>
          <w:divBdr>
            <w:top w:val="none" w:sz="0" w:space="0" w:color="auto"/>
            <w:left w:val="none" w:sz="0" w:space="0" w:color="auto"/>
            <w:bottom w:val="none" w:sz="0" w:space="0" w:color="auto"/>
            <w:right w:val="none" w:sz="0" w:space="0" w:color="auto"/>
          </w:divBdr>
        </w:div>
        <w:div w:id="1990085754">
          <w:marLeft w:val="640"/>
          <w:marRight w:val="0"/>
          <w:marTop w:val="0"/>
          <w:marBottom w:val="0"/>
          <w:divBdr>
            <w:top w:val="none" w:sz="0" w:space="0" w:color="auto"/>
            <w:left w:val="none" w:sz="0" w:space="0" w:color="auto"/>
            <w:bottom w:val="none" w:sz="0" w:space="0" w:color="auto"/>
            <w:right w:val="none" w:sz="0" w:space="0" w:color="auto"/>
          </w:divBdr>
        </w:div>
        <w:div w:id="1920795578">
          <w:marLeft w:val="640"/>
          <w:marRight w:val="0"/>
          <w:marTop w:val="0"/>
          <w:marBottom w:val="0"/>
          <w:divBdr>
            <w:top w:val="none" w:sz="0" w:space="0" w:color="auto"/>
            <w:left w:val="none" w:sz="0" w:space="0" w:color="auto"/>
            <w:bottom w:val="none" w:sz="0" w:space="0" w:color="auto"/>
            <w:right w:val="none" w:sz="0" w:space="0" w:color="auto"/>
          </w:divBdr>
        </w:div>
        <w:div w:id="243537240">
          <w:marLeft w:val="640"/>
          <w:marRight w:val="0"/>
          <w:marTop w:val="0"/>
          <w:marBottom w:val="0"/>
          <w:divBdr>
            <w:top w:val="none" w:sz="0" w:space="0" w:color="auto"/>
            <w:left w:val="none" w:sz="0" w:space="0" w:color="auto"/>
            <w:bottom w:val="none" w:sz="0" w:space="0" w:color="auto"/>
            <w:right w:val="none" w:sz="0" w:space="0" w:color="auto"/>
          </w:divBdr>
        </w:div>
        <w:div w:id="1814834624">
          <w:marLeft w:val="640"/>
          <w:marRight w:val="0"/>
          <w:marTop w:val="0"/>
          <w:marBottom w:val="0"/>
          <w:divBdr>
            <w:top w:val="none" w:sz="0" w:space="0" w:color="auto"/>
            <w:left w:val="none" w:sz="0" w:space="0" w:color="auto"/>
            <w:bottom w:val="none" w:sz="0" w:space="0" w:color="auto"/>
            <w:right w:val="none" w:sz="0" w:space="0" w:color="auto"/>
          </w:divBdr>
        </w:div>
        <w:div w:id="794298458">
          <w:marLeft w:val="640"/>
          <w:marRight w:val="0"/>
          <w:marTop w:val="0"/>
          <w:marBottom w:val="0"/>
          <w:divBdr>
            <w:top w:val="none" w:sz="0" w:space="0" w:color="auto"/>
            <w:left w:val="none" w:sz="0" w:space="0" w:color="auto"/>
            <w:bottom w:val="none" w:sz="0" w:space="0" w:color="auto"/>
            <w:right w:val="none" w:sz="0" w:space="0" w:color="auto"/>
          </w:divBdr>
        </w:div>
        <w:div w:id="1626960459">
          <w:marLeft w:val="640"/>
          <w:marRight w:val="0"/>
          <w:marTop w:val="0"/>
          <w:marBottom w:val="0"/>
          <w:divBdr>
            <w:top w:val="none" w:sz="0" w:space="0" w:color="auto"/>
            <w:left w:val="none" w:sz="0" w:space="0" w:color="auto"/>
            <w:bottom w:val="none" w:sz="0" w:space="0" w:color="auto"/>
            <w:right w:val="none" w:sz="0" w:space="0" w:color="auto"/>
          </w:divBdr>
        </w:div>
        <w:div w:id="1118060108">
          <w:marLeft w:val="640"/>
          <w:marRight w:val="0"/>
          <w:marTop w:val="0"/>
          <w:marBottom w:val="0"/>
          <w:divBdr>
            <w:top w:val="none" w:sz="0" w:space="0" w:color="auto"/>
            <w:left w:val="none" w:sz="0" w:space="0" w:color="auto"/>
            <w:bottom w:val="none" w:sz="0" w:space="0" w:color="auto"/>
            <w:right w:val="none" w:sz="0" w:space="0" w:color="auto"/>
          </w:divBdr>
        </w:div>
        <w:div w:id="239491091">
          <w:marLeft w:val="640"/>
          <w:marRight w:val="0"/>
          <w:marTop w:val="0"/>
          <w:marBottom w:val="0"/>
          <w:divBdr>
            <w:top w:val="none" w:sz="0" w:space="0" w:color="auto"/>
            <w:left w:val="none" w:sz="0" w:space="0" w:color="auto"/>
            <w:bottom w:val="none" w:sz="0" w:space="0" w:color="auto"/>
            <w:right w:val="none" w:sz="0" w:space="0" w:color="auto"/>
          </w:divBdr>
        </w:div>
      </w:divsChild>
    </w:div>
    <w:div w:id="1618683522">
      <w:bodyDiv w:val="1"/>
      <w:marLeft w:val="0"/>
      <w:marRight w:val="0"/>
      <w:marTop w:val="0"/>
      <w:marBottom w:val="0"/>
      <w:divBdr>
        <w:top w:val="none" w:sz="0" w:space="0" w:color="auto"/>
        <w:left w:val="none" w:sz="0" w:space="0" w:color="auto"/>
        <w:bottom w:val="none" w:sz="0" w:space="0" w:color="auto"/>
        <w:right w:val="none" w:sz="0" w:space="0" w:color="auto"/>
      </w:divBdr>
      <w:divsChild>
        <w:div w:id="1438403693">
          <w:marLeft w:val="640"/>
          <w:marRight w:val="0"/>
          <w:marTop w:val="0"/>
          <w:marBottom w:val="0"/>
          <w:divBdr>
            <w:top w:val="none" w:sz="0" w:space="0" w:color="auto"/>
            <w:left w:val="none" w:sz="0" w:space="0" w:color="auto"/>
            <w:bottom w:val="none" w:sz="0" w:space="0" w:color="auto"/>
            <w:right w:val="none" w:sz="0" w:space="0" w:color="auto"/>
          </w:divBdr>
        </w:div>
        <w:div w:id="335155323">
          <w:marLeft w:val="640"/>
          <w:marRight w:val="0"/>
          <w:marTop w:val="0"/>
          <w:marBottom w:val="0"/>
          <w:divBdr>
            <w:top w:val="none" w:sz="0" w:space="0" w:color="auto"/>
            <w:left w:val="none" w:sz="0" w:space="0" w:color="auto"/>
            <w:bottom w:val="none" w:sz="0" w:space="0" w:color="auto"/>
            <w:right w:val="none" w:sz="0" w:space="0" w:color="auto"/>
          </w:divBdr>
        </w:div>
        <w:div w:id="1076516148">
          <w:marLeft w:val="640"/>
          <w:marRight w:val="0"/>
          <w:marTop w:val="0"/>
          <w:marBottom w:val="0"/>
          <w:divBdr>
            <w:top w:val="none" w:sz="0" w:space="0" w:color="auto"/>
            <w:left w:val="none" w:sz="0" w:space="0" w:color="auto"/>
            <w:bottom w:val="none" w:sz="0" w:space="0" w:color="auto"/>
            <w:right w:val="none" w:sz="0" w:space="0" w:color="auto"/>
          </w:divBdr>
        </w:div>
        <w:div w:id="1427194588">
          <w:marLeft w:val="640"/>
          <w:marRight w:val="0"/>
          <w:marTop w:val="0"/>
          <w:marBottom w:val="0"/>
          <w:divBdr>
            <w:top w:val="none" w:sz="0" w:space="0" w:color="auto"/>
            <w:left w:val="none" w:sz="0" w:space="0" w:color="auto"/>
            <w:bottom w:val="none" w:sz="0" w:space="0" w:color="auto"/>
            <w:right w:val="none" w:sz="0" w:space="0" w:color="auto"/>
          </w:divBdr>
        </w:div>
        <w:div w:id="234316162">
          <w:marLeft w:val="640"/>
          <w:marRight w:val="0"/>
          <w:marTop w:val="0"/>
          <w:marBottom w:val="0"/>
          <w:divBdr>
            <w:top w:val="none" w:sz="0" w:space="0" w:color="auto"/>
            <w:left w:val="none" w:sz="0" w:space="0" w:color="auto"/>
            <w:bottom w:val="none" w:sz="0" w:space="0" w:color="auto"/>
            <w:right w:val="none" w:sz="0" w:space="0" w:color="auto"/>
          </w:divBdr>
        </w:div>
        <w:div w:id="1250695814">
          <w:marLeft w:val="640"/>
          <w:marRight w:val="0"/>
          <w:marTop w:val="0"/>
          <w:marBottom w:val="0"/>
          <w:divBdr>
            <w:top w:val="none" w:sz="0" w:space="0" w:color="auto"/>
            <w:left w:val="none" w:sz="0" w:space="0" w:color="auto"/>
            <w:bottom w:val="none" w:sz="0" w:space="0" w:color="auto"/>
            <w:right w:val="none" w:sz="0" w:space="0" w:color="auto"/>
          </w:divBdr>
        </w:div>
        <w:div w:id="183061736">
          <w:marLeft w:val="640"/>
          <w:marRight w:val="0"/>
          <w:marTop w:val="0"/>
          <w:marBottom w:val="0"/>
          <w:divBdr>
            <w:top w:val="none" w:sz="0" w:space="0" w:color="auto"/>
            <w:left w:val="none" w:sz="0" w:space="0" w:color="auto"/>
            <w:bottom w:val="none" w:sz="0" w:space="0" w:color="auto"/>
            <w:right w:val="none" w:sz="0" w:space="0" w:color="auto"/>
          </w:divBdr>
        </w:div>
        <w:div w:id="1878199998">
          <w:marLeft w:val="640"/>
          <w:marRight w:val="0"/>
          <w:marTop w:val="0"/>
          <w:marBottom w:val="0"/>
          <w:divBdr>
            <w:top w:val="none" w:sz="0" w:space="0" w:color="auto"/>
            <w:left w:val="none" w:sz="0" w:space="0" w:color="auto"/>
            <w:bottom w:val="none" w:sz="0" w:space="0" w:color="auto"/>
            <w:right w:val="none" w:sz="0" w:space="0" w:color="auto"/>
          </w:divBdr>
        </w:div>
        <w:div w:id="683433977">
          <w:marLeft w:val="640"/>
          <w:marRight w:val="0"/>
          <w:marTop w:val="0"/>
          <w:marBottom w:val="0"/>
          <w:divBdr>
            <w:top w:val="none" w:sz="0" w:space="0" w:color="auto"/>
            <w:left w:val="none" w:sz="0" w:space="0" w:color="auto"/>
            <w:bottom w:val="none" w:sz="0" w:space="0" w:color="auto"/>
            <w:right w:val="none" w:sz="0" w:space="0" w:color="auto"/>
          </w:divBdr>
        </w:div>
        <w:div w:id="1777559543">
          <w:marLeft w:val="640"/>
          <w:marRight w:val="0"/>
          <w:marTop w:val="0"/>
          <w:marBottom w:val="0"/>
          <w:divBdr>
            <w:top w:val="none" w:sz="0" w:space="0" w:color="auto"/>
            <w:left w:val="none" w:sz="0" w:space="0" w:color="auto"/>
            <w:bottom w:val="none" w:sz="0" w:space="0" w:color="auto"/>
            <w:right w:val="none" w:sz="0" w:space="0" w:color="auto"/>
          </w:divBdr>
        </w:div>
        <w:div w:id="52318189">
          <w:marLeft w:val="640"/>
          <w:marRight w:val="0"/>
          <w:marTop w:val="0"/>
          <w:marBottom w:val="0"/>
          <w:divBdr>
            <w:top w:val="none" w:sz="0" w:space="0" w:color="auto"/>
            <w:left w:val="none" w:sz="0" w:space="0" w:color="auto"/>
            <w:bottom w:val="none" w:sz="0" w:space="0" w:color="auto"/>
            <w:right w:val="none" w:sz="0" w:space="0" w:color="auto"/>
          </w:divBdr>
        </w:div>
        <w:div w:id="1550144830">
          <w:marLeft w:val="640"/>
          <w:marRight w:val="0"/>
          <w:marTop w:val="0"/>
          <w:marBottom w:val="0"/>
          <w:divBdr>
            <w:top w:val="none" w:sz="0" w:space="0" w:color="auto"/>
            <w:left w:val="none" w:sz="0" w:space="0" w:color="auto"/>
            <w:bottom w:val="none" w:sz="0" w:space="0" w:color="auto"/>
            <w:right w:val="none" w:sz="0" w:space="0" w:color="auto"/>
          </w:divBdr>
        </w:div>
        <w:div w:id="997344032">
          <w:marLeft w:val="640"/>
          <w:marRight w:val="0"/>
          <w:marTop w:val="0"/>
          <w:marBottom w:val="0"/>
          <w:divBdr>
            <w:top w:val="none" w:sz="0" w:space="0" w:color="auto"/>
            <w:left w:val="none" w:sz="0" w:space="0" w:color="auto"/>
            <w:bottom w:val="none" w:sz="0" w:space="0" w:color="auto"/>
            <w:right w:val="none" w:sz="0" w:space="0" w:color="auto"/>
          </w:divBdr>
        </w:div>
        <w:div w:id="1352686295">
          <w:marLeft w:val="640"/>
          <w:marRight w:val="0"/>
          <w:marTop w:val="0"/>
          <w:marBottom w:val="0"/>
          <w:divBdr>
            <w:top w:val="none" w:sz="0" w:space="0" w:color="auto"/>
            <w:left w:val="none" w:sz="0" w:space="0" w:color="auto"/>
            <w:bottom w:val="none" w:sz="0" w:space="0" w:color="auto"/>
            <w:right w:val="none" w:sz="0" w:space="0" w:color="auto"/>
          </w:divBdr>
        </w:div>
        <w:div w:id="260377752">
          <w:marLeft w:val="640"/>
          <w:marRight w:val="0"/>
          <w:marTop w:val="0"/>
          <w:marBottom w:val="0"/>
          <w:divBdr>
            <w:top w:val="none" w:sz="0" w:space="0" w:color="auto"/>
            <w:left w:val="none" w:sz="0" w:space="0" w:color="auto"/>
            <w:bottom w:val="none" w:sz="0" w:space="0" w:color="auto"/>
            <w:right w:val="none" w:sz="0" w:space="0" w:color="auto"/>
          </w:divBdr>
        </w:div>
        <w:div w:id="685787436">
          <w:marLeft w:val="640"/>
          <w:marRight w:val="0"/>
          <w:marTop w:val="0"/>
          <w:marBottom w:val="0"/>
          <w:divBdr>
            <w:top w:val="none" w:sz="0" w:space="0" w:color="auto"/>
            <w:left w:val="none" w:sz="0" w:space="0" w:color="auto"/>
            <w:bottom w:val="none" w:sz="0" w:space="0" w:color="auto"/>
            <w:right w:val="none" w:sz="0" w:space="0" w:color="auto"/>
          </w:divBdr>
        </w:div>
        <w:div w:id="1152984631">
          <w:marLeft w:val="640"/>
          <w:marRight w:val="0"/>
          <w:marTop w:val="0"/>
          <w:marBottom w:val="0"/>
          <w:divBdr>
            <w:top w:val="none" w:sz="0" w:space="0" w:color="auto"/>
            <w:left w:val="none" w:sz="0" w:space="0" w:color="auto"/>
            <w:bottom w:val="none" w:sz="0" w:space="0" w:color="auto"/>
            <w:right w:val="none" w:sz="0" w:space="0" w:color="auto"/>
          </w:divBdr>
        </w:div>
        <w:div w:id="241256021">
          <w:marLeft w:val="640"/>
          <w:marRight w:val="0"/>
          <w:marTop w:val="0"/>
          <w:marBottom w:val="0"/>
          <w:divBdr>
            <w:top w:val="none" w:sz="0" w:space="0" w:color="auto"/>
            <w:left w:val="none" w:sz="0" w:space="0" w:color="auto"/>
            <w:bottom w:val="none" w:sz="0" w:space="0" w:color="auto"/>
            <w:right w:val="none" w:sz="0" w:space="0" w:color="auto"/>
          </w:divBdr>
        </w:div>
        <w:div w:id="981735134">
          <w:marLeft w:val="640"/>
          <w:marRight w:val="0"/>
          <w:marTop w:val="0"/>
          <w:marBottom w:val="0"/>
          <w:divBdr>
            <w:top w:val="none" w:sz="0" w:space="0" w:color="auto"/>
            <w:left w:val="none" w:sz="0" w:space="0" w:color="auto"/>
            <w:bottom w:val="none" w:sz="0" w:space="0" w:color="auto"/>
            <w:right w:val="none" w:sz="0" w:space="0" w:color="auto"/>
          </w:divBdr>
        </w:div>
      </w:divsChild>
    </w:div>
    <w:div w:id="1660767881">
      <w:bodyDiv w:val="1"/>
      <w:marLeft w:val="0"/>
      <w:marRight w:val="0"/>
      <w:marTop w:val="0"/>
      <w:marBottom w:val="0"/>
      <w:divBdr>
        <w:top w:val="none" w:sz="0" w:space="0" w:color="auto"/>
        <w:left w:val="none" w:sz="0" w:space="0" w:color="auto"/>
        <w:bottom w:val="none" w:sz="0" w:space="0" w:color="auto"/>
        <w:right w:val="none" w:sz="0" w:space="0" w:color="auto"/>
      </w:divBdr>
      <w:divsChild>
        <w:div w:id="744643638">
          <w:marLeft w:val="640"/>
          <w:marRight w:val="0"/>
          <w:marTop w:val="0"/>
          <w:marBottom w:val="0"/>
          <w:divBdr>
            <w:top w:val="none" w:sz="0" w:space="0" w:color="auto"/>
            <w:left w:val="none" w:sz="0" w:space="0" w:color="auto"/>
            <w:bottom w:val="none" w:sz="0" w:space="0" w:color="auto"/>
            <w:right w:val="none" w:sz="0" w:space="0" w:color="auto"/>
          </w:divBdr>
        </w:div>
        <w:div w:id="699549816">
          <w:marLeft w:val="640"/>
          <w:marRight w:val="0"/>
          <w:marTop w:val="0"/>
          <w:marBottom w:val="0"/>
          <w:divBdr>
            <w:top w:val="none" w:sz="0" w:space="0" w:color="auto"/>
            <w:left w:val="none" w:sz="0" w:space="0" w:color="auto"/>
            <w:bottom w:val="none" w:sz="0" w:space="0" w:color="auto"/>
            <w:right w:val="none" w:sz="0" w:space="0" w:color="auto"/>
          </w:divBdr>
        </w:div>
        <w:div w:id="1295135800">
          <w:marLeft w:val="640"/>
          <w:marRight w:val="0"/>
          <w:marTop w:val="0"/>
          <w:marBottom w:val="0"/>
          <w:divBdr>
            <w:top w:val="none" w:sz="0" w:space="0" w:color="auto"/>
            <w:left w:val="none" w:sz="0" w:space="0" w:color="auto"/>
            <w:bottom w:val="none" w:sz="0" w:space="0" w:color="auto"/>
            <w:right w:val="none" w:sz="0" w:space="0" w:color="auto"/>
          </w:divBdr>
        </w:div>
        <w:div w:id="1667786999">
          <w:marLeft w:val="640"/>
          <w:marRight w:val="0"/>
          <w:marTop w:val="0"/>
          <w:marBottom w:val="0"/>
          <w:divBdr>
            <w:top w:val="none" w:sz="0" w:space="0" w:color="auto"/>
            <w:left w:val="none" w:sz="0" w:space="0" w:color="auto"/>
            <w:bottom w:val="none" w:sz="0" w:space="0" w:color="auto"/>
            <w:right w:val="none" w:sz="0" w:space="0" w:color="auto"/>
          </w:divBdr>
        </w:div>
        <w:div w:id="2048985615">
          <w:marLeft w:val="640"/>
          <w:marRight w:val="0"/>
          <w:marTop w:val="0"/>
          <w:marBottom w:val="0"/>
          <w:divBdr>
            <w:top w:val="none" w:sz="0" w:space="0" w:color="auto"/>
            <w:left w:val="none" w:sz="0" w:space="0" w:color="auto"/>
            <w:bottom w:val="none" w:sz="0" w:space="0" w:color="auto"/>
            <w:right w:val="none" w:sz="0" w:space="0" w:color="auto"/>
          </w:divBdr>
        </w:div>
        <w:div w:id="1813671901">
          <w:marLeft w:val="640"/>
          <w:marRight w:val="0"/>
          <w:marTop w:val="0"/>
          <w:marBottom w:val="0"/>
          <w:divBdr>
            <w:top w:val="none" w:sz="0" w:space="0" w:color="auto"/>
            <w:left w:val="none" w:sz="0" w:space="0" w:color="auto"/>
            <w:bottom w:val="none" w:sz="0" w:space="0" w:color="auto"/>
            <w:right w:val="none" w:sz="0" w:space="0" w:color="auto"/>
          </w:divBdr>
        </w:div>
        <w:div w:id="548077816">
          <w:marLeft w:val="640"/>
          <w:marRight w:val="0"/>
          <w:marTop w:val="0"/>
          <w:marBottom w:val="0"/>
          <w:divBdr>
            <w:top w:val="none" w:sz="0" w:space="0" w:color="auto"/>
            <w:left w:val="none" w:sz="0" w:space="0" w:color="auto"/>
            <w:bottom w:val="none" w:sz="0" w:space="0" w:color="auto"/>
            <w:right w:val="none" w:sz="0" w:space="0" w:color="auto"/>
          </w:divBdr>
        </w:div>
        <w:div w:id="585384779">
          <w:marLeft w:val="640"/>
          <w:marRight w:val="0"/>
          <w:marTop w:val="0"/>
          <w:marBottom w:val="0"/>
          <w:divBdr>
            <w:top w:val="none" w:sz="0" w:space="0" w:color="auto"/>
            <w:left w:val="none" w:sz="0" w:space="0" w:color="auto"/>
            <w:bottom w:val="none" w:sz="0" w:space="0" w:color="auto"/>
            <w:right w:val="none" w:sz="0" w:space="0" w:color="auto"/>
          </w:divBdr>
        </w:div>
        <w:div w:id="1049232105">
          <w:marLeft w:val="640"/>
          <w:marRight w:val="0"/>
          <w:marTop w:val="0"/>
          <w:marBottom w:val="0"/>
          <w:divBdr>
            <w:top w:val="none" w:sz="0" w:space="0" w:color="auto"/>
            <w:left w:val="none" w:sz="0" w:space="0" w:color="auto"/>
            <w:bottom w:val="none" w:sz="0" w:space="0" w:color="auto"/>
            <w:right w:val="none" w:sz="0" w:space="0" w:color="auto"/>
          </w:divBdr>
        </w:div>
        <w:div w:id="836462799">
          <w:marLeft w:val="640"/>
          <w:marRight w:val="0"/>
          <w:marTop w:val="0"/>
          <w:marBottom w:val="0"/>
          <w:divBdr>
            <w:top w:val="none" w:sz="0" w:space="0" w:color="auto"/>
            <w:left w:val="none" w:sz="0" w:space="0" w:color="auto"/>
            <w:bottom w:val="none" w:sz="0" w:space="0" w:color="auto"/>
            <w:right w:val="none" w:sz="0" w:space="0" w:color="auto"/>
          </w:divBdr>
        </w:div>
        <w:div w:id="2032603910">
          <w:marLeft w:val="640"/>
          <w:marRight w:val="0"/>
          <w:marTop w:val="0"/>
          <w:marBottom w:val="0"/>
          <w:divBdr>
            <w:top w:val="none" w:sz="0" w:space="0" w:color="auto"/>
            <w:left w:val="none" w:sz="0" w:space="0" w:color="auto"/>
            <w:bottom w:val="none" w:sz="0" w:space="0" w:color="auto"/>
            <w:right w:val="none" w:sz="0" w:space="0" w:color="auto"/>
          </w:divBdr>
        </w:div>
        <w:div w:id="1382055227">
          <w:marLeft w:val="640"/>
          <w:marRight w:val="0"/>
          <w:marTop w:val="0"/>
          <w:marBottom w:val="0"/>
          <w:divBdr>
            <w:top w:val="none" w:sz="0" w:space="0" w:color="auto"/>
            <w:left w:val="none" w:sz="0" w:space="0" w:color="auto"/>
            <w:bottom w:val="none" w:sz="0" w:space="0" w:color="auto"/>
            <w:right w:val="none" w:sz="0" w:space="0" w:color="auto"/>
          </w:divBdr>
        </w:div>
        <w:div w:id="2119371339">
          <w:marLeft w:val="640"/>
          <w:marRight w:val="0"/>
          <w:marTop w:val="0"/>
          <w:marBottom w:val="0"/>
          <w:divBdr>
            <w:top w:val="none" w:sz="0" w:space="0" w:color="auto"/>
            <w:left w:val="none" w:sz="0" w:space="0" w:color="auto"/>
            <w:bottom w:val="none" w:sz="0" w:space="0" w:color="auto"/>
            <w:right w:val="none" w:sz="0" w:space="0" w:color="auto"/>
          </w:divBdr>
        </w:div>
      </w:divsChild>
    </w:div>
    <w:div w:id="1665739573">
      <w:bodyDiv w:val="1"/>
      <w:marLeft w:val="0"/>
      <w:marRight w:val="0"/>
      <w:marTop w:val="0"/>
      <w:marBottom w:val="0"/>
      <w:divBdr>
        <w:top w:val="none" w:sz="0" w:space="0" w:color="auto"/>
        <w:left w:val="none" w:sz="0" w:space="0" w:color="auto"/>
        <w:bottom w:val="none" w:sz="0" w:space="0" w:color="auto"/>
        <w:right w:val="none" w:sz="0" w:space="0" w:color="auto"/>
      </w:divBdr>
      <w:divsChild>
        <w:div w:id="694773217">
          <w:marLeft w:val="640"/>
          <w:marRight w:val="0"/>
          <w:marTop w:val="0"/>
          <w:marBottom w:val="0"/>
          <w:divBdr>
            <w:top w:val="none" w:sz="0" w:space="0" w:color="auto"/>
            <w:left w:val="none" w:sz="0" w:space="0" w:color="auto"/>
            <w:bottom w:val="none" w:sz="0" w:space="0" w:color="auto"/>
            <w:right w:val="none" w:sz="0" w:space="0" w:color="auto"/>
          </w:divBdr>
        </w:div>
        <w:div w:id="2090687661">
          <w:marLeft w:val="640"/>
          <w:marRight w:val="0"/>
          <w:marTop w:val="0"/>
          <w:marBottom w:val="0"/>
          <w:divBdr>
            <w:top w:val="none" w:sz="0" w:space="0" w:color="auto"/>
            <w:left w:val="none" w:sz="0" w:space="0" w:color="auto"/>
            <w:bottom w:val="none" w:sz="0" w:space="0" w:color="auto"/>
            <w:right w:val="none" w:sz="0" w:space="0" w:color="auto"/>
          </w:divBdr>
        </w:div>
        <w:div w:id="228196452">
          <w:marLeft w:val="640"/>
          <w:marRight w:val="0"/>
          <w:marTop w:val="0"/>
          <w:marBottom w:val="0"/>
          <w:divBdr>
            <w:top w:val="none" w:sz="0" w:space="0" w:color="auto"/>
            <w:left w:val="none" w:sz="0" w:space="0" w:color="auto"/>
            <w:bottom w:val="none" w:sz="0" w:space="0" w:color="auto"/>
            <w:right w:val="none" w:sz="0" w:space="0" w:color="auto"/>
          </w:divBdr>
        </w:div>
        <w:div w:id="48725806">
          <w:marLeft w:val="640"/>
          <w:marRight w:val="0"/>
          <w:marTop w:val="0"/>
          <w:marBottom w:val="0"/>
          <w:divBdr>
            <w:top w:val="none" w:sz="0" w:space="0" w:color="auto"/>
            <w:left w:val="none" w:sz="0" w:space="0" w:color="auto"/>
            <w:bottom w:val="none" w:sz="0" w:space="0" w:color="auto"/>
            <w:right w:val="none" w:sz="0" w:space="0" w:color="auto"/>
          </w:divBdr>
        </w:div>
        <w:div w:id="892693038">
          <w:marLeft w:val="640"/>
          <w:marRight w:val="0"/>
          <w:marTop w:val="0"/>
          <w:marBottom w:val="0"/>
          <w:divBdr>
            <w:top w:val="none" w:sz="0" w:space="0" w:color="auto"/>
            <w:left w:val="none" w:sz="0" w:space="0" w:color="auto"/>
            <w:bottom w:val="none" w:sz="0" w:space="0" w:color="auto"/>
            <w:right w:val="none" w:sz="0" w:space="0" w:color="auto"/>
          </w:divBdr>
        </w:div>
        <w:div w:id="167985357">
          <w:marLeft w:val="640"/>
          <w:marRight w:val="0"/>
          <w:marTop w:val="0"/>
          <w:marBottom w:val="0"/>
          <w:divBdr>
            <w:top w:val="none" w:sz="0" w:space="0" w:color="auto"/>
            <w:left w:val="none" w:sz="0" w:space="0" w:color="auto"/>
            <w:bottom w:val="none" w:sz="0" w:space="0" w:color="auto"/>
            <w:right w:val="none" w:sz="0" w:space="0" w:color="auto"/>
          </w:divBdr>
        </w:div>
        <w:div w:id="286474668">
          <w:marLeft w:val="640"/>
          <w:marRight w:val="0"/>
          <w:marTop w:val="0"/>
          <w:marBottom w:val="0"/>
          <w:divBdr>
            <w:top w:val="none" w:sz="0" w:space="0" w:color="auto"/>
            <w:left w:val="none" w:sz="0" w:space="0" w:color="auto"/>
            <w:bottom w:val="none" w:sz="0" w:space="0" w:color="auto"/>
            <w:right w:val="none" w:sz="0" w:space="0" w:color="auto"/>
          </w:divBdr>
        </w:div>
        <w:div w:id="274531828">
          <w:marLeft w:val="640"/>
          <w:marRight w:val="0"/>
          <w:marTop w:val="0"/>
          <w:marBottom w:val="0"/>
          <w:divBdr>
            <w:top w:val="none" w:sz="0" w:space="0" w:color="auto"/>
            <w:left w:val="none" w:sz="0" w:space="0" w:color="auto"/>
            <w:bottom w:val="none" w:sz="0" w:space="0" w:color="auto"/>
            <w:right w:val="none" w:sz="0" w:space="0" w:color="auto"/>
          </w:divBdr>
        </w:div>
        <w:div w:id="1516193722">
          <w:marLeft w:val="640"/>
          <w:marRight w:val="0"/>
          <w:marTop w:val="0"/>
          <w:marBottom w:val="0"/>
          <w:divBdr>
            <w:top w:val="none" w:sz="0" w:space="0" w:color="auto"/>
            <w:left w:val="none" w:sz="0" w:space="0" w:color="auto"/>
            <w:bottom w:val="none" w:sz="0" w:space="0" w:color="auto"/>
            <w:right w:val="none" w:sz="0" w:space="0" w:color="auto"/>
          </w:divBdr>
        </w:div>
        <w:div w:id="1191141073">
          <w:marLeft w:val="640"/>
          <w:marRight w:val="0"/>
          <w:marTop w:val="0"/>
          <w:marBottom w:val="0"/>
          <w:divBdr>
            <w:top w:val="none" w:sz="0" w:space="0" w:color="auto"/>
            <w:left w:val="none" w:sz="0" w:space="0" w:color="auto"/>
            <w:bottom w:val="none" w:sz="0" w:space="0" w:color="auto"/>
            <w:right w:val="none" w:sz="0" w:space="0" w:color="auto"/>
          </w:divBdr>
        </w:div>
        <w:div w:id="342169719">
          <w:marLeft w:val="640"/>
          <w:marRight w:val="0"/>
          <w:marTop w:val="0"/>
          <w:marBottom w:val="0"/>
          <w:divBdr>
            <w:top w:val="none" w:sz="0" w:space="0" w:color="auto"/>
            <w:left w:val="none" w:sz="0" w:space="0" w:color="auto"/>
            <w:bottom w:val="none" w:sz="0" w:space="0" w:color="auto"/>
            <w:right w:val="none" w:sz="0" w:space="0" w:color="auto"/>
          </w:divBdr>
        </w:div>
        <w:div w:id="791166314">
          <w:marLeft w:val="640"/>
          <w:marRight w:val="0"/>
          <w:marTop w:val="0"/>
          <w:marBottom w:val="0"/>
          <w:divBdr>
            <w:top w:val="none" w:sz="0" w:space="0" w:color="auto"/>
            <w:left w:val="none" w:sz="0" w:space="0" w:color="auto"/>
            <w:bottom w:val="none" w:sz="0" w:space="0" w:color="auto"/>
            <w:right w:val="none" w:sz="0" w:space="0" w:color="auto"/>
          </w:divBdr>
        </w:div>
        <w:div w:id="633288784">
          <w:marLeft w:val="640"/>
          <w:marRight w:val="0"/>
          <w:marTop w:val="0"/>
          <w:marBottom w:val="0"/>
          <w:divBdr>
            <w:top w:val="none" w:sz="0" w:space="0" w:color="auto"/>
            <w:left w:val="none" w:sz="0" w:space="0" w:color="auto"/>
            <w:bottom w:val="none" w:sz="0" w:space="0" w:color="auto"/>
            <w:right w:val="none" w:sz="0" w:space="0" w:color="auto"/>
          </w:divBdr>
        </w:div>
      </w:divsChild>
    </w:div>
    <w:div w:id="1708793844">
      <w:bodyDiv w:val="1"/>
      <w:marLeft w:val="0"/>
      <w:marRight w:val="0"/>
      <w:marTop w:val="0"/>
      <w:marBottom w:val="0"/>
      <w:divBdr>
        <w:top w:val="none" w:sz="0" w:space="0" w:color="auto"/>
        <w:left w:val="none" w:sz="0" w:space="0" w:color="auto"/>
        <w:bottom w:val="none" w:sz="0" w:space="0" w:color="auto"/>
        <w:right w:val="none" w:sz="0" w:space="0" w:color="auto"/>
      </w:divBdr>
      <w:divsChild>
        <w:div w:id="93324310">
          <w:marLeft w:val="640"/>
          <w:marRight w:val="0"/>
          <w:marTop w:val="0"/>
          <w:marBottom w:val="0"/>
          <w:divBdr>
            <w:top w:val="none" w:sz="0" w:space="0" w:color="auto"/>
            <w:left w:val="none" w:sz="0" w:space="0" w:color="auto"/>
            <w:bottom w:val="none" w:sz="0" w:space="0" w:color="auto"/>
            <w:right w:val="none" w:sz="0" w:space="0" w:color="auto"/>
          </w:divBdr>
        </w:div>
        <w:div w:id="1450658036">
          <w:marLeft w:val="640"/>
          <w:marRight w:val="0"/>
          <w:marTop w:val="0"/>
          <w:marBottom w:val="0"/>
          <w:divBdr>
            <w:top w:val="none" w:sz="0" w:space="0" w:color="auto"/>
            <w:left w:val="none" w:sz="0" w:space="0" w:color="auto"/>
            <w:bottom w:val="none" w:sz="0" w:space="0" w:color="auto"/>
            <w:right w:val="none" w:sz="0" w:space="0" w:color="auto"/>
          </w:divBdr>
        </w:div>
        <w:div w:id="1181696743">
          <w:marLeft w:val="640"/>
          <w:marRight w:val="0"/>
          <w:marTop w:val="0"/>
          <w:marBottom w:val="0"/>
          <w:divBdr>
            <w:top w:val="none" w:sz="0" w:space="0" w:color="auto"/>
            <w:left w:val="none" w:sz="0" w:space="0" w:color="auto"/>
            <w:bottom w:val="none" w:sz="0" w:space="0" w:color="auto"/>
            <w:right w:val="none" w:sz="0" w:space="0" w:color="auto"/>
          </w:divBdr>
        </w:div>
        <w:div w:id="666828855">
          <w:marLeft w:val="640"/>
          <w:marRight w:val="0"/>
          <w:marTop w:val="0"/>
          <w:marBottom w:val="0"/>
          <w:divBdr>
            <w:top w:val="none" w:sz="0" w:space="0" w:color="auto"/>
            <w:left w:val="none" w:sz="0" w:space="0" w:color="auto"/>
            <w:bottom w:val="none" w:sz="0" w:space="0" w:color="auto"/>
            <w:right w:val="none" w:sz="0" w:space="0" w:color="auto"/>
          </w:divBdr>
        </w:div>
        <w:div w:id="893732663">
          <w:marLeft w:val="640"/>
          <w:marRight w:val="0"/>
          <w:marTop w:val="0"/>
          <w:marBottom w:val="0"/>
          <w:divBdr>
            <w:top w:val="none" w:sz="0" w:space="0" w:color="auto"/>
            <w:left w:val="none" w:sz="0" w:space="0" w:color="auto"/>
            <w:bottom w:val="none" w:sz="0" w:space="0" w:color="auto"/>
            <w:right w:val="none" w:sz="0" w:space="0" w:color="auto"/>
          </w:divBdr>
        </w:div>
        <w:div w:id="489174295">
          <w:marLeft w:val="640"/>
          <w:marRight w:val="0"/>
          <w:marTop w:val="0"/>
          <w:marBottom w:val="0"/>
          <w:divBdr>
            <w:top w:val="none" w:sz="0" w:space="0" w:color="auto"/>
            <w:left w:val="none" w:sz="0" w:space="0" w:color="auto"/>
            <w:bottom w:val="none" w:sz="0" w:space="0" w:color="auto"/>
            <w:right w:val="none" w:sz="0" w:space="0" w:color="auto"/>
          </w:divBdr>
        </w:div>
        <w:div w:id="1255481925">
          <w:marLeft w:val="640"/>
          <w:marRight w:val="0"/>
          <w:marTop w:val="0"/>
          <w:marBottom w:val="0"/>
          <w:divBdr>
            <w:top w:val="none" w:sz="0" w:space="0" w:color="auto"/>
            <w:left w:val="none" w:sz="0" w:space="0" w:color="auto"/>
            <w:bottom w:val="none" w:sz="0" w:space="0" w:color="auto"/>
            <w:right w:val="none" w:sz="0" w:space="0" w:color="auto"/>
          </w:divBdr>
        </w:div>
        <w:div w:id="904608681">
          <w:marLeft w:val="640"/>
          <w:marRight w:val="0"/>
          <w:marTop w:val="0"/>
          <w:marBottom w:val="0"/>
          <w:divBdr>
            <w:top w:val="none" w:sz="0" w:space="0" w:color="auto"/>
            <w:left w:val="none" w:sz="0" w:space="0" w:color="auto"/>
            <w:bottom w:val="none" w:sz="0" w:space="0" w:color="auto"/>
            <w:right w:val="none" w:sz="0" w:space="0" w:color="auto"/>
          </w:divBdr>
        </w:div>
        <w:div w:id="1251695886">
          <w:marLeft w:val="640"/>
          <w:marRight w:val="0"/>
          <w:marTop w:val="0"/>
          <w:marBottom w:val="0"/>
          <w:divBdr>
            <w:top w:val="none" w:sz="0" w:space="0" w:color="auto"/>
            <w:left w:val="none" w:sz="0" w:space="0" w:color="auto"/>
            <w:bottom w:val="none" w:sz="0" w:space="0" w:color="auto"/>
            <w:right w:val="none" w:sz="0" w:space="0" w:color="auto"/>
          </w:divBdr>
        </w:div>
        <w:div w:id="2110541534">
          <w:marLeft w:val="640"/>
          <w:marRight w:val="0"/>
          <w:marTop w:val="0"/>
          <w:marBottom w:val="0"/>
          <w:divBdr>
            <w:top w:val="none" w:sz="0" w:space="0" w:color="auto"/>
            <w:left w:val="none" w:sz="0" w:space="0" w:color="auto"/>
            <w:bottom w:val="none" w:sz="0" w:space="0" w:color="auto"/>
            <w:right w:val="none" w:sz="0" w:space="0" w:color="auto"/>
          </w:divBdr>
        </w:div>
        <w:div w:id="735712878">
          <w:marLeft w:val="640"/>
          <w:marRight w:val="0"/>
          <w:marTop w:val="0"/>
          <w:marBottom w:val="0"/>
          <w:divBdr>
            <w:top w:val="none" w:sz="0" w:space="0" w:color="auto"/>
            <w:left w:val="none" w:sz="0" w:space="0" w:color="auto"/>
            <w:bottom w:val="none" w:sz="0" w:space="0" w:color="auto"/>
            <w:right w:val="none" w:sz="0" w:space="0" w:color="auto"/>
          </w:divBdr>
        </w:div>
        <w:div w:id="117114702">
          <w:marLeft w:val="640"/>
          <w:marRight w:val="0"/>
          <w:marTop w:val="0"/>
          <w:marBottom w:val="0"/>
          <w:divBdr>
            <w:top w:val="none" w:sz="0" w:space="0" w:color="auto"/>
            <w:left w:val="none" w:sz="0" w:space="0" w:color="auto"/>
            <w:bottom w:val="none" w:sz="0" w:space="0" w:color="auto"/>
            <w:right w:val="none" w:sz="0" w:space="0" w:color="auto"/>
          </w:divBdr>
        </w:div>
        <w:div w:id="1224177980">
          <w:marLeft w:val="640"/>
          <w:marRight w:val="0"/>
          <w:marTop w:val="0"/>
          <w:marBottom w:val="0"/>
          <w:divBdr>
            <w:top w:val="none" w:sz="0" w:space="0" w:color="auto"/>
            <w:left w:val="none" w:sz="0" w:space="0" w:color="auto"/>
            <w:bottom w:val="none" w:sz="0" w:space="0" w:color="auto"/>
            <w:right w:val="none" w:sz="0" w:space="0" w:color="auto"/>
          </w:divBdr>
        </w:div>
        <w:div w:id="465784639">
          <w:marLeft w:val="640"/>
          <w:marRight w:val="0"/>
          <w:marTop w:val="0"/>
          <w:marBottom w:val="0"/>
          <w:divBdr>
            <w:top w:val="none" w:sz="0" w:space="0" w:color="auto"/>
            <w:left w:val="none" w:sz="0" w:space="0" w:color="auto"/>
            <w:bottom w:val="none" w:sz="0" w:space="0" w:color="auto"/>
            <w:right w:val="none" w:sz="0" w:space="0" w:color="auto"/>
          </w:divBdr>
        </w:div>
        <w:div w:id="973678873">
          <w:marLeft w:val="640"/>
          <w:marRight w:val="0"/>
          <w:marTop w:val="0"/>
          <w:marBottom w:val="0"/>
          <w:divBdr>
            <w:top w:val="none" w:sz="0" w:space="0" w:color="auto"/>
            <w:left w:val="none" w:sz="0" w:space="0" w:color="auto"/>
            <w:bottom w:val="none" w:sz="0" w:space="0" w:color="auto"/>
            <w:right w:val="none" w:sz="0" w:space="0" w:color="auto"/>
          </w:divBdr>
        </w:div>
        <w:div w:id="767887192">
          <w:marLeft w:val="640"/>
          <w:marRight w:val="0"/>
          <w:marTop w:val="0"/>
          <w:marBottom w:val="0"/>
          <w:divBdr>
            <w:top w:val="none" w:sz="0" w:space="0" w:color="auto"/>
            <w:left w:val="none" w:sz="0" w:space="0" w:color="auto"/>
            <w:bottom w:val="none" w:sz="0" w:space="0" w:color="auto"/>
            <w:right w:val="none" w:sz="0" w:space="0" w:color="auto"/>
          </w:divBdr>
        </w:div>
        <w:div w:id="908659202">
          <w:marLeft w:val="640"/>
          <w:marRight w:val="0"/>
          <w:marTop w:val="0"/>
          <w:marBottom w:val="0"/>
          <w:divBdr>
            <w:top w:val="none" w:sz="0" w:space="0" w:color="auto"/>
            <w:left w:val="none" w:sz="0" w:space="0" w:color="auto"/>
            <w:bottom w:val="none" w:sz="0" w:space="0" w:color="auto"/>
            <w:right w:val="none" w:sz="0" w:space="0" w:color="auto"/>
          </w:divBdr>
        </w:div>
        <w:div w:id="2133328912">
          <w:marLeft w:val="640"/>
          <w:marRight w:val="0"/>
          <w:marTop w:val="0"/>
          <w:marBottom w:val="0"/>
          <w:divBdr>
            <w:top w:val="none" w:sz="0" w:space="0" w:color="auto"/>
            <w:left w:val="none" w:sz="0" w:space="0" w:color="auto"/>
            <w:bottom w:val="none" w:sz="0" w:space="0" w:color="auto"/>
            <w:right w:val="none" w:sz="0" w:space="0" w:color="auto"/>
          </w:divBdr>
        </w:div>
        <w:div w:id="1962610885">
          <w:marLeft w:val="640"/>
          <w:marRight w:val="0"/>
          <w:marTop w:val="0"/>
          <w:marBottom w:val="0"/>
          <w:divBdr>
            <w:top w:val="none" w:sz="0" w:space="0" w:color="auto"/>
            <w:left w:val="none" w:sz="0" w:space="0" w:color="auto"/>
            <w:bottom w:val="none" w:sz="0" w:space="0" w:color="auto"/>
            <w:right w:val="none" w:sz="0" w:space="0" w:color="auto"/>
          </w:divBdr>
        </w:div>
      </w:divsChild>
    </w:div>
    <w:div w:id="1749158330">
      <w:bodyDiv w:val="1"/>
      <w:marLeft w:val="0"/>
      <w:marRight w:val="0"/>
      <w:marTop w:val="0"/>
      <w:marBottom w:val="0"/>
      <w:divBdr>
        <w:top w:val="none" w:sz="0" w:space="0" w:color="auto"/>
        <w:left w:val="none" w:sz="0" w:space="0" w:color="auto"/>
        <w:bottom w:val="none" w:sz="0" w:space="0" w:color="auto"/>
        <w:right w:val="none" w:sz="0" w:space="0" w:color="auto"/>
      </w:divBdr>
      <w:divsChild>
        <w:div w:id="89159574">
          <w:marLeft w:val="640"/>
          <w:marRight w:val="0"/>
          <w:marTop w:val="0"/>
          <w:marBottom w:val="0"/>
          <w:divBdr>
            <w:top w:val="none" w:sz="0" w:space="0" w:color="auto"/>
            <w:left w:val="none" w:sz="0" w:space="0" w:color="auto"/>
            <w:bottom w:val="none" w:sz="0" w:space="0" w:color="auto"/>
            <w:right w:val="none" w:sz="0" w:space="0" w:color="auto"/>
          </w:divBdr>
        </w:div>
        <w:div w:id="1319459673">
          <w:marLeft w:val="640"/>
          <w:marRight w:val="0"/>
          <w:marTop w:val="0"/>
          <w:marBottom w:val="0"/>
          <w:divBdr>
            <w:top w:val="none" w:sz="0" w:space="0" w:color="auto"/>
            <w:left w:val="none" w:sz="0" w:space="0" w:color="auto"/>
            <w:bottom w:val="none" w:sz="0" w:space="0" w:color="auto"/>
            <w:right w:val="none" w:sz="0" w:space="0" w:color="auto"/>
          </w:divBdr>
        </w:div>
        <w:div w:id="2006669744">
          <w:marLeft w:val="640"/>
          <w:marRight w:val="0"/>
          <w:marTop w:val="0"/>
          <w:marBottom w:val="0"/>
          <w:divBdr>
            <w:top w:val="none" w:sz="0" w:space="0" w:color="auto"/>
            <w:left w:val="none" w:sz="0" w:space="0" w:color="auto"/>
            <w:bottom w:val="none" w:sz="0" w:space="0" w:color="auto"/>
            <w:right w:val="none" w:sz="0" w:space="0" w:color="auto"/>
          </w:divBdr>
        </w:div>
        <w:div w:id="1502969737">
          <w:marLeft w:val="640"/>
          <w:marRight w:val="0"/>
          <w:marTop w:val="0"/>
          <w:marBottom w:val="0"/>
          <w:divBdr>
            <w:top w:val="none" w:sz="0" w:space="0" w:color="auto"/>
            <w:left w:val="none" w:sz="0" w:space="0" w:color="auto"/>
            <w:bottom w:val="none" w:sz="0" w:space="0" w:color="auto"/>
            <w:right w:val="none" w:sz="0" w:space="0" w:color="auto"/>
          </w:divBdr>
        </w:div>
        <w:div w:id="1266571257">
          <w:marLeft w:val="640"/>
          <w:marRight w:val="0"/>
          <w:marTop w:val="0"/>
          <w:marBottom w:val="0"/>
          <w:divBdr>
            <w:top w:val="none" w:sz="0" w:space="0" w:color="auto"/>
            <w:left w:val="none" w:sz="0" w:space="0" w:color="auto"/>
            <w:bottom w:val="none" w:sz="0" w:space="0" w:color="auto"/>
            <w:right w:val="none" w:sz="0" w:space="0" w:color="auto"/>
          </w:divBdr>
        </w:div>
        <w:div w:id="238902918">
          <w:marLeft w:val="640"/>
          <w:marRight w:val="0"/>
          <w:marTop w:val="0"/>
          <w:marBottom w:val="0"/>
          <w:divBdr>
            <w:top w:val="none" w:sz="0" w:space="0" w:color="auto"/>
            <w:left w:val="none" w:sz="0" w:space="0" w:color="auto"/>
            <w:bottom w:val="none" w:sz="0" w:space="0" w:color="auto"/>
            <w:right w:val="none" w:sz="0" w:space="0" w:color="auto"/>
          </w:divBdr>
        </w:div>
        <w:div w:id="1807772152">
          <w:marLeft w:val="640"/>
          <w:marRight w:val="0"/>
          <w:marTop w:val="0"/>
          <w:marBottom w:val="0"/>
          <w:divBdr>
            <w:top w:val="none" w:sz="0" w:space="0" w:color="auto"/>
            <w:left w:val="none" w:sz="0" w:space="0" w:color="auto"/>
            <w:bottom w:val="none" w:sz="0" w:space="0" w:color="auto"/>
            <w:right w:val="none" w:sz="0" w:space="0" w:color="auto"/>
          </w:divBdr>
        </w:div>
        <w:div w:id="1880583281">
          <w:marLeft w:val="640"/>
          <w:marRight w:val="0"/>
          <w:marTop w:val="0"/>
          <w:marBottom w:val="0"/>
          <w:divBdr>
            <w:top w:val="none" w:sz="0" w:space="0" w:color="auto"/>
            <w:left w:val="none" w:sz="0" w:space="0" w:color="auto"/>
            <w:bottom w:val="none" w:sz="0" w:space="0" w:color="auto"/>
            <w:right w:val="none" w:sz="0" w:space="0" w:color="auto"/>
          </w:divBdr>
        </w:div>
        <w:div w:id="1196578099">
          <w:marLeft w:val="640"/>
          <w:marRight w:val="0"/>
          <w:marTop w:val="0"/>
          <w:marBottom w:val="0"/>
          <w:divBdr>
            <w:top w:val="none" w:sz="0" w:space="0" w:color="auto"/>
            <w:left w:val="none" w:sz="0" w:space="0" w:color="auto"/>
            <w:bottom w:val="none" w:sz="0" w:space="0" w:color="auto"/>
            <w:right w:val="none" w:sz="0" w:space="0" w:color="auto"/>
          </w:divBdr>
        </w:div>
        <w:div w:id="817962039">
          <w:marLeft w:val="640"/>
          <w:marRight w:val="0"/>
          <w:marTop w:val="0"/>
          <w:marBottom w:val="0"/>
          <w:divBdr>
            <w:top w:val="none" w:sz="0" w:space="0" w:color="auto"/>
            <w:left w:val="none" w:sz="0" w:space="0" w:color="auto"/>
            <w:bottom w:val="none" w:sz="0" w:space="0" w:color="auto"/>
            <w:right w:val="none" w:sz="0" w:space="0" w:color="auto"/>
          </w:divBdr>
        </w:div>
        <w:div w:id="2054422536">
          <w:marLeft w:val="640"/>
          <w:marRight w:val="0"/>
          <w:marTop w:val="0"/>
          <w:marBottom w:val="0"/>
          <w:divBdr>
            <w:top w:val="none" w:sz="0" w:space="0" w:color="auto"/>
            <w:left w:val="none" w:sz="0" w:space="0" w:color="auto"/>
            <w:bottom w:val="none" w:sz="0" w:space="0" w:color="auto"/>
            <w:right w:val="none" w:sz="0" w:space="0" w:color="auto"/>
          </w:divBdr>
        </w:div>
        <w:div w:id="848327992">
          <w:marLeft w:val="640"/>
          <w:marRight w:val="0"/>
          <w:marTop w:val="0"/>
          <w:marBottom w:val="0"/>
          <w:divBdr>
            <w:top w:val="none" w:sz="0" w:space="0" w:color="auto"/>
            <w:left w:val="none" w:sz="0" w:space="0" w:color="auto"/>
            <w:bottom w:val="none" w:sz="0" w:space="0" w:color="auto"/>
            <w:right w:val="none" w:sz="0" w:space="0" w:color="auto"/>
          </w:divBdr>
        </w:div>
        <w:div w:id="177039439">
          <w:marLeft w:val="640"/>
          <w:marRight w:val="0"/>
          <w:marTop w:val="0"/>
          <w:marBottom w:val="0"/>
          <w:divBdr>
            <w:top w:val="none" w:sz="0" w:space="0" w:color="auto"/>
            <w:left w:val="none" w:sz="0" w:space="0" w:color="auto"/>
            <w:bottom w:val="none" w:sz="0" w:space="0" w:color="auto"/>
            <w:right w:val="none" w:sz="0" w:space="0" w:color="auto"/>
          </w:divBdr>
        </w:div>
        <w:div w:id="1016351400">
          <w:marLeft w:val="640"/>
          <w:marRight w:val="0"/>
          <w:marTop w:val="0"/>
          <w:marBottom w:val="0"/>
          <w:divBdr>
            <w:top w:val="none" w:sz="0" w:space="0" w:color="auto"/>
            <w:left w:val="none" w:sz="0" w:space="0" w:color="auto"/>
            <w:bottom w:val="none" w:sz="0" w:space="0" w:color="auto"/>
            <w:right w:val="none" w:sz="0" w:space="0" w:color="auto"/>
          </w:divBdr>
        </w:div>
        <w:div w:id="831483464">
          <w:marLeft w:val="640"/>
          <w:marRight w:val="0"/>
          <w:marTop w:val="0"/>
          <w:marBottom w:val="0"/>
          <w:divBdr>
            <w:top w:val="none" w:sz="0" w:space="0" w:color="auto"/>
            <w:left w:val="none" w:sz="0" w:space="0" w:color="auto"/>
            <w:bottom w:val="none" w:sz="0" w:space="0" w:color="auto"/>
            <w:right w:val="none" w:sz="0" w:space="0" w:color="auto"/>
          </w:divBdr>
        </w:div>
      </w:divsChild>
    </w:div>
    <w:div w:id="1758361103">
      <w:bodyDiv w:val="1"/>
      <w:marLeft w:val="0"/>
      <w:marRight w:val="0"/>
      <w:marTop w:val="0"/>
      <w:marBottom w:val="0"/>
      <w:divBdr>
        <w:top w:val="none" w:sz="0" w:space="0" w:color="auto"/>
        <w:left w:val="none" w:sz="0" w:space="0" w:color="auto"/>
        <w:bottom w:val="none" w:sz="0" w:space="0" w:color="auto"/>
        <w:right w:val="none" w:sz="0" w:space="0" w:color="auto"/>
      </w:divBdr>
      <w:divsChild>
        <w:div w:id="1893301212">
          <w:marLeft w:val="640"/>
          <w:marRight w:val="0"/>
          <w:marTop w:val="0"/>
          <w:marBottom w:val="0"/>
          <w:divBdr>
            <w:top w:val="none" w:sz="0" w:space="0" w:color="auto"/>
            <w:left w:val="none" w:sz="0" w:space="0" w:color="auto"/>
            <w:bottom w:val="none" w:sz="0" w:space="0" w:color="auto"/>
            <w:right w:val="none" w:sz="0" w:space="0" w:color="auto"/>
          </w:divBdr>
        </w:div>
        <w:div w:id="1175919108">
          <w:marLeft w:val="640"/>
          <w:marRight w:val="0"/>
          <w:marTop w:val="0"/>
          <w:marBottom w:val="0"/>
          <w:divBdr>
            <w:top w:val="none" w:sz="0" w:space="0" w:color="auto"/>
            <w:left w:val="none" w:sz="0" w:space="0" w:color="auto"/>
            <w:bottom w:val="none" w:sz="0" w:space="0" w:color="auto"/>
            <w:right w:val="none" w:sz="0" w:space="0" w:color="auto"/>
          </w:divBdr>
        </w:div>
        <w:div w:id="348023741">
          <w:marLeft w:val="640"/>
          <w:marRight w:val="0"/>
          <w:marTop w:val="0"/>
          <w:marBottom w:val="0"/>
          <w:divBdr>
            <w:top w:val="none" w:sz="0" w:space="0" w:color="auto"/>
            <w:left w:val="none" w:sz="0" w:space="0" w:color="auto"/>
            <w:bottom w:val="none" w:sz="0" w:space="0" w:color="auto"/>
            <w:right w:val="none" w:sz="0" w:space="0" w:color="auto"/>
          </w:divBdr>
        </w:div>
        <w:div w:id="1579049782">
          <w:marLeft w:val="640"/>
          <w:marRight w:val="0"/>
          <w:marTop w:val="0"/>
          <w:marBottom w:val="0"/>
          <w:divBdr>
            <w:top w:val="none" w:sz="0" w:space="0" w:color="auto"/>
            <w:left w:val="none" w:sz="0" w:space="0" w:color="auto"/>
            <w:bottom w:val="none" w:sz="0" w:space="0" w:color="auto"/>
            <w:right w:val="none" w:sz="0" w:space="0" w:color="auto"/>
          </w:divBdr>
        </w:div>
        <w:div w:id="934749662">
          <w:marLeft w:val="640"/>
          <w:marRight w:val="0"/>
          <w:marTop w:val="0"/>
          <w:marBottom w:val="0"/>
          <w:divBdr>
            <w:top w:val="none" w:sz="0" w:space="0" w:color="auto"/>
            <w:left w:val="none" w:sz="0" w:space="0" w:color="auto"/>
            <w:bottom w:val="none" w:sz="0" w:space="0" w:color="auto"/>
            <w:right w:val="none" w:sz="0" w:space="0" w:color="auto"/>
          </w:divBdr>
        </w:div>
        <w:div w:id="1012076006">
          <w:marLeft w:val="640"/>
          <w:marRight w:val="0"/>
          <w:marTop w:val="0"/>
          <w:marBottom w:val="0"/>
          <w:divBdr>
            <w:top w:val="none" w:sz="0" w:space="0" w:color="auto"/>
            <w:left w:val="none" w:sz="0" w:space="0" w:color="auto"/>
            <w:bottom w:val="none" w:sz="0" w:space="0" w:color="auto"/>
            <w:right w:val="none" w:sz="0" w:space="0" w:color="auto"/>
          </w:divBdr>
        </w:div>
        <w:div w:id="1151747084">
          <w:marLeft w:val="640"/>
          <w:marRight w:val="0"/>
          <w:marTop w:val="0"/>
          <w:marBottom w:val="0"/>
          <w:divBdr>
            <w:top w:val="none" w:sz="0" w:space="0" w:color="auto"/>
            <w:left w:val="none" w:sz="0" w:space="0" w:color="auto"/>
            <w:bottom w:val="none" w:sz="0" w:space="0" w:color="auto"/>
            <w:right w:val="none" w:sz="0" w:space="0" w:color="auto"/>
          </w:divBdr>
        </w:div>
        <w:div w:id="655845370">
          <w:marLeft w:val="640"/>
          <w:marRight w:val="0"/>
          <w:marTop w:val="0"/>
          <w:marBottom w:val="0"/>
          <w:divBdr>
            <w:top w:val="none" w:sz="0" w:space="0" w:color="auto"/>
            <w:left w:val="none" w:sz="0" w:space="0" w:color="auto"/>
            <w:bottom w:val="none" w:sz="0" w:space="0" w:color="auto"/>
            <w:right w:val="none" w:sz="0" w:space="0" w:color="auto"/>
          </w:divBdr>
        </w:div>
        <w:div w:id="25762791">
          <w:marLeft w:val="640"/>
          <w:marRight w:val="0"/>
          <w:marTop w:val="0"/>
          <w:marBottom w:val="0"/>
          <w:divBdr>
            <w:top w:val="none" w:sz="0" w:space="0" w:color="auto"/>
            <w:left w:val="none" w:sz="0" w:space="0" w:color="auto"/>
            <w:bottom w:val="none" w:sz="0" w:space="0" w:color="auto"/>
            <w:right w:val="none" w:sz="0" w:space="0" w:color="auto"/>
          </w:divBdr>
        </w:div>
        <w:div w:id="2046903730">
          <w:marLeft w:val="640"/>
          <w:marRight w:val="0"/>
          <w:marTop w:val="0"/>
          <w:marBottom w:val="0"/>
          <w:divBdr>
            <w:top w:val="none" w:sz="0" w:space="0" w:color="auto"/>
            <w:left w:val="none" w:sz="0" w:space="0" w:color="auto"/>
            <w:bottom w:val="none" w:sz="0" w:space="0" w:color="auto"/>
            <w:right w:val="none" w:sz="0" w:space="0" w:color="auto"/>
          </w:divBdr>
        </w:div>
        <w:div w:id="1297762155">
          <w:marLeft w:val="640"/>
          <w:marRight w:val="0"/>
          <w:marTop w:val="0"/>
          <w:marBottom w:val="0"/>
          <w:divBdr>
            <w:top w:val="none" w:sz="0" w:space="0" w:color="auto"/>
            <w:left w:val="none" w:sz="0" w:space="0" w:color="auto"/>
            <w:bottom w:val="none" w:sz="0" w:space="0" w:color="auto"/>
            <w:right w:val="none" w:sz="0" w:space="0" w:color="auto"/>
          </w:divBdr>
        </w:div>
        <w:div w:id="1908220970">
          <w:marLeft w:val="640"/>
          <w:marRight w:val="0"/>
          <w:marTop w:val="0"/>
          <w:marBottom w:val="0"/>
          <w:divBdr>
            <w:top w:val="none" w:sz="0" w:space="0" w:color="auto"/>
            <w:left w:val="none" w:sz="0" w:space="0" w:color="auto"/>
            <w:bottom w:val="none" w:sz="0" w:space="0" w:color="auto"/>
            <w:right w:val="none" w:sz="0" w:space="0" w:color="auto"/>
          </w:divBdr>
        </w:div>
        <w:div w:id="2087458004">
          <w:marLeft w:val="640"/>
          <w:marRight w:val="0"/>
          <w:marTop w:val="0"/>
          <w:marBottom w:val="0"/>
          <w:divBdr>
            <w:top w:val="none" w:sz="0" w:space="0" w:color="auto"/>
            <w:left w:val="none" w:sz="0" w:space="0" w:color="auto"/>
            <w:bottom w:val="none" w:sz="0" w:space="0" w:color="auto"/>
            <w:right w:val="none" w:sz="0" w:space="0" w:color="auto"/>
          </w:divBdr>
        </w:div>
        <w:div w:id="306205806">
          <w:marLeft w:val="640"/>
          <w:marRight w:val="0"/>
          <w:marTop w:val="0"/>
          <w:marBottom w:val="0"/>
          <w:divBdr>
            <w:top w:val="none" w:sz="0" w:space="0" w:color="auto"/>
            <w:left w:val="none" w:sz="0" w:space="0" w:color="auto"/>
            <w:bottom w:val="none" w:sz="0" w:space="0" w:color="auto"/>
            <w:right w:val="none" w:sz="0" w:space="0" w:color="auto"/>
          </w:divBdr>
        </w:div>
        <w:div w:id="319240629">
          <w:marLeft w:val="640"/>
          <w:marRight w:val="0"/>
          <w:marTop w:val="0"/>
          <w:marBottom w:val="0"/>
          <w:divBdr>
            <w:top w:val="none" w:sz="0" w:space="0" w:color="auto"/>
            <w:left w:val="none" w:sz="0" w:space="0" w:color="auto"/>
            <w:bottom w:val="none" w:sz="0" w:space="0" w:color="auto"/>
            <w:right w:val="none" w:sz="0" w:space="0" w:color="auto"/>
          </w:divBdr>
        </w:div>
        <w:div w:id="2105804767">
          <w:marLeft w:val="640"/>
          <w:marRight w:val="0"/>
          <w:marTop w:val="0"/>
          <w:marBottom w:val="0"/>
          <w:divBdr>
            <w:top w:val="none" w:sz="0" w:space="0" w:color="auto"/>
            <w:left w:val="none" w:sz="0" w:space="0" w:color="auto"/>
            <w:bottom w:val="none" w:sz="0" w:space="0" w:color="auto"/>
            <w:right w:val="none" w:sz="0" w:space="0" w:color="auto"/>
          </w:divBdr>
        </w:div>
        <w:div w:id="1903327533">
          <w:marLeft w:val="640"/>
          <w:marRight w:val="0"/>
          <w:marTop w:val="0"/>
          <w:marBottom w:val="0"/>
          <w:divBdr>
            <w:top w:val="none" w:sz="0" w:space="0" w:color="auto"/>
            <w:left w:val="none" w:sz="0" w:space="0" w:color="auto"/>
            <w:bottom w:val="none" w:sz="0" w:space="0" w:color="auto"/>
            <w:right w:val="none" w:sz="0" w:space="0" w:color="auto"/>
          </w:divBdr>
        </w:div>
        <w:div w:id="1400521170">
          <w:marLeft w:val="640"/>
          <w:marRight w:val="0"/>
          <w:marTop w:val="0"/>
          <w:marBottom w:val="0"/>
          <w:divBdr>
            <w:top w:val="none" w:sz="0" w:space="0" w:color="auto"/>
            <w:left w:val="none" w:sz="0" w:space="0" w:color="auto"/>
            <w:bottom w:val="none" w:sz="0" w:space="0" w:color="auto"/>
            <w:right w:val="none" w:sz="0" w:space="0" w:color="auto"/>
          </w:divBdr>
        </w:div>
        <w:div w:id="698118280">
          <w:marLeft w:val="640"/>
          <w:marRight w:val="0"/>
          <w:marTop w:val="0"/>
          <w:marBottom w:val="0"/>
          <w:divBdr>
            <w:top w:val="none" w:sz="0" w:space="0" w:color="auto"/>
            <w:left w:val="none" w:sz="0" w:space="0" w:color="auto"/>
            <w:bottom w:val="none" w:sz="0" w:space="0" w:color="auto"/>
            <w:right w:val="none" w:sz="0" w:space="0" w:color="auto"/>
          </w:divBdr>
        </w:div>
        <w:div w:id="1013915169">
          <w:marLeft w:val="640"/>
          <w:marRight w:val="0"/>
          <w:marTop w:val="0"/>
          <w:marBottom w:val="0"/>
          <w:divBdr>
            <w:top w:val="none" w:sz="0" w:space="0" w:color="auto"/>
            <w:left w:val="none" w:sz="0" w:space="0" w:color="auto"/>
            <w:bottom w:val="none" w:sz="0" w:space="0" w:color="auto"/>
            <w:right w:val="none" w:sz="0" w:space="0" w:color="auto"/>
          </w:divBdr>
        </w:div>
      </w:divsChild>
    </w:div>
    <w:div w:id="1763647970">
      <w:bodyDiv w:val="1"/>
      <w:marLeft w:val="0"/>
      <w:marRight w:val="0"/>
      <w:marTop w:val="0"/>
      <w:marBottom w:val="0"/>
      <w:divBdr>
        <w:top w:val="none" w:sz="0" w:space="0" w:color="auto"/>
        <w:left w:val="none" w:sz="0" w:space="0" w:color="auto"/>
        <w:bottom w:val="none" w:sz="0" w:space="0" w:color="auto"/>
        <w:right w:val="none" w:sz="0" w:space="0" w:color="auto"/>
      </w:divBdr>
      <w:divsChild>
        <w:div w:id="1802918994">
          <w:marLeft w:val="640"/>
          <w:marRight w:val="0"/>
          <w:marTop w:val="0"/>
          <w:marBottom w:val="0"/>
          <w:divBdr>
            <w:top w:val="none" w:sz="0" w:space="0" w:color="auto"/>
            <w:left w:val="none" w:sz="0" w:space="0" w:color="auto"/>
            <w:bottom w:val="none" w:sz="0" w:space="0" w:color="auto"/>
            <w:right w:val="none" w:sz="0" w:space="0" w:color="auto"/>
          </w:divBdr>
        </w:div>
        <w:div w:id="1270048139">
          <w:marLeft w:val="640"/>
          <w:marRight w:val="0"/>
          <w:marTop w:val="0"/>
          <w:marBottom w:val="0"/>
          <w:divBdr>
            <w:top w:val="none" w:sz="0" w:space="0" w:color="auto"/>
            <w:left w:val="none" w:sz="0" w:space="0" w:color="auto"/>
            <w:bottom w:val="none" w:sz="0" w:space="0" w:color="auto"/>
            <w:right w:val="none" w:sz="0" w:space="0" w:color="auto"/>
          </w:divBdr>
        </w:div>
        <w:div w:id="534656541">
          <w:marLeft w:val="640"/>
          <w:marRight w:val="0"/>
          <w:marTop w:val="0"/>
          <w:marBottom w:val="0"/>
          <w:divBdr>
            <w:top w:val="none" w:sz="0" w:space="0" w:color="auto"/>
            <w:left w:val="none" w:sz="0" w:space="0" w:color="auto"/>
            <w:bottom w:val="none" w:sz="0" w:space="0" w:color="auto"/>
            <w:right w:val="none" w:sz="0" w:space="0" w:color="auto"/>
          </w:divBdr>
        </w:div>
        <w:div w:id="496191562">
          <w:marLeft w:val="640"/>
          <w:marRight w:val="0"/>
          <w:marTop w:val="0"/>
          <w:marBottom w:val="0"/>
          <w:divBdr>
            <w:top w:val="none" w:sz="0" w:space="0" w:color="auto"/>
            <w:left w:val="none" w:sz="0" w:space="0" w:color="auto"/>
            <w:bottom w:val="none" w:sz="0" w:space="0" w:color="auto"/>
            <w:right w:val="none" w:sz="0" w:space="0" w:color="auto"/>
          </w:divBdr>
        </w:div>
        <w:div w:id="1660577458">
          <w:marLeft w:val="640"/>
          <w:marRight w:val="0"/>
          <w:marTop w:val="0"/>
          <w:marBottom w:val="0"/>
          <w:divBdr>
            <w:top w:val="none" w:sz="0" w:space="0" w:color="auto"/>
            <w:left w:val="none" w:sz="0" w:space="0" w:color="auto"/>
            <w:bottom w:val="none" w:sz="0" w:space="0" w:color="auto"/>
            <w:right w:val="none" w:sz="0" w:space="0" w:color="auto"/>
          </w:divBdr>
        </w:div>
        <w:div w:id="1461920071">
          <w:marLeft w:val="640"/>
          <w:marRight w:val="0"/>
          <w:marTop w:val="0"/>
          <w:marBottom w:val="0"/>
          <w:divBdr>
            <w:top w:val="none" w:sz="0" w:space="0" w:color="auto"/>
            <w:left w:val="none" w:sz="0" w:space="0" w:color="auto"/>
            <w:bottom w:val="none" w:sz="0" w:space="0" w:color="auto"/>
            <w:right w:val="none" w:sz="0" w:space="0" w:color="auto"/>
          </w:divBdr>
        </w:div>
        <w:div w:id="906114821">
          <w:marLeft w:val="640"/>
          <w:marRight w:val="0"/>
          <w:marTop w:val="0"/>
          <w:marBottom w:val="0"/>
          <w:divBdr>
            <w:top w:val="none" w:sz="0" w:space="0" w:color="auto"/>
            <w:left w:val="none" w:sz="0" w:space="0" w:color="auto"/>
            <w:bottom w:val="none" w:sz="0" w:space="0" w:color="auto"/>
            <w:right w:val="none" w:sz="0" w:space="0" w:color="auto"/>
          </w:divBdr>
        </w:div>
        <w:div w:id="1623609647">
          <w:marLeft w:val="640"/>
          <w:marRight w:val="0"/>
          <w:marTop w:val="0"/>
          <w:marBottom w:val="0"/>
          <w:divBdr>
            <w:top w:val="none" w:sz="0" w:space="0" w:color="auto"/>
            <w:left w:val="none" w:sz="0" w:space="0" w:color="auto"/>
            <w:bottom w:val="none" w:sz="0" w:space="0" w:color="auto"/>
            <w:right w:val="none" w:sz="0" w:space="0" w:color="auto"/>
          </w:divBdr>
        </w:div>
        <w:div w:id="150417084">
          <w:marLeft w:val="640"/>
          <w:marRight w:val="0"/>
          <w:marTop w:val="0"/>
          <w:marBottom w:val="0"/>
          <w:divBdr>
            <w:top w:val="none" w:sz="0" w:space="0" w:color="auto"/>
            <w:left w:val="none" w:sz="0" w:space="0" w:color="auto"/>
            <w:bottom w:val="none" w:sz="0" w:space="0" w:color="auto"/>
            <w:right w:val="none" w:sz="0" w:space="0" w:color="auto"/>
          </w:divBdr>
        </w:div>
        <w:div w:id="2025133222">
          <w:marLeft w:val="640"/>
          <w:marRight w:val="0"/>
          <w:marTop w:val="0"/>
          <w:marBottom w:val="0"/>
          <w:divBdr>
            <w:top w:val="none" w:sz="0" w:space="0" w:color="auto"/>
            <w:left w:val="none" w:sz="0" w:space="0" w:color="auto"/>
            <w:bottom w:val="none" w:sz="0" w:space="0" w:color="auto"/>
            <w:right w:val="none" w:sz="0" w:space="0" w:color="auto"/>
          </w:divBdr>
        </w:div>
        <w:div w:id="826674086">
          <w:marLeft w:val="640"/>
          <w:marRight w:val="0"/>
          <w:marTop w:val="0"/>
          <w:marBottom w:val="0"/>
          <w:divBdr>
            <w:top w:val="none" w:sz="0" w:space="0" w:color="auto"/>
            <w:left w:val="none" w:sz="0" w:space="0" w:color="auto"/>
            <w:bottom w:val="none" w:sz="0" w:space="0" w:color="auto"/>
            <w:right w:val="none" w:sz="0" w:space="0" w:color="auto"/>
          </w:divBdr>
        </w:div>
        <w:div w:id="1479224816">
          <w:marLeft w:val="640"/>
          <w:marRight w:val="0"/>
          <w:marTop w:val="0"/>
          <w:marBottom w:val="0"/>
          <w:divBdr>
            <w:top w:val="none" w:sz="0" w:space="0" w:color="auto"/>
            <w:left w:val="none" w:sz="0" w:space="0" w:color="auto"/>
            <w:bottom w:val="none" w:sz="0" w:space="0" w:color="auto"/>
            <w:right w:val="none" w:sz="0" w:space="0" w:color="auto"/>
          </w:divBdr>
        </w:div>
        <w:div w:id="1424112057">
          <w:marLeft w:val="640"/>
          <w:marRight w:val="0"/>
          <w:marTop w:val="0"/>
          <w:marBottom w:val="0"/>
          <w:divBdr>
            <w:top w:val="none" w:sz="0" w:space="0" w:color="auto"/>
            <w:left w:val="none" w:sz="0" w:space="0" w:color="auto"/>
            <w:bottom w:val="none" w:sz="0" w:space="0" w:color="auto"/>
            <w:right w:val="none" w:sz="0" w:space="0" w:color="auto"/>
          </w:divBdr>
        </w:div>
        <w:div w:id="321935908">
          <w:marLeft w:val="640"/>
          <w:marRight w:val="0"/>
          <w:marTop w:val="0"/>
          <w:marBottom w:val="0"/>
          <w:divBdr>
            <w:top w:val="none" w:sz="0" w:space="0" w:color="auto"/>
            <w:left w:val="none" w:sz="0" w:space="0" w:color="auto"/>
            <w:bottom w:val="none" w:sz="0" w:space="0" w:color="auto"/>
            <w:right w:val="none" w:sz="0" w:space="0" w:color="auto"/>
          </w:divBdr>
        </w:div>
        <w:div w:id="1255280231">
          <w:marLeft w:val="640"/>
          <w:marRight w:val="0"/>
          <w:marTop w:val="0"/>
          <w:marBottom w:val="0"/>
          <w:divBdr>
            <w:top w:val="none" w:sz="0" w:space="0" w:color="auto"/>
            <w:left w:val="none" w:sz="0" w:space="0" w:color="auto"/>
            <w:bottom w:val="none" w:sz="0" w:space="0" w:color="auto"/>
            <w:right w:val="none" w:sz="0" w:space="0" w:color="auto"/>
          </w:divBdr>
        </w:div>
        <w:div w:id="202980504">
          <w:marLeft w:val="640"/>
          <w:marRight w:val="0"/>
          <w:marTop w:val="0"/>
          <w:marBottom w:val="0"/>
          <w:divBdr>
            <w:top w:val="none" w:sz="0" w:space="0" w:color="auto"/>
            <w:left w:val="none" w:sz="0" w:space="0" w:color="auto"/>
            <w:bottom w:val="none" w:sz="0" w:space="0" w:color="auto"/>
            <w:right w:val="none" w:sz="0" w:space="0" w:color="auto"/>
          </w:divBdr>
        </w:div>
        <w:div w:id="864905182">
          <w:marLeft w:val="640"/>
          <w:marRight w:val="0"/>
          <w:marTop w:val="0"/>
          <w:marBottom w:val="0"/>
          <w:divBdr>
            <w:top w:val="none" w:sz="0" w:space="0" w:color="auto"/>
            <w:left w:val="none" w:sz="0" w:space="0" w:color="auto"/>
            <w:bottom w:val="none" w:sz="0" w:space="0" w:color="auto"/>
            <w:right w:val="none" w:sz="0" w:space="0" w:color="auto"/>
          </w:divBdr>
        </w:div>
        <w:div w:id="1202279995">
          <w:marLeft w:val="640"/>
          <w:marRight w:val="0"/>
          <w:marTop w:val="0"/>
          <w:marBottom w:val="0"/>
          <w:divBdr>
            <w:top w:val="none" w:sz="0" w:space="0" w:color="auto"/>
            <w:left w:val="none" w:sz="0" w:space="0" w:color="auto"/>
            <w:bottom w:val="none" w:sz="0" w:space="0" w:color="auto"/>
            <w:right w:val="none" w:sz="0" w:space="0" w:color="auto"/>
          </w:divBdr>
        </w:div>
        <w:div w:id="1065760573">
          <w:marLeft w:val="640"/>
          <w:marRight w:val="0"/>
          <w:marTop w:val="0"/>
          <w:marBottom w:val="0"/>
          <w:divBdr>
            <w:top w:val="none" w:sz="0" w:space="0" w:color="auto"/>
            <w:left w:val="none" w:sz="0" w:space="0" w:color="auto"/>
            <w:bottom w:val="none" w:sz="0" w:space="0" w:color="auto"/>
            <w:right w:val="none" w:sz="0" w:space="0" w:color="auto"/>
          </w:divBdr>
        </w:div>
        <w:div w:id="904728880">
          <w:marLeft w:val="640"/>
          <w:marRight w:val="0"/>
          <w:marTop w:val="0"/>
          <w:marBottom w:val="0"/>
          <w:divBdr>
            <w:top w:val="none" w:sz="0" w:space="0" w:color="auto"/>
            <w:left w:val="none" w:sz="0" w:space="0" w:color="auto"/>
            <w:bottom w:val="none" w:sz="0" w:space="0" w:color="auto"/>
            <w:right w:val="none" w:sz="0" w:space="0" w:color="auto"/>
          </w:divBdr>
        </w:div>
      </w:divsChild>
    </w:div>
    <w:div w:id="1787501006">
      <w:bodyDiv w:val="1"/>
      <w:marLeft w:val="0"/>
      <w:marRight w:val="0"/>
      <w:marTop w:val="0"/>
      <w:marBottom w:val="0"/>
      <w:divBdr>
        <w:top w:val="none" w:sz="0" w:space="0" w:color="auto"/>
        <w:left w:val="none" w:sz="0" w:space="0" w:color="auto"/>
        <w:bottom w:val="none" w:sz="0" w:space="0" w:color="auto"/>
        <w:right w:val="none" w:sz="0" w:space="0" w:color="auto"/>
      </w:divBdr>
      <w:divsChild>
        <w:div w:id="1442610217">
          <w:marLeft w:val="640"/>
          <w:marRight w:val="0"/>
          <w:marTop w:val="0"/>
          <w:marBottom w:val="0"/>
          <w:divBdr>
            <w:top w:val="none" w:sz="0" w:space="0" w:color="auto"/>
            <w:left w:val="none" w:sz="0" w:space="0" w:color="auto"/>
            <w:bottom w:val="none" w:sz="0" w:space="0" w:color="auto"/>
            <w:right w:val="none" w:sz="0" w:space="0" w:color="auto"/>
          </w:divBdr>
        </w:div>
        <w:div w:id="1469976281">
          <w:marLeft w:val="640"/>
          <w:marRight w:val="0"/>
          <w:marTop w:val="0"/>
          <w:marBottom w:val="0"/>
          <w:divBdr>
            <w:top w:val="none" w:sz="0" w:space="0" w:color="auto"/>
            <w:left w:val="none" w:sz="0" w:space="0" w:color="auto"/>
            <w:bottom w:val="none" w:sz="0" w:space="0" w:color="auto"/>
            <w:right w:val="none" w:sz="0" w:space="0" w:color="auto"/>
          </w:divBdr>
        </w:div>
        <w:div w:id="509293069">
          <w:marLeft w:val="640"/>
          <w:marRight w:val="0"/>
          <w:marTop w:val="0"/>
          <w:marBottom w:val="0"/>
          <w:divBdr>
            <w:top w:val="none" w:sz="0" w:space="0" w:color="auto"/>
            <w:left w:val="none" w:sz="0" w:space="0" w:color="auto"/>
            <w:bottom w:val="none" w:sz="0" w:space="0" w:color="auto"/>
            <w:right w:val="none" w:sz="0" w:space="0" w:color="auto"/>
          </w:divBdr>
        </w:div>
        <w:div w:id="794374415">
          <w:marLeft w:val="640"/>
          <w:marRight w:val="0"/>
          <w:marTop w:val="0"/>
          <w:marBottom w:val="0"/>
          <w:divBdr>
            <w:top w:val="none" w:sz="0" w:space="0" w:color="auto"/>
            <w:left w:val="none" w:sz="0" w:space="0" w:color="auto"/>
            <w:bottom w:val="none" w:sz="0" w:space="0" w:color="auto"/>
            <w:right w:val="none" w:sz="0" w:space="0" w:color="auto"/>
          </w:divBdr>
        </w:div>
        <w:div w:id="308630866">
          <w:marLeft w:val="640"/>
          <w:marRight w:val="0"/>
          <w:marTop w:val="0"/>
          <w:marBottom w:val="0"/>
          <w:divBdr>
            <w:top w:val="none" w:sz="0" w:space="0" w:color="auto"/>
            <w:left w:val="none" w:sz="0" w:space="0" w:color="auto"/>
            <w:bottom w:val="none" w:sz="0" w:space="0" w:color="auto"/>
            <w:right w:val="none" w:sz="0" w:space="0" w:color="auto"/>
          </w:divBdr>
        </w:div>
        <w:div w:id="1287278566">
          <w:marLeft w:val="640"/>
          <w:marRight w:val="0"/>
          <w:marTop w:val="0"/>
          <w:marBottom w:val="0"/>
          <w:divBdr>
            <w:top w:val="none" w:sz="0" w:space="0" w:color="auto"/>
            <w:left w:val="none" w:sz="0" w:space="0" w:color="auto"/>
            <w:bottom w:val="none" w:sz="0" w:space="0" w:color="auto"/>
            <w:right w:val="none" w:sz="0" w:space="0" w:color="auto"/>
          </w:divBdr>
        </w:div>
        <w:div w:id="1477409118">
          <w:marLeft w:val="640"/>
          <w:marRight w:val="0"/>
          <w:marTop w:val="0"/>
          <w:marBottom w:val="0"/>
          <w:divBdr>
            <w:top w:val="none" w:sz="0" w:space="0" w:color="auto"/>
            <w:left w:val="none" w:sz="0" w:space="0" w:color="auto"/>
            <w:bottom w:val="none" w:sz="0" w:space="0" w:color="auto"/>
            <w:right w:val="none" w:sz="0" w:space="0" w:color="auto"/>
          </w:divBdr>
        </w:div>
        <w:div w:id="890112485">
          <w:marLeft w:val="640"/>
          <w:marRight w:val="0"/>
          <w:marTop w:val="0"/>
          <w:marBottom w:val="0"/>
          <w:divBdr>
            <w:top w:val="none" w:sz="0" w:space="0" w:color="auto"/>
            <w:left w:val="none" w:sz="0" w:space="0" w:color="auto"/>
            <w:bottom w:val="none" w:sz="0" w:space="0" w:color="auto"/>
            <w:right w:val="none" w:sz="0" w:space="0" w:color="auto"/>
          </w:divBdr>
        </w:div>
        <w:div w:id="564754898">
          <w:marLeft w:val="640"/>
          <w:marRight w:val="0"/>
          <w:marTop w:val="0"/>
          <w:marBottom w:val="0"/>
          <w:divBdr>
            <w:top w:val="none" w:sz="0" w:space="0" w:color="auto"/>
            <w:left w:val="none" w:sz="0" w:space="0" w:color="auto"/>
            <w:bottom w:val="none" w:sz="0" w:space="0" w:color="auto"/>
            <w:right w:val="none" w:sz="0" w:space="0" w:color="auto"/>
          </w:divBdr>
        </w:div>
        <w:div w:id="517277396">
          <w:marLeft w:val="640"/>
          <w:marRight w:val="0"/>
          <w:marTop w:val="0"/>
          <w:marBottom w:val="0"/>
          <w:divBdr>
            <w:top w:val="none" w:sz="0" w:space="0" w:color="auto"/>
            <w:left w:val="none" w:sz="0" w:space="0" w:color="auto"/>
            <w:bottom w:val="none" w:sz="0" w:space="0" w:color="auto"/>
            <w:right w:val="none" w:sz="0" w:space="0" w:color="auto"/>
          </w:divBdr>
        </w:div>
        <w:div w:id="2073966432">
          <w:marLeft w:val="640"/>
          <w:marRight w:val="0"/>
          <w:marTop w:val="0"/>
          <w:marBottom w:val="0"/>
          <w:divBdr>
            <w:top w:val="none" w:sz="0" w:space="0" w:color="auto"/>
            <w:left w:val="none" w:sz="0" w:space="0" w:color="auto"/>
            <w:bottom w:val="none" w:sz="0" w:space="0" w:color="auto"/>
            <w:right w:val="none" w:sz="0" w:space="0" w:color="auto"/>
          </w:divBdr>
        </w:div>
        <w:div w:id="1859927751">
          <w:marLeft w:val="640"/>
          <w:marRight w:val="0"/>
          <w:marTop w:val="0"/>
          <w:marBottom w:val="0"/>
          <w:divBdr>
            <w:top w:val="none" w:sz="0" w:space="0" w:color="auto"/>
            <w:left w:val="none" w:sz="0" w:space="0" w:color="auto"/>
            <w:bottom w:val="none" w:sz="0" w:space="0" w:color="auto"/>
            <w:right w:val="none" w:sz="0" w:space="0" w:color="auto"/>
          </w:divBdr>
        </w:div>
        <w:div w:id="1827013891">
          <w:marLeft w:val="640"/>
          <w:marRight w:val="0"/>
          <w:marTop w:val="0"/>
          <w:marBottom w:val="0"/>
          <w:divBdr>
            <w:top w:val="none" w:sz="0" w:space="0" w:color="auto"/>
            <w:left w:val="none" w:sz="0" w:space="0" w:color="auto"/>
            <w:bottom w:val="none" w:sz="0" w:space="0" w:color="auto"/>
            <w:right w:val="none" w:sz="0" w:space="0" w:color="auto"/>
          </w:divBdr>
        </w:div>
        <w:div w:id="1311323687">
          <w:marLeft w:val="640"/>
          <w:marRight w:val="0"/>
          <w:marTop w:val="0"/>
          <w:marBottom w:val="0"/>
          <w:divBdr>
            <w:top w:val="none" w:sz="0" w:space="0" w:color="auto"/>
            <w:left w:val="none" w:sz="0" w:space="0" w:color="auto"/>
            <w:bottom w:val="none" w:sz="0" w:space="0" w:color="auto"/>
            <w:right w:val="none" w:sz="0" w:space="0" w:color="auto"/>
          </w:divBdr>
        </w:div>
        <w:div w:id="331027262">
          <w:marLeft w:val="640"/>
          <w:marRight w:val="0"/>
          <w:marTop w:val="0"/>
          <w:marBottom w:val="0"/>
          <w:divBdr>
            <w:top w:val="none" w:sz="0" w:space="0" w:color="auto"/>
            <w:left w:val="none" w:sz="0" w:space="0" w:color="auto"/>
            <w:bottom w:val="none" w:sz="0" w:space="0" w:color="auto"/>
            <w:right w:val="none" w:sz="0" w:space="0" w:color="auto"/>
          </w:divBdr>
        </w:div>
        <w:div w:id="1311255778">
          <w:marLeft w:val="640"/>
          <w:marRight w:val="0"/>
          <w:marTop w:val="0"/>
          <w:marBottom w:val="0"/>
          <w:divBdr>
            <w:top w:val="none" w:sz="0" w:space="0" w:color="auto"/>
            <w:left w:val="none" w:sz="0" w:space="0" w:color="auto"/>
            <w:bottom w:val="none" w:sz="0" w:space="0" w:color="auto"/>
            <w:right w:val="none" w:sz="0" w:space="0" w:color="auto"/>
          </w:divBdr>
        </w:div>
        <w:div w:id="28335348">
          <w:marLeft w:val="640"/>
          <w:marRight w:val="0"/>
          <w:marTop w:val="0"/>
          <w:marBottom w:val="0"/>
          <w:divBdr>
            <w:top w:val="none" w:sz="0" w:space="0" w:color="auto"/>
            <w:left w:val="none" w:sz="0" w:space="0" w:color="auto"/>
            <w:bottom w:val="none" w:sz="0" w:space="0" w:color="auto"/>
            <w:right w:val="none" w:sz="0" w:space="0" w:color="auto"/>
          </w:divBdr>
        </w:div>
        <w:div w:id="346297493">
          <w:marLeft w:val="640"/>
          <w:marRight w:val="0"/>
          <w:marTop w:val="0"/>
          <w:marBottom w:val="0"/>
          <w:divBdr>
            <w:top w:val="none" w:sz="0" w:space="0" w:color="auto"/>
            <w:left w:val="none" w:sz="0" w:space="0" w:color="auto"/>
            <w:bottom w:val="none" w:sz="0" w:space="0" w:color="auto"/>
            <w:right w:val="none" w:sz="0" w:space="0" w:color="auto"/>
          </w:divBdr>
        </w:div>
        <w:div w:id="329336385">
          <w:marLeft w:val="640"/>
          <w:marRight w:val="0"/>
          <w:marTop w:val="0"/>
          <w:marBottom w:val="0"/>
          <w:divBdr>
            <w:top w:val="none" w:sz="0" w:space="0" w:color="auto"/>
            <w:left w:val="none" w:sz="0" w:space="0" w:color="auto"/>
            <w:bottom w:val="none" w:sz="0" w:space="0" w:color="auto"/>
            <w:right w:val="none" w:sz="0" w:space="0" w:color="auto"/>
          </w:divBdr>
        </w:div>
        <w:div w:id="1021516933">
          <w:marLeft w:val="640"/>
          <w:marRight w:val="0"/>
          <w:marTop w:val="0"/>
          <w:marBottom w:val="0"/>
          <w:divBdr>
            <w:top w:val="none" w:sz="0" w:space="0" w:color="auto"/>
            <w:left w:val="none" w:sz="0" w:space="0" w:color="auto"/>
            <w:bottom w:val="none" w:sz="0" w:space="0" w:color="auto"/>
            <w:right w:val="none" w:sz="0" w:space="0" w:color="auto"/>
          </w:divBdr>
        </w:div>
        <w:div w:id="1023634722">
          <w:marLeft w:val="640"/>
          <w:marRight w:val="0"/>
          <w:marTop w:val="0"/>
          <w:marBottom w:val="0"/>
          <w:divBdr>
            <w:top w:val="none" w:sz="0" w:space="0" w:color="auto"/>
            <w:left w:val="none" w:sz="0" w:space="0" w:color="auto"/>
            <w:bottom w:val="none" w:sz="0" w:space="0" w:color="auto"/>
            <w:right w:val="none" w:sz="0" w:space="0" w:color="auto"/>
          </w:divBdr>
        </w:div>
      </w:divsChild>
    </w:div>
    <w:div w:id="1815902747">
      <w:bodyDiv w:val="1"/>
      <w:marLeft w:val="0"/>
      <w:marRight w:val="0"/>
      <w:marTop w:val="0"/>
      <w:marBottom w:val="0"/>
      <w:divBdr>
        <w:top w:val="none" w:sz="0" w:space="0" w:color="auto"/>
        <w:left w:val="none" w:sz="0" w:space="0" w:color="auto"/>
        <w:bottom w:val="none" w:sz="0" w:space="0" w:color="auto"/>
        <w:right w:val="none" w:sz="0" w:space="0" w:color="auto"/>
      </w:divBdr>
      <w:divsChild>
        <w:div w:id="1123428402">
          <w:marLeft w:val="640"/>
          <w:marRight w:val="0"/>
          <w:marTop w:val="0"/>
          <w:marBottom w:val="0"/>
          <w:divBdr>
            <w:top w:val="none" w:sz="0" w:space="0" w:color="auto"/>
            <w:left w:val="none" w:sz="0" w:space="0" w:color="auto"/>
            <w:bottom w:val="none" w:sz="0" w:space="0" w:color="auto"/>
            <w:right w:val="none" w:sz="0" w:space="0" w:color="auto"/>
          </w:divBdr>
        </w:div>
        <w:div w:id="437145021">
          <w:marLeft w:val="640"/>
          <w:marRight w:val="0"/>
          <w:marTop w:val="0"/>
          <w:marBottom w:val="0"/>
          <w:divBdr>
            <w:top w:val="none" w:sz="0" w:space="0" w:color="auto"/>
            <w:left w:val="none" w:sz="0" w:space="0" w:color="auto"/>
            <w:bottom w:val="none" w:sz="0" w:space="0" w:color="auto"/>
            <w:right w:val="none" w:sz="0" w:space="0" w:color="auto"/>
          </w:divBdr>
        </w:div>
        <w:div w:id="2096777189">
          <w:marLeft w:val="640"/>
          <w:marRight w:val="0"/>
          <w:marTop w:val="0"/>
          <w:marBottom w:val="0"/>
          <w:divBdr>
            <w:top w:val="none" w:sz="0" w:space="0" w:color="auto"/>
            <w:left w:val="none" w:sz="0" w:space="0" w:color="auto"/>
            <w:bottom w:val="none" w:sz="0" w:space="0" w:color="auto"/>
            <w:right w:val="none" w:sz="0" w:space="0" w:color="auto"/>
          </w:divBdr>
        </w:div>
        <w:div w:id="1119108360">
          <w:marLeft w:val="640"/>
          <w:marRight w:val="0"/>
          <w:marTop w:val="0"/>
          <w:marBottom w:val="0"/>
          <w:divBdr>
            <w:top w:val="none" w:sz="0" w:space="0" w:color="auto"/>
            <w:left w:val="none" w:sz="0" w:space="0" w:color="auto"/>
            <w:bottom w:val="none" w:sz="0" w:space="0" w:color="auto"/>
            <w:right w:val="none" w:sz="0" w:space="0" w:color="auto"/>
          </w:divBdr>
        </w:div>
        <w:div w:id="1961262818">
          <w:marLeft w:val="640"/>
          <w:marRight w:val="0"/>
          <w:marTop w:val="0"/>
          <w:marBottom w:val="0"/>
          <w:divBdr>
            <w:top w:val="none" w:sz="0" w:space="0" w:color="auto"/>
            <w:left w:val="none" w:sz="0" w:space="0" w:color="auto"/>
            <w:bottom w:val="none" w:sz="0" w:space="0" w:color="auto"/>
            <w:right w:val="none" w:sz="0" w:space="0" w:color="auto"/>
          </w:divBdr>
        </w:div>
        <w:div w:id="1194999489">
          <w:marLeft w:val="640"/>
          <w:marRight w:val="0"/>
          <w:marTop w:val="0"/>
          <w:marBottom w:val="0"/>
          <w:divBdr>
            <w:top w:val="none" w:sz="0" w:space="0" w:color="auto"/>
            <w:left w:val="none" w:sz="0" w:space="0" w:color="auto"/>
            <w:bottom w:val="none" w:sz="0" w:space="0" w:color="auto"/>
            <w:right w:val="none" w:sz="0" w:space="0" w:color="auto"/>
          </w:divBdr>
        </w:div>
        <w:div w:id="348069380">
          <w:marLeft w:val="640"/>
          <w:marRight w:val="0"/>
          <w:marTop w:val="0"/>
          <w:marBottom w:val="0"/>
          <w:divBdr>
            <w:top w:val="none" w:sz="0" w:space="0" w:color="auto"/>
            <w:left w:val="none" w:sz="0" w:space="0" w:color="auto"/>
            <w:bottom w:val="none" w:sz="0" w:space="0" w:color="auto"/>
            <w:right w:val="none" w:sz="0" w:space="0" w:color="auto"/>
          </w:divBdr>
        </w:div>
        <w:div w:id="547763178">
          <w:marLeft w:val="640"/>
          <w:marRight w:val="0"/>
          <w:marTop w:val="0"/>
          <w:marBottom w:val="0"/>
          <w:divBdr>
            <w:top w:val="none" w:sz="0" w:space="0" w:color="auto"/>
            <w:left w:val="none" w:sz="0" w:space="0" w:color="auto"/>
            <w:bottom w:val="none" w:sz="0" w:space="0" w:color="auto"/>
            <w:right w:val="none" w:sz="0" w:space="0" w:color="auto"/>
          </w:divBdr>
        </w:div>
        <w:div w:id="1109080065">
          <w:marLeft w:val="640"/>
          <w:marRight w:val="0"/>
          <w:marTop w:val="0"/>
          <w:marBottom w:val="0"/>
          <w:divBdr>
            <w:top w:val="none" w:sz="0" w:space="0" w:color="auto"/>
            <w:left w:val="none" w:sz="0" w:space="0" w:color="auto"/>
            <w:bottom w:val="none" w:sz="0" w:space="0" w:color="auto"/>
            <w:right w:val="none" w:sz="0" w:space="0" w:color="auto"/>
          </w:divBdr>
        </w:div>
        <w:div w:id="209267003">
          <w:marLeft w:val="640"/>
          <w:marRight w:val="0"/>
          <w:marTop w:val="0"/>
          <w:marBottom w:val="0"/>
          <w:divBdr>
            <w:top w:val="none" w:sz="0" w:space="0" w:color="auto"/>
            <w:left w:val="none" w:sz="0" w:space="0" w:color="auto"/>
            <w:bottom w:val="none" w:sz="0" w:space="0" w:color="auto"/>
            <w:right w:val="none" w:sz="0" w:space="0" w:color="auto"/>
          </w:divBdr>
        </w:div>
        <w:div w:id="1133403677">
          <w:marLeft w:val="640"/>
          <w:marRight w:val="0"/>
          <w:marTop w:val="0"/>
          <w:marBottom w:val="0"/>
          <w:divBdr>
            <w:top w:val="none" w:sz="0" w:space="0" w:color="auto"/>
            <w:left w:val="none" w:sz="0" w:space="0" w:color="auto"/>
            <w:bottom w:val="none" w:sz="0" w:space="0" w:color="auto"/>
            <w:right w:val="none" w:sz="0" w:space="0" w:color="auto"/>
          </w:divBdr>
        </w:div>
        <w:div w:id="509636494">
          <w:marLeft w:val="640"/>
          <w:marRight w:val="0"/>
          <w:marTop w:val="0"/>
          <w:marBottom w:val="0"/>
          <w:divBdr>
            <w:top w:val="none" w:sz="0" w:space="0" w:color="auto"/>
            <w:left w:val="none" w:sz="0" w:space="0" w:color="auto"/>
            <w:bottom w:val="none" w:sz="0" w:space="0" w:color="auto"/>
            <w:right w:val="none" w:sz="0" w:space="0" w:color="auto"/>
          </w:divBdr>
        </w:div>
        <w:div w:id="831944190">
          <w:marLeft w:val="640"/>
          <w:marRight w:val="0"/>
          <w:marTop w:val="0"/>
          <w:marBottom w:val="0"/>
          <w:divBdr>
            <w:top w:val="none" w:sz="0" w:space="0" w:color="auto"/>
            <w:left w:val="none" w:sz="0" w:space="0" w:color="auto"/>
            <w:bottom w:val="none" w:sz="0" w:space="0" w:color="auto"/>
            <w:right w:val="none" w:sz="0" w:space="0" w:color="auto"/>
          </w:divBdr>
        </w:div>
        <w:div w:id="885530145">
          <w:marLeft w:val="640"/>
          <w:marRight w:val="0"/>
          <w:marTop w:val="0"/>
          <w:marBottom w:val="0"/>
          <w:divBdr>
            <w:top w:val="none" w:sz="0" w:space="0" w:color="auto"/>
            <w:left w:val="none" w:sz="0" w:space="0" w:color="auto"/>
            <w:bottom w:val="none" w:sz="0" w:space="0" w:color="auto"/>
            <w:right w:val="none" w:sz="0" w:space="0" w:color="auto"/>
          </w:divBdr>
        </w:div>
        <w:div w:id="2077970043">
          <w:marLeft w:val="640"/>
          <w:marRight w:val="0"/>
          <w:marTop w:val="0"/>
          <w:marBottom w:val="0"/>
          <w:divBdr>
            <w:top w:val="none" w:sz="0" w:space="0" w:color="auto"/>
            <w:left w:val="none" w:sz="0" w:space="0" w:color="auto"/>
            <w:bottom w:val="none" w:sz="0" w:space="0" w:color="auto"/>
            <w:right w:val="none" w:sz="0" w:space="0" w:color="auto"/>
          </w:divBdr>
        </w:div>
        <w:div w:id="1849171612">
          <w:marLeft w:val="640"/>
          <w:marRight w:val="0"/>
          <w:marTop w:val="0"/>
          <w:marBottom w:val="0"/>
          <w:divBdr>
            <w:top w:val="none" w:sz="0" w:space="0" w:color="auto"/>
            <w:left w:val="none" w:sz="0" w:space="0" w:color="auto"/>
            <w:bottom w:val="none" w:sz="0" w:space="0" w:color="auto"/>
            <w:right w:val="none" w:sz="0" w:space="0" w:color="auto"/>
          </w:divBdr>
        </w:div>
        <w:div w:id="1650983839">
          <w:marLeft w:val="640"/>
          <w:marRight w:val="0"/>
          <w:marTop w:val="0"/>
          <w:marBottom w:val="0"/>
          <w:divBdr>
            <w:top w:val="none" w:sz="0" w:space="0" w:color="auto"/>
            <w:left w:val="none" w:sz="0" w:space="0" w:color="auto"/>
            <w:bottom w:val="none" w:sz="0" w:space="0" w:color="auto"/>
            <w:right w:val="none" w:sz="0" w:space="0" w:color="auto"/>
          </w:divBdr>
        </w:div>
        <w:div w:id="103116661">
          <w:marLeft w:val="640"/>
          <w:marRight w:val="0"/>
          <w:marTop w:val="0"/>
          <w:marBottom w:val="0"/>
          <w:divBdr>
            <w:top w:val="none" w:sz="0" w:space="0" w:color="auto"/>
            <w:left w:val="none" w:sz="0" w:space="0" w:color="auto"/>
            <w:bottom w:val="none" w:sz="0" w:space="0" w:color="auto"/>
            <w:right w:val="none" w:sz="0" w:space="0" w:color="auto"/>
          </w:divBdr>
        </w:div>
        <w:div w:id="124740241">
          <w:marLeft w:val="640"/>
          <w:marRight w:val="0"/>
          <w:marTop w:val="0"/>
          <w:marBottom w:val="0"/>
          <w:divBdr>
            <w:top w:val="none" w:sz="0" w:space="0" w:color="auto"/>
            <w:left w:val="none" w:sz="0" w:space="0" w:color="auto"/>
            <w:bottom w:val="none" w:sz="0" w:space="0" w:color="auto"/>
            <w:right w:val="none" w:sz="0" w:space="0" w:color="auto"/>
          </w:divBdr>
        </w:div>
      </w:divsChild>
    </w:div>
    <w:div w:id="1850295183">
      <w:bodyDiv w:val="1"/>
      <w:marLeft w:val="0"/>
      <w:marRight w:val="0"/>
      <w:marTop w:val="0"/>
      <w:marBottom w:val="0"/>
      <w:divBdr>
        <w:top w:val="none" w:sz="0" w:space="0" w:color="auto"/>
        <w:left w:val="none" w:sz="0" w:space="0" w:color="auto"/>
        <w:bottom w:val="none" w:sz="0" w:space="0" w:color="auto"/>
        <w:right w:val="none" w:sz="0" w:space="0" w:color="auto"/>
      </w:divBdr>
      <w:divsChild>
        <w:div w:id="101340099">
          <w:marLeft w:val="640"/>
          <w:marRight w:val="0"/>
          <w:marTop w:val="0"/>
          <w:marBottom w:val="0"/>
          <w:divBdr>
            <w:top w:val="none" w:sz="0" w:space="0" w:color="auto"/>
            <w:left w:val="none" w:sz="0" w:space="0" w:color="auto"/>
            <w:bottom w:val="none" w:sz="0" w:space="0" w:color="auto"/>
            <w:right w:val="none" w:sz="0" w:space="0" w:color="auto"/>
          </w:divBdr>
        </w:div>
        <w:div w:id="1965232729">
          <w:marLeft w:val="640"/>
          <w:marRight w:val="0"/>
          <w:marTop w:val="0"/>
          <w:marBottom w:val="0"/>
          <w:divBdr>
            <w:top w:val="none" w:sz="0" w:space="0" w:color="auto"/>
            <w:left w:val="none" w:sz="0" w:space="0" w:color="auto"/>
            <w:bottom w:val="none" w:sz="0" w:space="0" w:color="auto"/>
            <w:right w:val="none" w:sz="0" w:space="0" w:color="auto"/>
          </w:divBdr>
        </w:div>
        <w:div w:id="1830751193">
          <w:marLeft w:val="640"/>
          <w:marRight w:val="0"/>
          <w:marTop w:val="0"/>
          <w:marBottom w:val="0"/>
          <w:divBdr>
            <w:top w:val="none" w:sz="0" w:space="0" w:color="auto"/>
            <w:left w:val="none" w:sz="0" w:space="0" w:color="auto"/>
            <w:bottom w:val="none" w:sz="0" w:space="0" w:color="auto"/>
            <w:right w:val="none" w:sz="0" w:space="0" w:color="auto"/>
          </w:divBdr>
        </w:div>
        <w:div w:id="323894829">
          <w:marLeft w:val="640"/>
          <w:marRight w:val="0"/>
          <w:marTop w:val="0"/>
          <w:marBottom w:val="0"/>
          <w:divBdr>
            <w:top w:val="none" w:sz="0" w:space="0" w:color="auto"/>
            <w:left w:val="none" w:sz="0" w:space="0" w:color="auto"/>
            <w:bottom w:val="none" w:sz="0" w:space="0" w:color="auto"/>
            <w:right w:val="none" w:sz="0" w:space="0" w:color="auto"/>
          </w:divBdr>
        </w:div>
        <w:div w:id="1878883308">
          <w:marLeft w:val="640"/>
          <w:marRight w:val="0"/>
          <w:marTop w:val="0"/>
          <w:marBottom w:val="0"/>
          <w:divBdr>
            <w:top w:val="none" w:sz="0" w:space="0" w:color="auto"/>
            <w:left w:val="none" w:sz="0" w:space="0" w:color="auto"/>
            <w:bottom w:val="none" w:sz="0" w:space="0" w:color="auto"/>
            <w:right w:val="none" w:sz="0" w:space="0" w:color="auto"/>
          </w:divBdr>
        </w:div>
        <w:div w:id="1274171821">
          <w:marLeft w:val="640"/>
          <w:marRight w:val="0"/>
          <w:marTop w:val="0"/>
          <w:marBottom w:val="0"/>
          <w:divBdr>
            <w:top w:val="none" w:sz="0" w:space="0" w:color="auto"/>
            <w:left w:val="none" w:sz="0" w:space="0" w:color="auto"/>
            <w:bottom w:val="none" w:sz="0" w:space="0" w:color="auto"/>
            <w:right w:val="none" w:sz="0" w:space="0" w:color="auto"/>
          </w:divBdr>
        </w:div>
        <w:div w:id="1798992130">
          <w:marLeft w:val="640"/>
          <w:marRight w:val="0"/>
          <w:marTop w:val="0"/>
          <w:marBottom w:val="0"/>
          <w:divBdr>
            <w:top w:val="none" w:sz="0" w:space="0" w:color="auto"/>
            <w:left w:val="none" w:sz="0" w:space="0" w:color="auto"/>
            <w:bottom w:val="none" w:sz="0" w:space="0" w:color="auto"/>
            <w:right w:val="none" w:sz="0" w:space="0" w:color="auto"/>
          </w:divBdr>
        </w:div>
        <w:div w:id="2060787149">
          <w:marLeft w:val="640"/>
          <w:marRight w:val="0"/>
          <w:marTop w:val="0"/>
          <w:marBottom w:val="0"/>
          <w:divBdr>
            <w:top w:val="none" w:sz="0" w:space="0" w:color="auto"/>
            <w:left w:val="none" w:sz="0" w:space="0" w:color="auto"/>
            <w:bottom w:val="none" w:sz="0" w:space="0" w:color="auto"/>
            <w:right w:val="none" w:sz="0" w:space="0" w:color="auto"/>
          </w:divBdr>
        </w:div>
        <w:div w:id="1519657259">
          <w:marLeft w:val="640"/>
          <w:marRight w:val="0"/>
          <w:marTop w:val="0"/>
          <w:marBottom w:val="0"/>
          <w:divBdr>
            <w:top w:val="none" w:sz="0" w:space="0" w:color="auto"/>
            <w:left w:val="none" w:sz="0" w:space="0" w:color="auto"/>
            <w:bottom w:val="none" w:sz="0" w:space="0" w:color="auto"/>
            <w:right w:val="none" w:sz="0" w:space="0" w:color="auto"/>
          </w:divBdr>
        </w:div>
        <w:div w:id="280039925">
          <w:marLeft w:val="640"/>
          <w:marRight w:val="0"/>
          <w:marTop w:val="0"/>
          <w:marBottom w:val="0"/>
          <w:divBdr>
            <w:top w:val="none" w:sz="0" w:space="0" w:color="auto"/>
            <w:left w:val="none" w:sz="0" w:space="0" w:color="auto"/>
            <w:bottom w:val="none" w:sz="0" w:space="0" w:color="auto"/>
            <w:right w:val="none" w:sz="0" w:space="0" w:color="auto"/>
          </w:divBdr>
        </w:div>
        <w:div w:id="4945652">
          <w:marLeft w:val="640"/>
          <w:marRight w:val="0"/>
          <w:marTop w:val="0"/>
          <w:marBottom w:val="0"/>
          <w:divBdr>
            <w:top w:val="none" w:sz="0" w:space="0" w:color="auto"/>
            <w:left w:val="none" w:sz="0" w:space="0" w:color="auto"/>
            <w:bottom w:val="none" w:sz="0" w:space="0" w:color="auto"/>
            <w:right w:val="none" w:sz="0" w:space="0" w:color="auto"/>
          </w:divBdr>
        </w:div>
        <w:div w:id="383405865">
          <w:marLeft w:val="640"/>
          <w:marRight w:val="0"/>
          <w:marTop w:val="0"/>
          <w:marBottom w:val="0"/>
          <w:divBdr>
            <w:top w:val="none" w:sz="0" w:space="0" w:color="auto"/>
            <w:left w:val="none" w:sz="0" w:space="0" w:color="auto"/>
            <w:bottom w:val="none" w:sz="0" w:space="0" w:color="auto"/>
            <w:right w:val="none" w:sz="0" w:space="0" w:color="auto"/>
          </w:divBdr>
        </w:div>
        <w:div w:id="2121560025">
          <w:marLeft w:val="640"/>
          <w:marRight w:val="0"/>
          <w:marTop w:val="0"/>
          <w:marBottom w:val="0"/>
          <w:divBdr>
            <w:top w:val="none" w:sz="0" w:space="0" w:color="auto"/>
            <w:left w:val="none" w:sz="0" w:space="0" w:color="auto"/>
            <w:bottom w:val="none" w:sz="0" w:space="0" w:color="auto"/>
            <w:right w:val="none" w:sz="0" w:space="0" w:color="auto"/>
          </w:divBdr>
        </w:div>
        <w:div w:id="1892959460">
          <w:marLeft w:val="640"/>
          <w:marRight w:val="0"/>
          <w:marTop w:val="0"/>
          <w:marBottom w:val="0"/>
          <w:divBdr>
            <w:top w:val="none" w:sz="0" w:space="0" w:color="auto"/>
            <w:left w:val="none" w:sz="0" w:space="0" w:color="auto"/>
            <w:bottom w:val="none" w:sz="0" w:space="0" w:color="auto"/>
            <w:right w:val="none" w:sz="0" w:space="0" w:color="auto"/>
          </w:divBdr>
        </w:div>
        <w:div w:id="1954706091">
          <w:marLeft w:val="640"/>
          <w:marRight w:val="0"/>
          <w:marTop w:val="0"/>
          <w:marBottom w:val="0"/>
          <w:divBdr>
            <w:top w:val="none" w:sz="0" w:space="0" w:color="auto"/>
            <w:left w:val="none" w:sz="0" w:space="0" w:color="auto"/>
            <w:bottom w:val="none" w:sz="0" w:space="0" w:color="auto"/>
            <w:right w:val="none" w:sz="0" w:space="0" w:color="auto"/>
          </w:divBdr>
        </w:div>
        <w:div w:id="668287172">
          <w:marLeft w:val="640"/>
          <w:marRight w:val="0"/>
          <w:marTop w:val="0"/>
          <w:marBottom w:val="0"/>
          <w:divBdr>
            <w:top w:val="none" w:sz="0" w:space="0" w:color="auto"/>
            <w:left w:val="none" w:sz="0" w:space="0" w:color="auto"/>
            <w:bottom w:val="none" w:sz="0" w:space="0" w:color="auto"/>
            <w:right w:val="none" w:sz="0" w:space="0" w:color="auto"/>
          </w:divBdr>
        </w:div>
        <w:div w:id="990408601">
          <w:marLeft w:val="640"/>
          <w:marRight w:val="0"/>
          <w:marTop w:val="0"/>
          <w:marBottom w:val="0"/>
          <w:divBdr>
            <w:top w:val="none" w:sz="0" w:space="0" w:color="auto"/>
            <w:left w:val="none" w:sz="0" w:space="0" w:color="auto"/>
            <w:bottom w:val="none" w:sz="0" w:space="0" w:color="auto"/>
            <w:right w:val="none" w:sz="0" w:space="0" w:color="auto"/>
          </w:divBdr>
        </w:div>
      </w:divsChild>
    </w:div>
    <w:div w:id="1884445332">
      <w:bodyDiv w:val="1"/>
      <w:marLeft w:val="0"/>
      <w:marRight w:val="0"/>
      <w:marTop w:val="0"/>
      <w:marBottom w:val="0"/>
      <w:divBdr>
        <w:top w:val="none" w:sz="0" w:space="0" w:color="auto"/>
        <w:left w:val="none" w:sz="0" w:space="0" w:color="auto"/>
        <w:bottom w:val="none" w:sz="0" w:space="0" w:color="auto"/>
        <w:right w:val="none" w:sz="0" w:space="0" w:color="auto"/>
      </w:divBdr>
      <w:divsChild>
        <w:div w:id="1156845468">
          <w:marLeft w:val="640"/>
          <w:marRight w:val="0"/>
          <w:marTop w:val="0"/>
          <w:marBottom w:val="0"/>
          <w:divBdr>
            <w:top w:val="none" w:sz="0" w:space="0" w:color="auto"/>
            <w:left w:val="none" w:sz="0" w:space="0" w:color="auto"/>
            <w:bottom w:val="none" w:sz="0" w:space="0" w:color="auto"/>
            <w:right w:val="none" w:sz="0" w:space="0" w:color="auto"/>
          </w:divBdr>
        </w:div>
        <w:div w:id="1812941121">
          <w:marLeft w:val="640"/>
          <w:marRight w:val="0"/>
          <w:marTop w:val="0"/>
          <w:marBottom w:val="0"/>
          <w:divBdr>
            <w:top w:val="none" w:sz="0" w:space="0" w:color="auto"/>
            <w:left w:val="none" w:sz="0" w:space="0" w:color="auto"/>
            <w:bottom w:val="none" w:sz="0" w:space="0" w:color="auto"/>
            <w:right w:val="none" w:sz="0" w:space="0" w:color="auto"/>
          </w:divBdr>
        </w:div>
        <w:div w:id="1544514323">
          <w:marLeft w:val="640"/>
          <w:marRight w:val="0"/>
          <w:marTop w:val="0"/>
          <w:marBottom w:val="0"/>
          <w:divBdr>
            <w:top w:val="none" w:sz="0" w:space="0" w:color="auto"/>
            <w:left w:val="none" w:sz="0" w:space="0" w:color="auto"/>
            <w:bottom w:val="none" w:sz="0" w:space="0" w:color="auto"/>
            <w:right w:val="none" w:sz="0" w:space="0" w:color="auto"/>
          </w:divBdr>
        </w:div>
        <w:div w:id="1617830564">
          <w:marLeft w:val="640"/>
          <w:marRight w:val="0"/>
          <w:marTop w:val="0"/>
          <w:marBottom w:val="0"/>
          <w:divBdr>
            <w:top w:val="none" w:sz="0" w:space="0" w:color="auto"/>
            <w:left w:val="none" w:sz="0" w:space="0" w:color="auto"/>
            <w:bottom w:val="none" w:sz="0" w:space="0" w:color="auto"/>
            <w:right w:val="none" w:sz="0" w:space="0" w:color="auto"/>
          </w:divBdr>
        </w:div>
        <w:div w:id="2109695247">
          <w:marLeft w:val="640"/>
          <w:marRight w:val="0"/>
          <w:marTop w:val="0"/>
          <w:marBottom w:val="0"/>
          <w:divBdr>
            <w:top w:val="none" w:sz="0" w:space="0" w:color="auto"/>
            <w:left w:val="none" w:sz="0" w:space="0" w:color="auto"/>
            <w:bottom w:val="none" w:sz="0" w:space="0" w:color="auto"/>
            <w:right w:val="none" w:sz="0" w:space="0" w:color="auto"/>
          </w:divBdr>
        </w:div>
        <w:div w:id="294912775">
          <w:marLeft w:val="640"/>
          <w:marRight w:val="0"/>
          <w:marTop w:val="0"/>
          <w:marBottom w:val="0"/>
          <w:divBdr>
            <w:top w:val="none" w:sz="0" w:space="0" w:color="auto"/>
            <w:left w:val="none" w:sz="0" w:space="0" w:color="auto"/>
            <w:bottom w:val="none" w:sz="0" w:space="0" w:color="auto"/>
            <w:right w:val="none" w:sz="0" w:space="0" w:color="auto"/>
          </w:divBdr>
        </w:div>
        <w:div w:id="966350446">
          <w:marLeft w:val="640"/>
          <w:marRight w:val="0"/>
          <w:marTop w:val="0"/>
          <w:marBottom w:val="0"/>
          <w:divBdr>
            <w:top w:val="none" w:sz="0" w:space="0" w:color="auto"/>
            <w:left w:val="none" w:sz="0" w:space="0" w:color="auto"/>
            <w:bottom w:val="none" w:sz="0" w:space="0" w:color="auto"/>
            <w:right w:val="none" w:sz="0" w:space="0" w:color="auto"/>
          </w:divBdr>
        </w:div>
        <w:div w:id="1616211853">
          <w:marLeft w:val="640"/>
          <w:marRight w:val="0"/>
          <w:marTop w:val="0"/>
          <w:marBottom w:val="0"/>
          <w:divBdr>
            <w:top w:val="none" w:sz="0" w:space="0" w:color="auto"/>
            <w:left w:val="none" w:sz="0" w:space="0" w:color="auto"/>
            <w:bottom w:val="none" w:sz="0" w:space="0" w:color="auto"/>
            <w:right w:val="none" w:sz="0" w:space="0" w:color="auto"/>
          </w:divBdr>
        </w:div>
        <w:div w:id="771702565">
          <w:marLeft w:val="640"/>
          <w:marRight w:val="0"/>
          <w:marTop w:val="0"/>
          <w:marBottom w:val="0"/>
          <w:divBdr>
            <w:top w:val="none" w:sz="0" w:space="0" w:color="auto"/>
            <w:left w:val="none" w:sz="0" w:space="0" w:color="auto"/>
            <w:bottom w:val="none" w:sz="0" w:space="0" w:color="auto"/>
            <w:right w:val="none" w:sz="0" w:space="0" w:color="auto"/>
          </w:divBdr>
        </w:div>
        <w:div w:id="232785693">
          <w:marLeft w:val="640"/>
          <w:marRight w:val="0"/>
          <w:marTop w:val="0"/>
          <w:marBottom w:val="0"/>
          <w:divBdr>
            <w:top w:val="none" w:sz="0" w:space="0" w:color="auto"/>
            <w:left w:val="none" w:sz="0" w:space="0" w:color="auto"/>
            <w:bottom w:val="none" w:sz="0" w:space="0" w:color="auto"/>
            <w:right w:val="none" w:sz="0" w:space="0" w:color="auto"/>
          </w:divBdr>
        </w:div>
        <w:div w:id="1902016188">
          <w:marLeft w:val="640"/>
          <w:marRight w:val="0"/>
          <w:marTop w:val="0"/>
          <w:marBottom w:val="0"/>
          <w:divBdr>
            <w:top w:val="none" w:sz="0" w:space="0" w:color="auto"/>
            <w:left w:val="none" w:sz="0" w:space="0" w:color="auto"/>
            <w:bottom w:val="none" w:sz="0" w:space="0" w:color="auto"/>
            <w:right w:val="none" w:sz="0" w:space="0" w:color="auto"/>
          </w:divBdr>
        </w:div>
        <w:div w:id="1085032947">
          <w:marLeft w:val="640"/>
          <w:marRight w:val="0"/>
          <w:marTop w:val="0"/>
          <w:marBottom w:val="0"/>
          <w:divBdr>
            <w:top w:val="none" w:sz="0" w:space="0" w:color="auto"/>
            <w:left w:val="none" w:sz="0" w:space="0" w:color="auto"/>
            <w:bottom w:val="none" w:sz="0" w:space="0" w:color="auto"/>
            <w:right w:val="none" w:sz="0" w:space="0" w:color="auto"/>
          </w:divBdr>
        </w:div>
        <w:div w:id="146018585">
          <w:marLeft w:val="640"/>
          <w:marRight w:val="0"/>
          <w:marTop w:val="0"/>
          <w:marBottom w:val="0"/>
          <w:divBdr>
            <w:top w:val="none" w:sz="0" w:space="0" w:color="auto"/>
            <w:left w:val="none" w:sz="0" w:space="0" w:color="auto"/>
            <w:bottom w:val="none" w:sz="0" w:space="0" w:color="auto"/>
            <w:right w:val="none" w:sz="0" w:space="0" w:color="auto"/>
          </w:divBdr>
        </w:div>
        <w:div w:id="1831172053">
          <w:marLeft w:val="640"/>
          <w:marRight w:val="0"/>
          <w:marTop w:val="0"/>
          <w:marBottom w:val="0"/>
          <w:divBdr>
            <w:top w:val="none" w:sz="0" w:space="0" w:color="auto"/>
            <w:left w:val="none" w:sz="0" w:space="0" w:color="auto"/>
            <w:bottom w:val="none" w:sz="0" w:space="0" w:color="auto"/>
            <w:right w:val="none" w:sz="0" w:space="0" w:color="auto"/>
          </w:divBdr>
        </w:div>
        <w:div w:id="1419403724">
          <w:marLeft w:val="640"/>
          <w:marRight w:val="0"/>
          <w:marTop w:val="0"/>
          <w:marBottom w:val="0"/>
          <w:divBdr>
            <w:top w:val="none" w:sz="0" w:space="0" w:color="auto"/>
            <w:left w:val="none" w:sz="0" w:space="0" w:color="auto"/>
            <w:bottom w:val="none" w:sz="0" w:space="0" w:color="auto"/>
            <w:right w:val="none" w:sz="0" w:space="0" w:color="auto"/>
          </w:divBdr>
        </w:div>
        <w:div w:id="1988585995">
          <w:marLeft w:val="640"/>
          <w:marRight w:val="0"/>
          <w:marTop w:val="0"/>
          <w:marBottom w:val="0"/>
          <w:divBdr>
            <w:top w:val="none" w:sz="0" w:space="0" w:color="auto"/>
            <w:left w:val="none" w:sz="0" w:space="0" w:color="auto"/>
            <w:bottom w:val="none" w:sz="0" w:space="0" w:color="auto"/>
            <w:right w:val="none" w:sz="0" w:space="0" w:color="auto"/>
          </w:divBdr>
        </w:div>
        <w:div w:id="1645701721">
          <w:marLeft w:val="640"/>
          <w:marRight w:val="0"/>
          <w:marTop w:val="0"/>
          <w:marBottom w:val="0"/>
          <w:divBdr>
            <w:top w:val="none" w:sz="0" w:space="0" w:color="auto"/>
            <w:left w:val="none" w:sz="0" w:space="0" w:color="auto"/>
            <w:bottom w:val="none" w:sz="0" w:space="0" w:color="auto"/>
            <w:right w:val="none" w:sz="0" w:space="0" w:color="auto"/>
          </w:divBdr>
        </w:div>
        <w:div w:id="1849716420">
          <w:marLeft w:val="640"/>
          <w:marRight w:val="0"/>
          <w:marTop w:val="0"/>
          <w:marBottom w:val="0"/>
          <w:divBdr>
            <w:top w:val="none" w:sz="0" w:space="0" w:color="auto"/>
            <w:left w:val="none" w:sz="0" w:space="0" w:color="auto"/>
            <w:bottom w:val="none" w:sz="0" w:space="0" w:color="auto"/>
            <w:right w:val="none" w:sz="0" w:space="0" w:color="auto"/>
          </w:divBdr>
        </w:div>
        <w:div w:id="1819153278">
          <w:marLeft w:val="640"/>
          <w:marRight w:val="0"/>
          <w:marTop w:val="0"/>
          <w:marBottom w:val="0"/>
          <w:divBdr>
            <w:top w:val="none" w:sz="0" w:space="0" w:color="auto"/>
            <w:left w:val="none" w:sz="0" w:space="0" w:color="auto"/>
            <w:bottom w:val="none" w:sz="0" w:space="0" w:color="auto"/>
            <w:right w:val="none" w:sz="0" w:space="0" w:color="auto"/>
          </w:divBdr>
        </w:div>
        <w:div w:id="1328244603">
          <w:marLeft w:val="640"/>
          <w:marRight w:val="0"/>
          <w:marTop w:val="0"/>
          <w:marBottom w:val="0"/>
          <w:divBdr>
            <w:top w:val="none" w:sz="0" w:space="0" w:color="auto"/>
            <w:left w:val="none" w:sz="0" w:space="0" w:color="auto"/>
            <w:bottom w:val="none" w:sz="0" w:space="0" w:color="auto"/>
            <w:right w:val="none" w:sz="0" w:space="0" w:color="auto"/>
          </w:divBdr>
        </w:div>
      </w:divsChild>
    </w:div>
    <w:div w:id="1887600195">
      <w:bodyDiv w:val="1"/>
      <w:marLeft w:val="0"/>
      <w:marRight w:val="0"/>
      <w:marTop w:val="0"/>
      <w:marBottom w:val="0"/>
      <w:divBdr>
        <w:top w:val="none" w:sz="0" w:space="0" w:color="auto"/>
        <w:left w:val="none" w:sz="0" w:space="0" w:color="auto"/>
        <w:bottom w:val="none" w:sz="0" w:space="0" w:color="auto"/>
        <w:right w:val="none" w:sz="0" w:space="0" w:color="auto"/>
      </w:divBdr>
      <w:divsChild>
        <w:div w:id="1903783093">
          <w:marLeft w:val="640"/>
          <w:marRight w:val="0"/>
          <w:marTop w:val="0"/>
          <w:marBottom w:val="0"/>
          <w:divBdr>
            <w:top w:val="none" w:sz="0" w:space="0" w:color="auto"/>
            <w:left w:val="none" w:sz="0" w:space="0" w:color="auto"/>
            <w:bottom w:val="none" w:sz="0" w:space="0" w:color="auto"/>
            <w:right w:val="none" w:sz="0" w:space="0" w:color="auto"/>
          </w:divBdr>
        </w:div>
        <w:div w:id="226766145">
          <w:marLeft w:val="640"/>
          <w:marRight w:val="0"/>
          <w:marTop w:val="0"/>
          <w:marBottom w:val="0"/>
          <w:divBdr>
            <w:top w:val="none" w:sz="0" w:space="0" w:color="auto"/>
            <w:left w:val="none" w:sz="0" w:space="0" w:color="auto"/>
            <w:bottom w:val="none" w:sz="0" w:space="0" w:color="auto"/>
            <w:right w:val="none" w:sz="0" w:space="0" w:color="auto"/>
          </w:divBdr>
        </w:div>
        <w:div w:id="769013572">
          <w:marLeft w:val="640"/>
          <w:marRight w:val="0"/>
          <w:marTop w:val="0"/>
          <w:marBottom w:val="0"/>
          <w:divBdr>
            <w:top w:val="none" w:sz="0" w:space="0" w:color="auto"/>
            <w:left w:val="none" w:sz="0" w:space="0" w:color="auto"/>
            <w:bottom w:val="none" w:sz="0" w:space="0" w:color="auto"/>
            <w:right w:val="none" w:sz="0" w:space="0" w:color="auto"/>
          </w:divBdr>
        </w:div>
        <w:div w:id="1178930274">
          <w:marLeft w:val="640"/>
          <w:marRight w:val="0"/>
          <w:marTop w:val="0"/>
          <w:marBottom w:val="0"/>
          <w:divBdr>
            <w:top w:val="none" w:sz="0" w:space="0" w:color="auto"/>
            <w:left w:val="none" w:sz="0" w:space="0" w:color="auto"/>
            <w:bottom w:val="none" w:sz="0" w:space="0" w:color="auto"/>
            <w:right w:val="none" w:sz="0" w:space="0" w:color="auto"/>
          </w:divBdr>
        </w:div>
        <w:div w:id="339429436">
          <w:marLeft w:val="640"/>
          <w:marRight w:val="0"/>
          <w:marTop w:val="0"/>
          <w:marBottom w:val="0"/>
          <w:divBdr>
            <w:top w:val="none" w:sz="0" w:space="0" w:color="auto"/>
            <w:left w:val="none" w:sz="0" w:space="0" w:color="auto"/>
            <w:bottom w:val="none" w:sz="0" w:space="0" w:color="auto"/>
            <w:right w:val="none" w:sz="0" w:space="0" w:color="auto"/>
          </w:divBdr>
        </w:div>
        <w:div w:id="1237978431">
          <w:marLeft w:val="640"/>
          <w:marRight w:val="0"/>
          <w:marTop w:val="0"/>
          <w:marBottom w:val="0"/>
          <w:divBdr>
            <w:top w:val="none" w:sz="0" w:space="0" w:color="auto"/>
            <w:left w:val="none" w:sz="0" w:space="0" w:color="auto"/>
            <w:bottom w:val="none" w:sz="0" w:space="0" w:color="auto"/>
            <w:right w:val="none" w:sz="0" w:space="0" w:color="auto"/>
          </w:divBdr>
        </w:div>
        <w:div w:id="766194548">
          <w:marLeft w:val="640"/>
          <w:marRight w:val="0"/>
          <w:marTop w:val="0"/>
          <w:marBottom w:val="0"/>
          <w:divBdr>
            <w:top w:val="none" w:sz="0" w:space="0" w:color="auto"/>
            <w:left w:val="none" w:sz="0" w:space="0" w:color="auto"/>
            <w:bottom w:val="none" w:sz="0" w:space="0" w:color="auto"/>
            <w:right w:val="none" w:sz="0" w:space="0" w:color="auto"/>
          </w:divBdr>
        </w:div>
        <w:div w:id="124742830">
          <w:marLeft w:val="640"/>
          <w:marRight w:val="0"/>
          <w:marTop w:val="0"/>
          <w:marBottom w:val="0"/>
          <w:divBdr>
            <w:top w:val="none" w:sz="0" w:space="0" w:color="auto"/>
            <w:left w:val="none" w:sz="0" w:space="0" w:color="auto"/>
            <w:bottom w:val="none" w:sz="0" w:space="0" w:color="auto"/>
            <w:right w:val="none" w:sz="0" w:space="0" w:color="auto"/>
          </w:divBdr>
        </w:div>
        <w:div w:id="1961841234">
          <w:marLeft w:val="640"/>
          <w:marRight w:val="0"/>
          <w:marTop w:val="0"/>
          <w:marBottom w:val="0"/>
          <w:divBdr>
            <w:top w:val="none" w:sz="0" w:space="0" w:color="auto"/>
            <w:left w:val="none" w:sz="0" w:space="0" w:color="auto"/>
            <w:bottom w:val="none" w:sz="0" w:space="0" w:color="auto"/>
            <w:right w:val="none" w:sz="0" w:space="0" w:color="auto"/>
          </w:divBdr>
        </w:div>
        <w:div w:id="676276430">
          <w:marLeft w:val="640"/>
          <w:marRight w:val="0"/>
          <w:marTop w:val="0"/>
          <w:marBottom w:val="0"/>
          <w:divBdr>
            <w:top w:val="none" w:sz="0" w:space="0" w:color="auto"/>
            <w:left w:val="none" w:sz="0" w:space="0" w:color="auto"/>
            <w:bottom w:val="none" w:sz="0" w:space="0" w:color="auto"/>
            <w:right w:val="none" w:sz="0" w:space="0" w:color="auto"/>
          </w:divBdr>
        </w:div>
        <w:div w:id="1767262658">
          <w:marLeft w:val="640"/>
          <w:marRight w:val="0"/>
          <w:marTop w:val="0"/>
          <w:marBottom w:val="0"/>
          <w:divBdr>
            <w:top w:val="none" w:sz="0" w:space="0" w:color="auto"/>
            <w:left w:val="none" w:sz="0" w:space="0" w:color="auto"/>
            <w:bottom w:val="none" w:sz="0" w:space="0" w:color="auto"/>
            <w:right w:val="none" w:sz="0" w:space="0" w:color="auto"/>
          </w:divBdr>
        </w:div>
        <w:div w:id="1177695817">
          <w:marLeft w:val="640"/>
          <w:marRight w:val="0"/>
          <w:marTop w:val="0"/>
          <w:marBottom w:val="0"/>
          <w:divBdr>
            <w:top w:val="none" w:sz="0" w:space="0" w:color="auto"/>
            <w:left w:val="none" w:sz="0" w:space="0" w:color="auto"/>
            <w:bottom w:val="none" w:sz="0" w:space="0" w:color="auto"/>
            <w:right w:val="none" w:sz="0" w:space="0" w:color="auto"/>
          </w:divBdr>
        </w:div>
        <w:div w:id="445589470">
          <w:marLeft w:val="640"/>
          <w:marRight w:val="0"/>
          <w:marTop w:val="0"/>
          <w:marBottom w:val="0"/>
          <w:divBdr>
            <w:top w:val="none" w:sz="0" w:space="0" w:color="auto"/>
            <w:left w:val="none" w:sz="0" w:space="0" w:color="auto"/>
            <w:bottom w:val="none" w:sz="0" w:space="0" w:color="auto"/>
            <w:right w:val="none" w:sz="0" w:space="0" w:color="auto"/>
          </w:divBdr>
        </w:div>
        <w:div w:id="79261091">
          <w:marLeft w:val="640"/>
          <w:marRight w:val="0"/>
          <w:marTop w:val="0"/>
          <w:marBottom w:val="0"/>
          <w:divBdr>
            <w:top w:val="none" w:sz="0" w:space="0" w:color="auto"/>
            <w:left w:val="none" w:sz="0" w:space="0" w:color="auto"/>
            <w:bottom w:val="none" w:sz="0" w:space="0" w:color="auto"/>
            <w:right w:val="none" w:sz="0" w:space="0" w:color="auto"/>
          </w:divBdr>
        </w:div>
        <w:div w:id="1011105053">
          <w:marLeft w:val="640"/>
          <w:marRight w:val="0"/>
          <w:marTop w:val="0"/>
          <w:marBottom w:val="0"/>
          <w:divBdr>
            <w:top w:val="none" w:sz="0" w:space="0" w:color="auto"/>
            <w:left w:val="none" w:sz="0" w:space="0" w:color="auto"/>
            <w:bottom w:val="none" w:sz="0" w:space="0" w:color="auto"/>
            <w:right w:val="none" w:sz="0" w:space="0" w:color="auto"/>
          </w:divBdr>
        </w:div>
        <w:div w:id="223948632">
          <w:marLeft w:val="640"/>
          <w:marRight w:val="0"/>
          <w:marTop w:val="0"/>
          <w:marBottom w:val="0"/>
          <w:divBdr>
            <w:top w:val="none" w:sz="0" w:space="0" w:color="auto"/>
            <w:left w:val="none" w:sz="0" w:space="0" w:color="auto"/>
            <w:bottom w:val="none" w:sz="0" w:space="0" w:color="auto"/>
            <w:right w:val="none" w:sz="0" w:space="0" w:color="auto"/>
          </w:divBdr>
        </w:div>
        <w:div w:id="1173490208">
          <w:marLeft w:val="640"/>
          <w:marRight w:val="0"/>
          <w:marTop w:val="0"/>
          <w:marBottom w:val="0"/>
          <w:divBdr>
            <w:top w:val="none" w:sz="0" w:space="0" w:color="auto"/>
            <w:left w:val="none" w:sz="0" w:space="0" w:color="auto"/>
            <w:bottom w:val="none" w:sz="0" w:space="0" w:color="auto"/>
            <w:right w:val="none" w:sz="0" w:space="0" w:color="auto"/>
          </w:divBdr>
        </w:div>
      </w:divsChild>
    </w:div>
    <w:div w:id="1908418029">
      <w:bodyDiv w:val="1"/>
      <w:marLeft w:val="0"/>
      <w:marRight w:val="0"/>
      <w:marTop w:val="0"/>
      <w:marBottom w:val="0"/>
      <w:divBdr>
        <w:top w:val="none" w:sz="0" w:space="0" w:color="auto"/>
        <w:left w:val="none" w:sz="0" w:space="0" w:color="auto"/>
        <w:bottom w:val="none" w:sz="0" w:space="0" w:color="auto"/>
        <w:right w:val="none" w:sz="0" w:space="0" w:color="auto"/>
      </w:divBdr>
    </w:div>
    <w:div w:id="1919437306">
      <w:bodyDiv w:val="1"/>
      <w:marLeft w:val="0"/>
      <w:marRight w:val="0"/>
      <w:marTop w:val="0"/>
      <w:marBottom w:val="0"/>
      <w:divBdr>
        <w:top w:val="none" w:sz="0" w:space="0" w:color="auto"/>
        <w:left w:val="none" w:sz="0" w:space="0" w:color="auto"/>
        <w:bottom w:val="none" w:sz="0" w:space="0" w:color="auto"/>
        <w:right w:val="none" w:sz="0" w:space="0" w:color="auto"/>
      </w:divBdr>
      <w:divsChild>
        <w:div w:id="909193850">
          <w:marLeft w:val="640"/>
          <w:marRight w:val="0"/>
          <w:marTop w:val="0"/>
          <w:marBottom w:val="0"/>
          <w:divBdr>
            <w:top w:val="none" w:sz="0" w:space="0" w:color="auto"/>
            <w:left w:val="none" w:sz="0" w:space="0" w:color="auto"/>
            <w:bottom w:val="none" w:sz="0" w:space="0" w:color="auto"/>
            <w:right w:val="none" w:sz="0" w:space="0" w:color="auto"/>
          </w:divBdr>
        </w:div>
        <w:div w:id="2023360364">
          <w:marLeft w:val="640"/>
          <w:marRight w:val="0"/>
          <w:marTop w:val="0"/>
          <w:marBottom w:val="0"/>
          <w:divBdr>
            <w:top w:val="none" w:sz="0" w:space="0" w:color="auto"/>
            <w:left w:val="none" w:sz="0" w:space="0" w:color="auto"/>
            <w:bottom w:val="none" w:sz="0" w:space="0" w:color="auto"/>
            <w:right w:val="none" w:sz="0" w:space="0" w:color="auto"/>
          </w:divBdr>
        </w:div>
        <w:div w:id="1402752213">
          <w:marLeft w:val="640"/>
          <w:marRight w:val="0"/>
          <w:marTop w:val="0"/>
          <w:marBottom w:val="0"/>
          <w:divBdr>
            <w:top w:val="none" w:sz="0" w:space="0" w:color="auto"/>
            <w:left w:val="none" w:sz="0" w:space="0" w:color="auto"/>
            <w:bottom w:val="none" w:sz="0" w:space="0" w:color="auto"/>
            <w:right w:val="none" w:sz="0" w:space="0" w:color="auto"/>
          </w:divBdr>
        </w:div>
        <w:div w:id="526335214">
          <w:marLeft w:val="640"/>
          <w:marRight w:val="0"/>
          <w:marTop w:val="0"/>
          <w:marBottom w:val="0"/>
          <w:divBdr>
            <w:top w:val="none" w:sz="0" w:space="0" w:color="auto"/>
            <w:left w:val="none" w:sz="0" w:space="0" w:color="auto"/>
            <w:bottom w:val="none" w:sz="0" w:space="0" w:color="auto"/>
            <w:right w:val="none" w:sz="0" w:space="0" w:color="auto"/>
          </w:divBdr>
        </w:div>
        <w:div w:id="307320735">
          <w:marLeft w:val="640"/>
          <w:marRight w:val="0"/>
          <w:marTop w:val="0"/>
          <w:marBottom w:val="0"/>
          <w:divBdr>
            <w:top w:val="none" w:sz="0" w:space="0" w:color="auto"/>
            <w:left w:val="none" w:sz="0" w:space="0" w:color="auto"/>
            <w:bottom w:val="none" w:sz="0" w:space="0" w:color="auto"/>
            <w:right w:val="none" w:sz="0" w:space="0" w:color="auto"/>
          </w:divBdr>
        </w:div>
        <w:div w:id="567765987">
          <w:marLeft w:val="640"/>
          <w:marRight w:val="0"/>
          <w:marTop w:val="0"/>
          <w:marBottom w:val="0"/>
          <w:divBdr>
            <w:top w:val="none" w:sz="0" w:space="0" w:color="auto"/>
            <w:left w:val="none" w:sz="0" w:space="0" w:color="auto"/>
            <w:bottom w:val="none" w:sz="0" w:space="0" w:color="auto"/>
            <w:right w:val="none" w:sz="0" w:space="0" w:color="auto"/>
          </w:divBdr>
        </w:div>
        <w:div w:id="469328799">
          <w:marLeft w:val="640"/>
          <w:marRight w:val="0"/>
          <w:marTop w:val="0"/>
          <w:marBottom w:val="0"/>
          <w:divBdr>
            <w:top w:val="none" w:sz="0" w:space="0" w:color="auto"/>
            <w:left w:val="none" w:sz="0" w:space="0" w:color="auto"/>
            <w:bottom w:val="none" w:sz="0" w:space="0" w:color="auto"/>
            <w:right w:val="none" w:sz="0" w:space="0" w:color="auto"/>
          </w:divBdr>
        </w:div>
        <w:div w:id="1568299006">
          <w:marLeft w:val="640"/>
          <w:marRight w:val="0"/>
          <w:marTop w:val="0"/>
          <w:marBottom w:val="0"/>
          <w:divBdr>
            <w:top w:val="none" w:sz="0" w:space="0" w:color="auto"/>
            <w:left w:val="none" w:sz="0" w:space="0" w:color="auto"/>
            <w:bottom w:val="none" w:sz="0" w:space="0" w:color="auto"/>
            <w:right w:val="none" w:sz="0" w:space="0" w:color="auto"/>
          </w:divBdr>
        </w:div>
        <w:div w:id="1050687666">
          <w:marLeft w:val="640"/>
          <w:marRight w:val="0"/>
          <w:marTop w:val="0"/>
          <w:marBottom w:val="0"/>
          <w:divBdr>
            <w:top w:val="none" w:sz="0" w:space="0" w:color="auto"/>
            <w:left w:val="none" w:sz="0" w:space="0" w:color="auto"/>
            <w:bottom w:val="none" w:sz="0" w:space="0" w:color="auto"/>
            <w:right w:val="none" w:sz="0" w:space="0" w:color="auto"/>
          </w:divBdr>
        </w:div>
        <w:div w:id="433356761">
          <w:marLeft w:val="640"/>
          <w:marRight w:val="0"/>
          <w:marTop w:val="0"/>
          <w:marBottom w:val="0"/>
          <w:divBdr>
            <w:top w:val="none" w:sz="0" w:space="0" w:color="auto"/>
            <w:left w:val="none" w:sz="0" w:space="0" w:color="auto"/>
            <w:bottom w:val="none" w:sz="0" w:space="0" w:color="auto"/>
            <w:right w:val="none" w:sz="0" w:space="0" w:color="auto"/>
          </w:divBdr>
        </w:div>
        <w:div w:id="1493836850">
          <w:marLeft w:val="640"/>
          <w:marRight w:val="0"/>
          <w:marTop w:val="0"/>
          <w:marBottom w:val="0"/>
          <w:divBdr>
            <w:top w:val="none" w:sz="0" w:space="0" w:color="auto"/>
            <w:left w:val="none" w:sz="0" w:space="0" w:color="auto"/>
            <w:bottom w:val="none" w:sz="0" w:space="0" w:color="auto"/>
            <w:right w:val="none" w:sz="0" w:space="0" w:color="auto"/>
          </w:divBdr>
        </w:div>
        <w:div w:id="456414782">
          <w:marLeft w:val="640"/>
          <w:marRight w:val="0"/>
          <w:marTop w:val="0"/>
          <w:marBottom w:val="0"/>
          <w:divBdr>
            <w:top w:val="none" w:sz="0" w:space="0" w:color="auto"/>
            <w:left w:val="none" w:sz="0" w:space="0" w:color="auto"/>
            <w:bottom w:val="none" w:sz="0" w:space="0" w:color="auto"/>
            <w:right w:val="none" w:sz="0" w:space="0" w:color="auto"/>
          </w:divBdr>
        </w:div>
        <w:div w:id="792479688">
          <w:marLeft w:val="640"/>
          <w:marRight w:val="0"/>
          <w:marTop w:val="0"/>
          <w:marBottom w:val="0"/>
          <w:divBdr>
            <w:top w:val="none" w:sz="0" w:space="0" w:color="auto"/>
            <w:left w:val="none" w:sz="0" w:space="0" w:color="auto"/>
            <w:bottom w:val="none" w:sz="0" w:space="0" w:color="auto"/>
            <w:right w:val="none" w:sz="0" w:space="0" w:color="auto"/>
          </w:divBdr>
        </w:div>
        <w:div w:id="1354069740">
          <w:marLeft w:val="640"/>
          <w:marRight w:val="0"/>
          <w:marTop w:val="0"/>
          <w:marBottom w:val="0"/>
          <w:divBdr>
            <w:top w:val="none" w:sz="0" w:space="0" w:color="auto"/>
            <w:left w:val="none" w:sz="0" w:space="0" w:color="auto"/>
            <w:bottom w:val="none" w:sz="0" w:space="0" w:color="auto"/>
            <w:right w:val="none" w:sz="0" w:space="0" w:color="auto"/>
          </w:divBdr>
        </w:div>
      </w:divsChild>
    </w:div>
    <w:div w:id="2008093013">
      <w:bodyDiv w:val="1"/>
      <w:marLeft w:val="0"/>
      <w:marRight w:val="0"/>
      <w:marTop w:val="0"/>
      <w:marBottom w:val="0"/>
      <w:divBdr>
        <w:top w:val="none" w:sz="0" w:space="0" w:color="auto"/>
        <w:left w:val="none" w:sz="0" w:space="0" w:color="auto"/>
        <w:bottom w:val="none" w:sz="0" w:space="0" w:color="auto"/>
        <w:right w:val="none" w:sz="0" w:space="0" w:color="auto"/>
      </w:divBdr>
      <w:divsChild>
        <w:div w:id="1648510417">
          <w:marLeft w:val="640"/>
          <w:marRight w:val="0"/>
          <w:marTop w:val="0"/>
          <w:marBottom w:val="0"/>
          <w:divBdr>
            <w:top w:val="none" w:sz="0" w:space="0" w:color="auto"/>
            <w:left w:val="none" w:sz="0" w:space="0" w:color="auto"/>
            <w:bottom w:val="none" w:sz="0" w:space="0" w:color="auto"/>
            <w:right w:val="none" w:sz="0" w:space="0" w:color="auto"/>
          </w:divBdr>
        </w:div>
        <w:div w:id="2085250628">
          <w:marLeft w:val="640"/>
          <w:marRight w:val="0"/>
          <w:marTop w:val="0"/>
          <w:marBottom w:val="0"/>
          <w:divBdr>
            <w:top w:val="none" w:sz="0" w:space="0" w:color="auto"/>
            <w:left w:val="none" w:sz="0" w:space="0" w:color="auto"/>
            <w:bottom w:val="none" w:sz="0" w:space="0" w:color="auto"/>
            <w:right w:val="none" w:sz="0" w:space="0" w:color="auto"/>
          </w:divBdr>
        </w:div>
        <w:div w:id="1620523462">
          <w:marLeft w:val="640"/>
          <w:marRight w:val="0"/>
          <w:marTop w:val="0"/>
          <w:marBottom w:val="0"/>
          <w:divBdr>
            <w:top w:val="none" w:sz="0" w:space="0" w:color="auto"/>
            <w:left w:val="none" w:sz="0" w:space="0" w:color="auto"/>
            <w:bottom w:val="none" w:sz="0" w:space="0" w:color="auto"/>
            <w:right w:val="none" w:sz="0" w:space="0" w:color="auto"/>
          </w:divBdr>
        </w:div>
        <w:div w:id="111018477">
          <w:marLeft w:val="640"/>
          <w:marRight w:val="0"/>
          <w:marTop w:val="0"/>
          <w:marBottom w:val="0"/>
          <w:divBdr>
            <w:top w:val="none" w:sz="0" w:space="0" w:color="auto"/>
            <w:left w:val="none" w:sz="0" w:space="0" w:color="auto"/>
            <w:bottom w:val="none" w:sz="0" w:space="0" w:color="auto"/>
            <w:right w:val="none" w:sz="0" w:space="0" w:color="auto"/>
          </w:divBdr>
        </w:div>
        <w:div w:id="1736125467">
          <w:marLeft w:val="640"/>
          <w:marRight w:val="0"/>
          <w:marTop w:val="0"/>
          <w:marBottom w:val="0"/>
          <w:divBdr>
            <w:top w:val="none" w:sz="0" w:space="0" w:color="auto"/>
            <w:left w:val="none" w:sz="0" w:space="0" w:color="auto"/>
            <w:bottom w:val="none" w:sz="0" w:space="0" w:color="auto"/>
            <w:right w:val="none" w:sz="0" w:space="0" w:color="auto"/>
          </w:divBdr>
        </w:div>
        <w:div w:id="174882125">
          <w:marLeft w:val="640"/>
          <w:marRight w:val="0"/>
          <w:marTop w:val="0"/>
          <w:marBottom w:val="0"/>
          <w:divBdr>
            <w:top w:val="none" w:sz="0" w:space="0" w:color="auto"/>
            <w:left w:val="none" w:sz="0" w:space="0" w:color="auto"/>
            <w:bottom w:val="none" w:sz="0" w:space="0" w:color="auto"/>
            <w:right w:val="none" w:sz="0" w:space="0" w:color="auto"/>
          </w:divBdr>
        </w:div>
        <w:div w:id="266814132">
          <w:marLeft w:val="640"/>
          <w:marRight w:val="0"/>
          <w:marTop w:val="0"/>
          <w:marBottom w:val="0"/>
          <w:divBdr>
            <w:top w:val="none" w:sz="0" w:space="0" w:color="auto"/>
            <w:left w:val="none" w:sz="0" w:space="0" w:color="auto"/>
            <w:bottom w:val="none" w:sz="0" w:space="0" w:color="auto"/>
            <w:right w:val="none" w:sz="0" w:space="0" w:color="auto"/>
          </w:divBdr>
        </w:div>
        <w:div w:id="571694773">
          <w:marLeft w:val="640"/>
          <w:marRight w:val="0"/>
          <w:marTop w:val="0"/>
          <w:marBottom w:val="0"/>
          <w:divBdr>
            <w:top w:val="none" w:sz="0" w:space="0" w:color="auto"/>
            <w:left w:val="none" w:sz="0" w:space="0" w:color="auto"/>
            <w:bottom w:val="none" w:sz="0" w:space="0" w:color="auto"/>
            <w:right w:val="none" w:sz="0" w:space="0" w:color="auto"/>
          </w:divBdr>
        </w:div>
        <w:div w:id="2030523732">
          <w:marLeft w:val="640"/>
          <w:marRight w:val="0"/>
          <w:marTop w:val="0"/>
          <w:marBottom w:val="0"/>
          <w:divBdr>
            <w:top w:val="none" w:sz="0" w:space="0" w:color="auto"/>
            <w:left w:val="none" w:sz="0" w:space="0" w:color="auto"/>
            <w:bottom w:val="none" w:sz="0" w:space="0" w:color="auto"/>
            <w:right w:val="none" w:sz="0" w:space="0" w:color="auto"/>
          </w:divBdr>
        </w:div>
        <w:div w:id="657925069">
          <w:marLeft w:val="640"/>
          <w:marRight w:val="0"/>
          <w:marTop w:val="0"/>
          <w:marBottom w:val="0"/>
          <w:divBdr>
            <w:top w:val="none" w:sz="0" w:space="0" w:color="auto"/>
            <w:left w:val="none" w:sz="0" w:space="0" w:color="auto"/>
            <w:bottom w:val="none" w:sz="0" w:space="0" w:color="auto"/>
            <w:right w:val="none" w:sz="0" w:space="0" w:color="auto"/>
          </w:divBdr>
        </w:div>
        <w:div w:id="2048753009">
          <w:marLeft w:val="640"/>
          <w:marRight w:val="0"/>
          <w:marTop w:val="0"/>
          <w:marBottom w:val="0"/>
          <w:divBdr>
            <w:top w:val="none" w:sz="0" w:space="0" w:color="auto"/>
            <w:left w:val="none" w:sz="0" w:space="0" w:color="auto"/>
            <w:bottom w:val="none" w:sz="0" w:space="0" w:color="auto"/>
            <w:right w:val="none" w:sz="0" w:space="0" w:color="auto"/>
          </w:divBdr>
        </w:div>
        <w:div w:id="270209226">
          <w:marLeft w:val="640"/>
          <w:marRight w:val="0"/>
          <w:marTop w:val="0"/>
          <w:marBottom w:val="0"/>
          <w:divBdr>
            <w:top w:val="none" w:sz="0" w:space="0" w:color="auto"/>
            <w:left w:val="none" w:sz="0" w:space="0" w:color="auto"/>
            <w:bottom w:val="none" w:sz="0" w:space="0" w:color="auto"/>
            <w:right w:val="none" w:sz="0" w:space="0" w:color="auto"/>
          </w:divBdr>
        </w:div>
        <w:div w:id="446656918">
          <w:marLeft w:val="640"/>
          <w:marRight w:val="0"/>
          <w:marTop w:val="0"/>
          <w:marBottom w:val="0"/>
          <w:divBdr>
            <w:top w:val="none" w:sz="0" w:space="0" w:color="auto"/>
            <w:left w:val="none" w:sz="0" w:space="0" w:color="auto"/>
            <w:bottom w:val="none" w:sz="0" w:space="0" w:color="auto"/>
            <w:right w:val="none" w:sz="0" w:space="0" w:color="auto"/>
          </w:divBdr>
        </w:div>
        <w:div w:id="863328189">
          <w:marLeft w:val="640"/>
          <w:marRight w:val="0"/>
          <w:marTop w:val="0"/>
          <w:marBottom w:val="0"/>
          <w:divBdr>
            <w:top w:val="none" w:sz="0" w:space="0" w:color="auto"/>
            <w:left w:val="none" w:sz="0" w:space="0" w:color="auto"/>
            <w:bottom w:val="none" w:sz="0" w:space="0" w:color="auto"/>
            <w:right w:val="none" w:sz="0" w:space="0" w:color="auto"/>
          </w:divBdr>
        </w:div>
        <w:div w:id="400490854">
          <w:marLeft w:val="640"/>
          <w:marRight w:val="0"/>
          <w:marTop w:val="0"/>
          <w:marBottom w:val="0"/>
          <w:divBdr>
            <w:top w:val="none" w:sz="0" w:space="0" w:color="auto"/>
            <w:left w:val="none" w:sz="0" w:space="0" w:color="auto"/>
            <w:bottom w:val="none" w:sz="0" w:space="0" w:color="auto"/>
            <w:right w:val="none" w:sz="0" w:space="0" w:color="auto"/>
          </w:divBdr>
        </w:div>
        <w:div w:id="896161167">
          <w:marLeft w:val="640"/>
          <w:marRight w:val="0"/>
          <w:marTop w:val="0"/>
          <w:marBottom w:val="0"/>
          <w:divBdr>
            <w:top w:val="none" w:sz="0" w:space="0" w:color="auto"/>
            <w:left w:val="none" w:sz="0" w:space="0" w:color="auto"/>
            <w:bottom w:val="none" w:sz="0" w:space="0" w:color="auto"/>
            <w:right w:val="none" w:sz="0" w:space="0" w:color="auto"/>
          </w:divBdr>
        </w:div>
      </w:divsChild>
    </w:div>
    <w:div w:id="2012248456">
      <w:bodyDiv w:val="1"/>
      <w:marLeft w:val="0"/>
      <w:marRight w:val="0"/>
      <w:marTop w:val="0"/>
      <w:marBottom w:val="0"/>
      <w:divBdr>
        <w:top w:val="none" w:sz="0" w:space="0" w:color="auto"/>
        <w:left w:val="none" w:sz="0" w:space="0" w:color="auto"/>
        <w:bottom w:val="none" w:sz="0" w:space="0" w:color="auto"/>
        <w:right w:val="none" w:sz="0" w:space="0" w:color="auto"/>
      </w:divBdr>
      <w:divsChild>
        <w:div w:id="584993173">
          <w:marLeft w:val="640"/>
          <w:marRight w:val="0"/>
          <w:marTop w:val="0"/>
          <w:marBottom w:val="0"/>
          <w:divBdr>
            <w:top w:val="none" w:sz="0" w:space="0" w:color="auto"/>
            <w:left w:val="none" w:sz="0" w:space="0" w:color="auto"/>
            <w:bottom w:val="none" w:sz="0" w:space="0" w:color="auto"/>
            <w:right w:val="none" w:sz="0" w:space="0" w:color="auto"/>
          </w:divBdr>
        </w:div>
        <w:div w:id="1706563611">
          <w:marLeft w:val="640"/>
          <w:marRight w:val="0"/>
          <w:marTop w:val="0"/>
          <w:marBottom w:val="0"/>
          <w:divBdr>
            <w:top w:val="none" w:sz="0" w:space="0" w:color="auto"/>
            <w:left w:val="none" w:sz="0" w:space="0" w:color="auto"/>
            <w:bottom w:val="none" w:sz="0" w:space="0" w:color="auto"/>
            <w:right w:val="none" w:sz="0" w:space="0" w:color="auto"/>
          </w:divBdr>
        </w:div>
        <w:div w:id="1542211766">
          <w:marLeft w:val="640"/>
          <w:marRight w:val="0"/>
          <w:marTop w:val="0"/>
          <w:marBottom w:val="0"/>
          <w:divBdr>
            <w:top w:val="none" w:sz="0" w:space="0" w:color="auto"/>
            <w:left w:val="none" w:sz="0" w:space="0" w:color="auto"/>
            <w:bottom w:val="none" w:sz="0" w:space="0" w:color="auto"/>
            <w:right w:val="none" w:sz="0" w:space="0" w:color="auto"/>
          </w:divBdr>
        </w:div>
        <w:div w:id="2069760521">
          <w:marLeft w:val="640"/>
          <w:marRight w:val="0"/>
          <w:marTop w:val="0"/>
          <w:marBottom w:val="0"/>
          <w:divBdr>
            <w:top w:val="none" w:sz="0" w:space="0" w:color="auto"/>
            <w:left w:val="none" w:sz="0" w:space="0" w:color="auto"/>
            <w:bottom w:val="none" w:sz="0" w:space="0" w:color="auto"/>
            <w:right w:val="none" w:sz="0" w:space="0" w:color="auto"/>
          </w:divBdr>
        </w:div>
        <w:div w:id="2558283">
          <w:marLeft w:val="640"/>
          <w:marRight w:val="0"/>
          <w:marTop w:val="0"/>
          <w:marBottom w:val="0"/>
          <w:divBdr>
            <w:top w:val="none" w:sz="0" w:space="0" w:color="auto"/>
            <w:left w:val="none" w:sz="0" w:space="0" w:color="auto"/>
            <w:bottom w:val="none" w:sz="0" w:space="0" w:color="auto"/>
            <w:right w:val="none" w:sz="0" w:space="0" w:color="auto"/>
          </w:divBdr>
        </w:div>
        <w:div w:id="2087533230">
          <w:marLeft w:val="640"/>
          <w:marRight w:val="0"/>
          <w:marTop w:val="0"/>
          <w:marBottom w:val="0"/>
          <w:divBdr>
            <w:top w:val="none" w:sz="0" w:space="0" w:color="auto"/>
            <w:left w:val="none" w:sz="0" w:space="0" w:color="auto"/>
            <w:bottom w:val="none" w:sz="0" w:space="0" w:color="auto"/>
            <w:right w:val="none" w:sz="0" w:space="0" w:color="auto"/>
          </w:divBdr>
        </w:div>
        <w:div w:id="1321881632">
          <w:marLeft w:val="640"/>
          <w:marRight w:val="0"/>
          <w:marTop w:val="0"/>
          <w:marBottom w:val="0"/>
          <w:divBdr>
            <w:top w:val="none" w:sz="0" w:space="0" w:color="auto"/>
            <w:left w:val="none" w:sz="0" w:space="0" w:color="auto"/>
            <w:bottom w:val="none" w:sz="0" w:space="0" w:color="auto"/>
            <w:right w:val="none" w:sz="0" w:space="0" w:color="auto"/>
          </w:divBdr>
        </w:div>
        <w:div w:id="1817525615">
          <w:marLeft w:val="640"/>
          <w:marRight w:val="0"/>
          <w:marTop w:val="0"/>
          <w:marBottom w:val="0"/>
          <w:divBdr>
            <w:top w:val="none" w:sz="0" w:space="0" w:color="auto"/>
            <w:left w:val="none" w:sz="0" w:space="0" w:color="auto"/>
            <w:bottom w:val="none" w:sz="0" w:space="0" w:color="auto"/>
            <w:right w:val="none" w:sz="0" w:space="0" w:color="auto"/>
          </w:divBdr>
        </w:div>
        <w:div w:id="1834101979">
          <w:marLeft w:val="640"/>
          <w:marRight w:val="0"/>
          <w:marTop w:val="0"/>
          <w:marBottom w:val="0"/>
          <w:divBdr>
            <w:top w:val="none" w:sz="0" w:space="0" w:color="auto"/>
            <w:left w:val="none" w:sz="0" w:space="0" w:color="auto"/>
            <w:bottom w:val="none" w:sz="0" w:space="0" w:color="auto"/>
            <w:right w:val="none" w:sz="0" w:space="0" w:color="auto"/>
          </w:divBdr>
        </w:div>
        <w:div w:id="1869487583">
          <w:marLeft w:val="640"/>
          <w:marRight w:val="0"/>
          <w:marTop w:val="0"/>
          <w:marBottom w:val="0"/>
          <w:divBdr>
            <w:top w:val="none" w:sz="0" w:space="0" w:color="auto"/>
            <w:left w:val="none" w:sz="0" w:space="0" w:color="auto"/>
            <w:bottom w:val="none" w:sz="0" w:space="0" w:color="auto"/>
            <w:right w:val="none" w:sz="0" w:space="0" w:color="auto"/>
          </w:divBdr>
        </w:div>
        <w:div w:id="54398486">
          <w:marLeft w:val="640"/>
          <w:marRight w:val="0"/>
          <w:marTop w:val="0"/>
          <w:marBottom w:val="0"/>
          <w:divBdr>
            <w:top w:val="none" w:sz="0" w:space="0" w:color="auto"/>
            <w:left w:val="none" w:sz="0" w:space="0" w:color="auto"/>
            <w:bottom w:val="none" w:sz="0" w:space="0" w:color="auto"/>
            <w:right w:val="none" w:sz="0" w:space="0" w:color="auto"/>
          </w:divBdr>
        </w:div>
        <w:div w:id="1574511254">
          <w:marLeft w:val="640"/>
          <w:marRight w:val="0"/>
          <w:marTop w:val="0"/>
          <w:marBottom w:val="0"/>
          <w:divBdr>
            <w:top w:val="none" w:sz="0" w:space="0" w:color="auto"/>
            <w:left w:val="none" w:sz="0" w:space="0" w:color="auto"/>
            <w:bottom w:val="none" w:sz="0" w:space="0" w:color="auto"/>
            <w:right w:val="none" w:sz="0" w:space="0" w:color="auto"/>
          </w:divBdr>
        </w:div>
        <w:div w:id="1971205415">
          <w:marLeft w:val="640"/>
          <w:marRight w:val="0"/>
          <w:marTop w:val="0"/>
          <w:marBottom w:val="0"/>
          <w:divBdr>
            <w:top w:val="none" w:sz="0" w:space="0" w:color="auto"/>
            <w:left w:val="none" w:sz="0" w:space="0" w:color="auto"/>
            <w:bottom w:val="none" w:sz="0" w:space="0" w:color="auto"/>
            <w:right w:val="none" w:sz="0" w:space="0" w:color="auto"/>
          </w:divBdr>
        </w:div>
        <w:div w:id="591472584">
          <w:marLeft w:val="640"/>
          <w:marRight w:val="0"/>
          <w:marTop w:val="0"/>
          <w:marBottom w:val="0"/>
          <w:divBdr>
            <w:top w:val="none" w:sz="0" w:space="0" w:color="auto"/>
            <w:left w:val="none" w:sz="0" w:space="0" w:color="auto"/>
            <w:bottom w:val="none" w:sz="0" w:space="0" w:color="auto"/>
            <w:right w:val="none" w:sz="0" w:space="0" w:color="auto"/>
          </w:divBdr>
        </w:div>
        <w:div w:id="1229268434">
          <w:marLeft w:val="640"/>
          <w:marRight w:val="0"/>
          <w:marTop w:val="0"/>
          <w:marBottom w:val="0"/>
          <w:divBdr>
            <w:top w:val="none" w:sz="0" w:space="0" w:color="auto"/>
            <w:left w:val="none" w:sz="0" w:space="0" w:color="auto"/>
            <w:bottom w:val="none" w:sz="0" w:space="0" w:color="auto"/>
            <w:right w:val="none" w:sz="0" w:space="0" w:color="auto"/>
          </w:divBdr>
        </w:div>
        <w:div w:id="21521354">
          <w:marLeft w:val="640"/>
          <w:marRight w:val="0"/>
          <w:marTop w:val="0"/>
          <w:marBottom w:val="0"/>
          <w:divBdr>
            <w:top w:val="none" w:sz="0" w:space="0" w:color="auto"/>
            <w:left w:val="none" w:sz="0" w:space="0" w:color="auto"/>
            <w:bottom w:val="none" w:sz="0" w:space="0" w:color="auto"/>
            <w:right w:val="none" w:sz="0" w:space="0" w:color="auto"/>
          </w:divBdr>
        </w:div>
        <w:div w:id="1342202446">
          <w:marLeft w:val="640"/>
          <w:marRight w:val="0"/>
          <w:marTop w:val="0"/>
          <w:marBottom w:val="0"/>
          <w:divBdr>
            <w:top w:val="none" w:sz="0" w:space="0" w:color="auto"/>
            <w:left w:val="none" w:sz="0" w:space="0" w:color="auto"/>
            <w:bottom w:val="none" w:sz="0" w:space="0" w:color="auto"/>
            <w:right w:val="none" w:sz="0" w:space="0" w:color="auto"/>
          </w:divBdr>
        </w:div>
        <w:div w:id="30230712">
          <w:marLeft w:val="640"/>
          <w:marRight w:val="0"/>
          <w:marTop w:val="0"/>
          <w:marBottom w:val="0"/>
          <w:divBdr>
            <w:top w:val="none" w:sz="0" w:space="0" w:color="auto"/>
            <w:left w:val="none" w:sz="0" w:space="0" w:color="auto"/>
            <w:bottom w:val="none" w:sz="0" w:space="0" w:color="auto"/>
            <w:right w:val="none" w:sz="0" w:space="0" w:color="auto"/>
          </w:divBdr>
        </w:div>
        <w:div w:id="1286161043">
          <w:marLeft w:val="640"/>
          <w:marRight w:val="0"/>
          <w:marTop w:val="0"/>
          <w:marBottom w:val="0"/>
          <w:divBdr>
            <w:top w:val="none" w:sz="0" w:space="0" w:color="auto"/>
            <w:left w:val="none" w:sz="0" w:space="0" w:color="auto"/>
            <w:bottom w:val="none" w:sz="0" w:space="0" w:color="auto"/>
            <w:right w:val="none" w:sz="0" w:space="0" w:color="auto"/>
          </w:divBdr>
        </w:div>
        <w:div w:id="673845307">
          <w:marLeft w:val="640"/>
          <w:marRight w:val="0"/>
          <w:marTop w:val="0"/>
          <w:marBottom w:val="0"/>
          <w:divBdr>
            <w:top w:val="none" w:sz="0" w:space="0" w:color="auto"/>
            <w:left w:val="none" w:sz="0" w:space="0" w:color="auto"/>
            <w:bottom w:val="none" w:sz="0" w:space="0" w:color="auto"/>
            <w:right w:val="none" w:sz="0" w:space="0" w:color="auto"/>
          </w:divBdr>
        </w:div>
        <w:div w:id="666710416">
          <w:marLeft w:val="640"/>
          <w:marRight w:val="0"/>
          <w:marTop w:val="0"/>
          <w:marBottom w:val="0"/>
          <w:divBdr>
            <w:top w:val="none" w:sz="0" w:space="0" w:color="auto"/>
            <w:left w:val="none" w:sz="0" w:space="0" w:color="auto"/>
            <w:bottom w:val="none" w:sz="0" w:space="0" w:color="auto"/>
            <w:right w:val="none" w:sz="0" w:space="0" w:color="auto"/>
          </w:divBdr>
        </w:div>
      </w:divsChild>
    </w:div>
    <w:div w:id="2082438861">
      <w:bodyDiv w:val="1"/>
      <w:marLeft w:val="0"/>
      <w:marRight w:val="0"/>
      <w:marTop w:val="0"/>
      <w:marBottom w:val="0"/>
      <w:divBdr>
        <w:top w:val="none" w:sz="0" w:space="0" w:color="auto"/>
        <w:left w:val="none" w:sz="0" w:space="0" w:color="auto"/>
        <w:bottom w:val="none" w:sz="0" w:space="0" w:color="auto"/>
        <w:right w:val="none" w:sz="0" w:space="0" w:color="auto"/>
      </w:divBdr>
      <w:divsChild>
        <w:div w:id="114837224">
          <w:marLeft w:val="640"/>
          <w:marRight w:val="0"/>
          <w:marTop w:val="0"/>
          <w:marBottom w:val="0"/>
          <w:divBdr>
            <w:top w:val="none" w:sz="0" w:space="0" w:color="auto"/>
            <w:left w:val="none" w:sz="0" w:space="0" w:color="auto"/>
            <w:bottom w:val="none" w:sz="0" w:space="0" w:color="auto"/>
            <w:right w:val="none" w:sz="0" w:space="0" w:color="auto"/>
          </w:divBdr>
        </w:div>
        <w:div w:id="1012686996">
          <w:marLeft w:val="640"/>
          <w:marRight w:val="0"/>
          <w:marTop w:val="0"/>
          <w:marBottom w:val="0"/>
          <w:divBdr>
            <w:top w:val="none" w:sz="0" w:space="0" w:color="auto"/>
            <w:left w:val="none" w:sz="0" w:space="0" w:color="auto"/>
            <w:bottom w:val="none" w:sz="0" w:space="0" w:color="auto"/>
            <w:right w:val="none" w:sz="0" w:space="0" w:color="auto"/>
          </w:divBdr>
        </w:div>
        <w:div w:id="538855479">
          <w:marLeft w:val="640"/>
          <w:marRight w:val="0"/>
          <w:marTop w:val="0"/>
          <w:marBottom w:val="0"/>
          <w:divBdr>
            <w:top w:val="none" w:sz="0" w:space="0" w:color="auto"/>
            <w:left w:val="none" w:sz="0" w:space="0" w:color="auto"/>
            <w:bottom w:val="none" w:sz="0" w:space="0" w:color="auto"/>
            <w:right w:val="none" w:sz="0" w:space="0" w:color="auto"/>
          </w:divBdr>
        </w:div>
        <w:div w:id="266736482">
          <w:marLeft w:val="640"/>
          <w:marRight w:val="0"/>
          <w:marTop w:val="0"/>
          <w:marBottom w:val="0"/>
          <w:divBdr>
            <w:top w:val="none" w:sz="0" w:space="0" w:color="auto"/>
            <w:left w:val="none" w:sz="0" w:space="0" w:color="auto"/>
            <w:bottom w:val="none" w:sz="0" w:space="0" w:color="auto"/>
            <w:right w:val="none" w:sz="0" w:space="0" w:color="auto"/>
          </w:divBdr>
        </w:div>
        <w:div w:id="337392148">
          <w:marLeft w:val="640"/>
          <w:marRight w:val="0"/>
          <w:marTop w:val="0"/>
          <w:marBottom w:val="0"/>
          <w:divBdr>
            <w:top w:val="none" w:sz="0" w:space="0" w:color="auto"/>
            <w:left w:val="none" w:sz="0" w:space="0" w:color="auto"/>
            <w:bottom w:val="none" w:sz="0" w:space="0" w:color="auto"/>
            <w:right w:val="none" w:sz="0" w:space="0" w:color="auto"/>
          </w:divBdr>
        </w:div>
        <w:div w:id="1121873920">
          <w:marLeft w:val="640"/>
          <w:marRight w:val="0"/>
          <w:marTop w:val="0"/>
          <w:marBottom w:val="0"/>
          <w:divBdr>
            <w:top w:val="none" w:sz="0" w:space="0" w:color="auto"/>
            <w:left w:val="none" w:sz="0" w:space="0" w:color="auto"/>
            <w:bottom w:val="none" w:sz="0" w:space="0" w:color="auto"/>
            <w:right w:val="none" w:sz="0" w:space="0" w:color="auto"/>
          </w:divBdr>
        </w:div>
        <w:div w:id="1792436068">
          <w:marLeft w:val="640"/>
          <w:marRight w:val="0"/>
          <w:marTop w:val="0"/>
          <w:marBottom w:val="0"/>
          <w:divBdr>
            <w:top w:val="none" w:sz="0" w:space="0" w:color="auto"/>
            <w:left w:val="none" w:sz="0" w:space="0" w:color="auto"/>
            <w:bottom w:val="none" w:sz="0" w:space="0" w:color="auto"/>
            <w:right w:val="none" w:sz="0" w:space="0" w:color="auto"/>
          </w:divBdr>
        </w:div>
        <w:div w:id="212470739">
          <w:marLeft w:val="640"/>
          <w:marRight w:val="0"/>
          <w:marTop w:val="0"/>
          <w:marBottom w:val="0"/>
          <w:divBdr>
            <w:top w:val="none" w:sz="0" w:space="0" w:color="auto"/>
            <w:left w:val="none" w:sz="0" w:space="0" w:color="auto"/>
            <w:bottom w:val="none" w:sz="0" w:space="0" w:color="auto"/>
            <w:right w:val="none" w:sz="0" w:space="0" w:color="auto"/>
          </w:divBdr>
        </w:div>
        <w:div w:id="855920402">
          <w:marLeft w:val="640"/>
          <w:marRight w:val="0"/>
          <w:marTop w:val="0"/>
          <w:marBottom w:val="0"/>
          <w:divBdr>
            <w:top w:val="none" w:sz="0" w:space="0" w:color="auto"/>
            <w:left w:val="none" w:sz="0" w:space="0" w:color="auto"/>
            <w:bottom w:val="none" w:sz="0" w:space="0" w:color="auto"/>
            <w:right w:val="none" w:sz="0" w:space="0" w:color="auto"/>
          </w:divBdr>
        </w:div>
        <w:div w:id="352073746">
          <w:marLeft w:val="640"/>
          <w:marRight w:val="0"/>
          <w:marTop w:val="0"/>
          <w:marBottom w:val="0"/>
          <w:divBdr>
            <w:top w:val="none" w:sz="0" w:space="0" w:color="auto"/>
            <w:left w:val="none" w:sz="0" w:space="0" w:color="auto"/>
            <w:bottom w:val="none" w:sz="0" w:space="0" w:color="auto"/>
            <w:right w:val="none" w:sz="0" w:space="0" w:color="auto"/>
          </w:divBdr>
        </w:div>
        <w:div w:id="453864633">
          <w:marLeft w:val="640"/>
          <w:marRight w:val="0"/>
          <w:marTop w:val="0"/>
          <w:marBottom w:val="0"/>
          <w:divBdr>
            <w:top w:val="none" w:sz="0" w:space="0" w:color="auto"/>
            <w:left w:val="none" w:sz="0" w:space="0" w:color="auto"/>
            <w:bottom w:val="none" w:sz="0" w:space="0" w:color="auto"/>
            <w:right w:val="none" w:sz="0" w:space="0" w:color="auto"/>
          </w:divBdr>
        </w:div>
        <w:div w:id="195968695">
          <w:marLeft w:val="640"/>
          <w:marRight w:val="0"/>
          <w:marTop w:val="0"/>
          <w:marBottom w:val="0"/>
          <w:divBdr>
            <w:top w:val="none" w:sz="0" w:space="0" w:color="auto"/>
            <w:left w:val="none" w:sz="0" w:space="0" w:color="auto"/>
            <w:bottom w:val="none" w:sz="0" w:space="0" w:color="auto"/>
            <w:right w:val="none" w:sz="0" w:space="0" w:color="auto"/>
          </w:divBdr>
        </w:div>
        <w:div w:id="3035123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hyperlink" Target="mailto:evan.a.perkowski@ttu.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1A1BD2B-F8D8-854B-BFEF-1D55D5CC026E}"/>
      </w:docPartPr>
      <w:docPartBody>
        <w:p w:rsidR="001E3A8F" w:rsidRDefault="00791DA9">
          <w:r w:rsidRPr="00FD571A">
            <w:rPr>
              <w:rStyle w:val="PlaceholderText"/>
            </w:rPr>
            <w:t>Click or tap here to enter text.</w:t>
          </w:r>
        </w:p>
      </w:docPartBody>
    </w:docPart>
    <w:docPart>
      <w:docPartPr>
        <w:name w:val="7A3028918276E8498E41E7BA7B02E629"/>
        <w:category>
          <w:name w:val="General"/>
          <w:gallery w:val="placeholder"/>
        </w:category>
        <w:types>
          <w:type w:val="bbPlcHdr"/>
        </w:types>
        <w:behaviors>
          <w:behavior w:val="content"/>
        </w:behaviors>
        <w:guid w:val="{1A003602-AD85-E44E-9070-75FDDDD69C0F}"/>
      </w:docPartPr>
      <w:docPartBody>
        <w:p w:rsidR="001E3A8F" w:rsidRDefault="00791DA9" w:rsidP="00791DA9">
          <w:pPr>
            <w:pStyle w:val="7A3028918276E8498E41E7BA7B02E629"/>
          </w:pPr>
          <w:r w:rsidRPr="00FD571A">
            <w:rPr>
              <w:rStyle w:val="PlaceholderText"/>
            </w:rPr>
            <w:t>Click or tap here to enter text.</w:t>
          </w:r>
        </w:p>
      </w:docPartBody>
    </w:docPart>
    <w:docPart>
      <w:docPartPr>
        <w:name w:val="075A9CB430AE264AAD5A5E957FA49C62"/>
        <w:category>
          <w:name w:val="General"/>
          <w:gallery w:val="placeholder"/>
        </w:category>
        <w:types>
          <w:type w:val="bbPlcHdr"/>
        </w:types>
        <w:behaviors>
          <w:behavior w:val="content"/>
        </w:behaviors>
        <w:guid w:val="{23E58C68-797D-3A41-A86A-7E1A5CC76772}"/>
      </w:docPartPr>
      <w:docPartBody>
        <w:p w:rsidR="001E3A8F" w:rsidRDefault="00791DA9" w:rsidP="00791DA9">
          <w:pPr>
            <w:pStyle w:val="075A9CB430AE264AAD5A5E957FA49C62"/>
          </w:pPr>
          <w:r w:rsidRPr="00FD571A">
            <w:rPr>
              <w:rStyle w:val="PlaceholderText"/>
            </w:rPr>
            <w:t>Click or tap here to enter text.</w:t>
          </w:r>
        </w:p>
      </w:docPartBody>
    </w:docPart>
    <w:docPart>
      <w:docPartPr>
        <w:name w:val="2BDA4FA0171AA84A8C4B36E9D93014AD"/>
        <w:category>
          <w:name w:val="General"/>
          <w:gallery w:val="placeholder"/>
        </w:category>
        <w:types>
          <w:type w:val="bbPlcHdr"/>
        </w:types>
        <w:behaviors>
          <w:behavior w:val="content"/>
        </w:behaviors>
        <w:guid w:val="{87CF840C-E390-3F4B-8E17-4FC465D3BCA7}"/>
      </w:docPartPr>
      <w:docPartBody>
        <w:p w:rsidR="00614236" w:rsidRDefault="00EF7130" w:rsidP="00EF7130">
          <w:pPr>
            <w:pStyle w:val="2BDA4FA0171AA84A8C4B36E9D93014AD"/>
          </w:pPr>
          <w:r w:rsidRPr="00FD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A9"/>
    <w:rsid w:val="0005022C"/>
    <w:rsid w:val="001431E8"/>
    <w:rsid w:val="001E3A8F"/>
    <w:rsid w:val="00204729"/>
    <w:rsid w:val="00614236"/>
    <w:rsid w:val="00744696"/>
    <w:rsid w:val="00791DA9"/>
    <w:rsid w:val="00A76191"/>
    <w:rsid w:val="00BC5E64"/>
    <w:rsid w:val="00D57568"/>
    <w:rsid w:val="00E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130"/>
    <w:rPr>
      <w:color w:val="808080"/>
    </w:rPr>
  </w:style>
  <w:style w:type="paragraph" w:customStyle="1" w:styleId="7A3028918276E8498E41E7BA7B02E629">
    <w:name w:val="7A3028918276E8498E41E7BA7B02E629"/>
    <w:rsid w:val="00791DA9"/>
  </w:style>
  <w:style w:type="paragraph" w:customStyle="1" w:styleId="075A9CB430AE264AAD5A5E957FA49C62">
    <w:name w:val="075A9CB430AE264AAD5A5E957FA49C62"/>
    <w:rsid w:val="00791DA9"/>
  </w:style>
  <w:style w:type="paragraph" w:customStyle="1" w:styleId="2BDA4FA0171AA84A8C4B36E9D93014AD">
    <w:name w:val="2BDA4FA0171AA84A8C4B36E9D93014AD"/>
    <w:rsid w:val="00EF7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9A1B9C-BE7A-184F-AA67-1A2B71755400}">
  <we:reference id="wa104382081" version="1.55.1.0" store="en-US" storeType="OMEX"/>
  <we:alternateReferences>
    <we:reference id="wa104382081" version="1.55.1.0" store="" storeType="OMEX"/>
  </we:alternateReferences>
  <we:properties>
    <we:property name="MENDELEY_CITATIONS" value="[{&quot;properties&quot;:{&quot;noteIndex&quot;:0},&quot;citationID&quot;:&quot;MENDELEY_CITATION_0a4d0f64-96f6-43be-8611-620819997afe&quot;,&quot;isEdited&quot;:false,&quot;citationTag&quot;:&quot;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wvc3VwPiJ9fQ==&quot;,&quot;citationItems&quot;:[{&quot;id&quot;:&quot;e69681ac-df1c-3650-8b48-e7ba3d2b56df&quot;,&quot;isTemporary&quot;:false,&quot;itemData&quot;:{&quot;type&quot;:&quot;article-journal&quot;,&quot;id&quot;:&quot;e69681ac-df1c-3650-8b48-e7ba3d2b56df&quot;,&quot;title&quot;:&quot;Improving the predictability of global CO&lt;sub&gt;2&lt;/sub&gt; assimilation rates under climate change&quot;,&quot;author&quot;:[{&quot;family&quot;:&quot;Ziehn&quot;,&quot;given&quot;:&quot;T&quot;,&quot;parse-names&quot;:false,&quot;dropping-particle&quot;:&quot;&quot;,&quot;non-dropping-particle&quot;:&quot;&quot;},{&quot;family&quot;:&quot;Kattge&quot;,&quot;given&quot;:&quot;Jens&quot;,&quot;parse-names&quot;:false,&quot;dropping-particle&quot;:&quot;&quot;,&quot;non-dropping-particle&quot;:&quot;&quot;},{&quot;family&quot;:&quot;Knorr&quot;,&quot;given&quot;:&quot;Wolfgang&quot;,&quot;parse-names&quot;:false,&quot;dropping-particle&quot;:&quot;&quot;,&quot;non-dropping-particle&quot;:&quot;&quot;},{&quot;family&quot;:&quot;Scholze&quot;,&quot;given&quot;:&quot;M&quot;,&quot;parse-names&quot;:false,&quot;dropping-particle&quot;:&quot;&quot;,&quot;non-dropping-particle&quot;:&quot;&quot;}],&quot;container-title&quot;:&quot;Geophysical Research Letters&quot;,&quot;container-title-short&quot;:&quot;Geophys Res Lett&quot;,&quot;DOI&quot;:&quot;10.1029/2011GL047182&quot;,&quot;ISSN&quot;:&quot;00948276&quot;,&quot;URL&quot;:&quot;http://doi.wiley.com/10.1029/2011GL047182&quot;,&quot;issued&quot;:{&quot;date-parts&quot;:[[2011,5]]},&quot;page&quot;:&quot;L10404&quot;,&quot;abstract&quot;:&quo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quot;,&quot;issue&quot;:&quot;10&quot;,&quot;volume&quot;:&quot;38&quot;}}],&quot;manualOverride&quot;:{&quot;isManuallyOverridden&quot;:false,&quot;manualOverrideText&quot;:&quot;&quot;,&quot;citeprocText&quot;:&quot;&lt;sup&gt;1&lt;/sup&gt;&quot;}},{&quot;citationID&quot;:&quot;MENDELEY_CITATION_fb57a3c6-612f-4a40-a38c-0ff2ab35931a&quot;,&quot;properties&quot;:{&quot;noteIndex&quot;:0},&quot;isEdited&quot;:false,&quot;citationTag&quot;:&quot;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iwzPC9zdXA+In19&quot;,&quot;citationItems&quot;:[{&quot;id&quot;:&quot;e3ff07c4-b7be-3910-b6ca-edcd90475c2e&quot;,&quot;uris&quot;:[&quot;http://www.mendeley.com/documents/?uuid=68659356-bd1d-4472-b10c-fa51fbba412e&quot;],&quot;isTemporary&quot;:false,&quot;legacyDesktopId&quot;:&quot;68659356-bd1d-4472-b10c-fa51fbba412e&quot;,&quot;itemData&quot;:{&quot;ISSN&quot;:&quot;1365-2486&quot;,&quot;author&quot;:[{&quot;dropping-particle&quot;:&quot;&quot;,&quot;family&quot;:&quot;Smith&quot;,&quot;given&quot;:&quot;Nicholas G&quot;,&quot;non-dropping-particle&quot;:&quot;&quot;,&quot;parse-names&quot;:false,&quot;suffix&quot;:&quot;&quot;},{&quot;dropping-particle&quot;:&quot;&quot;,&quot;family&quot;:&quot;Dukes&quot;,&quot;given&quot;:&quot;Jeffrey S&quot;,&quot;non-dropping-particle&quot;:&quot;&quot;,&quot;parse-names&quot;:false,&quot;suffix&quot;:&quot;&quot;}],&quot;container-title&quot;:&quot;Global Change Biology&quot;,&quot;issue&quot;:&quot;1&quot;,&quot;issued&quot;:{&quot;date-parts&quot;:[[&quot;2013&quot;]]},&quot;page&quot;:&quot;45-63&quot;,&quot;publisher&quot;:&quot;Wiley Online Library&quot;,&quot;title&quot;:&quot;Plant respiration and photosynthesis in global‐scale models: incorporating acclimation to temperature and CO&lt;sub&gt;2&lt;/sub&gt;&quot;,&quot;type&quot;:&quot;article-journal&quot;,&quot;volume&quot;:&quot;19&quot;,&quot;id&quot;:&quot;e3ff07c4-b7be-3910-b6ca-edcd90475c2e&quot;,&quot;container-title-short&quot;:&quot;Glob Chang Biol&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2,3&lt;/sup&gt;&quot;}},{&quot;properties&quot;:{&quot;noteIndex&quot;:0},&quot;citationID&quot;:&quot;MENDELEY_CITATION_630c81cc-7381-4109-95fc-736440e2a686&quot;,&quot;isEdited&quot;:false,&quot;citationTag&quot;:&quot;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NCw1PC9zdXA+In19&quot;,&quot;citationItems&quot;:[{&quot;id&quot;:&quot;e00538dc-a3e0-3f4b-96f0-0ede392158fb&quot;,&quot;isTemporary&quot;:false,&quot;itemData&quot;:{&quot;type&quot;:&quot;article-journal&quot;,&quot;id&quot;:&quot;e00538dc-a3e0-3f4b-96f0-0ede392158fb&quot;,&quot;title&quot;:&quot;Influence of carbon-nitrogen cycle coupling on land model response to CO&lt;sub&gt;2&lt;/sub&gt; fertilization and climate variability&quot;,&quot;author&quot;:[{&quot;family&quot;:&quot;Thornton&quot;,&quot;given&quot;:&quot;Peter E&quot;,&quot;parse-names&quot;:false,&quot;dropping-particle&quot;:&quot;&quot;,&quot;non-dropping-particle&quot;:&quot;&quot;},{&quot;family&quot;:&quot;Lamarque&quot;,&quot;given&quot;:&quot;Jean-François&quot;,&quot;parse-names&quot;:false,&quot;dropping-particle&quot;:&quot;&quot;,&quot;non-dropping-particle&quot;:&quot;&quot;},{&quot;family&quot;:&quot;Rosenbloom&quot;,&quot;given&quot;:&quot;Nan A&quot;,&quot;parse-names&quot;:false,&quot;dropping-particle&quot;:&quot;&quot;,&quot;non-dropping-particle&quot;:&quot;&quot;},{&quot;family&quot;:&quot;Mahowald&quot;,&quot;given&quot;:&quot;Natalie M&quot;,&quot;parse-names&quot;:false,&quot;dropping-particle&quot;:&quot;&quot;,&quot;non-dropping-particle&quot;:&quot;&quot;}],&quot;container-title&quot;:&quot;Global Biogeochemical Cycles&quot;,&quot;container-title-short&quot;:&quot;Global Biogeochem Cycles&quot;,&quot;DOI&quot;:&quot;10.1029/2006GB002868&quot;,&quot;ISSN&quot;:&quot;08866236&quot;,&quot;URL&quot;:&quot;http://doi.wiley.com/10.1029/2006GB002868&quot;,&quot;issued&quot;:{&quot;date-parts&quot;:[[2007,12]]},&quot;page&quot;:&quot;GB4018&quot;,&quot;issue&quot;:&quot;4&quot;,&quot;volume&quot;:&quot;21&quot;}},{&quot;id&quot;:&quot;e82f3f41-f2cc-3389-9e30-10670683071a&quot;,&quot;isTemporary&quot;:false,&quot;itemData&quot;:{&quot;type&quot;:&quot;article-journal&quot;,&quot;id&quot;:&quot;e82f3f41-f2cc-3389-9e30-10670683071a&quot;,&quot;title&quot;:&quot;Future productivity and carbon storage limited by terrestrial nutrient availability&quot;,&quot;author&quot;:[{&quot;family&quot;:&quot;Wieder&quot;,&quot;given&quot;:&quot;William R&quot;,&quot;parse-names&quot;:false,&quot;dropping-particle&quot;:&quot;&quot;,&quot;non-dropping-particle&quot;:&quot;&quot;},{&quot;family&quot;:&quot;Cleveland&quot;,&quot;given&quot;:&quot;Cory C&quot;,&quot;parse-names&quot;:false,&quot;dropping-particle&quot;:&quot;&quot;,&quot;non-dropping-particle&quot;:&quot;&quot;},{&quot;family&quot;:&quot;Smith&quot;,&quot;given&quot;:&quot;W Kolby&quot;,&quot;parse-names&quot;:false,&quot;dropping-particle&quot;:&quot;&quot;,&quot;non-dropping-particle&quot;:&quot;&quot;},{&quot;family&quot;:&quot;Todd-Brown&quot;,&quot;given&quot;:&quot;Katherine&quot;,&quot;parse-names&quot;:false,&quot;dropping-particle&quot;:&quot;&quot;,&quot;non-dropping-particle&quot;:&quot;&quot;}],&quot;container-title&quot;:&quot;Nature Geoscience&quot;,&quot;container-title-short&quot;:&quot;Nat Geosci&quot;,&quot;DOI&quot;:&quot;10.1038/ngeo2413&quot;,&quot;ISSN&quot;:&quot;1752-0894&quot;,&quot;URL&quot;:&quot;http://www.nature.com/articles/ngeo2413&quot;,&quot;issued&quot;:{&quot;date-parts&quot;:[[2015,6,20]]},&quot;page&quot;:&quot;441-444&quot;,&quot;issue&quot;:&quot;6&quot;,&quot;volume&quot;:&quot;8&quot;}}],&quot;manualOverride&quot;:{&quot;isManuallyOverridden&quot;:false,&quot;manualOverrideText&quot;:&quot;&quot;,&quot;citeprocText&quot;:&quot;&lt;sup&gt;4,5&lt;/sup&gt;&quot;}},{&quot;properties&quot;:{&quot;noteIndex&quot;:0},&quot;citationID&quot;:&quot;MENDELEY_CITATION_2cd12a38-29cb-4823-8d30-9da56157e164&quot;,&quot;isEdited&quot;:false,&quot;citationTag&quot;:&quot;MENDELEY_CITATION_v3_eyJwcm9wZXJ0aWVzIjp7Im5vdGVJbmRleCI6MH0sImNpdGF0aW9uSUQiOiJNRU5ERUxFWV9DSVRBVElPTl8yY2QxMmEzOC0yOWNiLTQ4MjMtOGQzMC05ZGE1NjE1N2UxNjQ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ODU0MzFmZTMtNzk2NS0zM2MyLTkwM2QtN2Y3ZmMzZjEyNDMyIiwiaXNUZW1wb3JhcnkiOmZhbHNl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19XSwibWFudWFsT3ZlcnJpZGUiOnsiaXNNYW51YWxseU92ZXJyaWRkZW4iOmZhbHNlLCJtYW51YWxPdmVycmlkZVRleHQiOiIiLCJjaXRlcHJvY1RleHQiOiI8c3VwPjYsNz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85431fe3-7965-33c2-903d-7f7fc3f12432&quot;,&quot;isTemporary&quot;:false,&quot;itemData&quot;:{&quot;type&quot;:&quot;article-journal&quot;,&quot;id&quot;:&quot;85431fe3-7965-33c2-903d-7f7fc3f12432&quot;,&quot;title&quot;:&quot;Rising CO&lt;sub&gt;2&lt;/sub&gt; and warming reduce global canopy demand for nitrogen&quot;,&quot;author&quot;:[{&quot;family&quot;:&quot;Dong&quot;,&quot;given&quot;:&quot;Ning&quot;,&quot;parse-names&quot;:false,&quot;dropping-particle&quot;:&quot;&quot;,&quot;non-dropping-particle&quot;:&quot;&quot;},{&quot;family&quot;:&quot;Wright&quot;,&quot;given&quot;:&quot;Ian J&quot;,&quot;parse-names&quot;:false,&quot;dropping-particle&quot;:&quot;&quot;,&quot;non-dropping-particle&quot;:&quot;&quot;},{&quot;family&quot;:&quot;Chen&quot;,&quot;given&quot;:&quot;Jing M&quot;,&quot;parse-names&quot;:false,&quot;dropping-particle&quot;:&quot;&quot;,&quot;non-dropping-particle&quot;:&quot;&quot;},{&quot;family&quot;:&quot;Luo&quot;,&quot;given&quot;:&quot;Xiangzhong&quot;,&quot;parse-names&quot;:false,&quot;dropping-particle&quot;:&quot;&quot;,&quot;non-dropping-particle&quot;:&quot;&quot;},{&quot;family&quot;:&quot;Wang&quot;,&quot;given&quot;:&quot;Han&quot;,&quot;parse-names&quot;:false,&quot;dropping-particle&quot;:&quot;&quot;,&quot;non-dropping-particle&quot;:&quot;&quot;},{&quot;family&quot;:&quot;Keenan&quot;,&quot;given&quot;:&quot;Trevor F&quot;,&quot;parse-names&quot;:false,&quot;dropping-particle&quot;:&quot;&quot;,&quot;non-dropping-particle&quot;:&quot;&quot;},{&quot;family&quot;:&quot;Smith&quot;,&quot;given&quot;:&quot;Nicholas G&quot;,&quot;parse-names&quot;:false,&quot;dropping-particle&quot;:&quot;&quot;,&quot;non-dropping-particle&quot;:&quot;&quot;},{&quot;family&quot;:&quot;Prentice&quot;,&quot;given&quot;:&quot;Iain Colin&quot;,&quot;parse-names&quot;:false,&quot;dropping-particle&quot;:&quot;&quot;,&quot;non-dropping-particle&quot;:&quot;&quot;}],&quot;container-title&quot;:&quot;New Phytologist&quot;,&quot;DOI&quot;:&quot;10.1111/nph.18076&quot;,&quot;ISSN&quot;:&quot;0028-646X&quot;,&quot;URL&quot;:&quot;https://onlinelibrary.wiley.com/doi/10.1111/nph.18076&quot;,&quot;issued&quot;:{&quot;date-parts&quot;:[[2022,9,22]]},&quot;page&quot;:&quot;1692-1700&quot;,&quot;abstract&quot;:&quo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quot;,&quot;issue&quot;:&quot;5&quot;,&quot;volume&quot;:&quot;235&quot;,&quot;container-title-short&quot;:&quot;&quot;}}],&quot;manualOverride&quot;:{&quot;isManuallyOverridden&quot;:false,&quot;manualOverrideText&quot;:&quot;&quot;,&quot;citeprocText&quot;:&quot;&lt;sup&gt;6,7&lt;/sup&gt;&quot;}},{&quot;properties&quot;:{&quot;noteIndex&quot;:0},&quot;citationID&quot;:&quot;MENDELEY_CITATION_f98cb72b-e9ba-42fa-b305-4a584a8bd203&quot;,&quot;isEdited&quot;:false,&quot;citationTag&quot;:&quot;MENDELEY_CITATION_v3_eyJwcm9wZXJ0aWVzIjp7Im5vdGVJbmRleCI6MH0sImNpdGF0aW9uSUQiOiJNRU5ERUxFWV9DSVRBVElPTl9mOThjYjcyYi1lOWJhLTQyZmEtYjMwNS00YTU4NGE4YmQyMDMiLCJpc0VkaXRlZCI6ZmFsc2UsImNpdGF0aW9uSXRlbXMiOlt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zwvc3VwPiJ9fQ==&quot;,&quot;citationItems&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3&lt;/sup&gt;&quot;}},{&quot;citationID&quot;:&quot;MENDELEY_CITATION_2a02821c-3d7d-43ff-8349-0cf0a24ba3c2&quot;,&quot;properties&quot;:{&quot;noteIndex&quot;:0},&quot;isEdited&quot;:false,&quot;citationTag&quot;:&quot;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ODwvc3VwPiJ9fQ==&quot;,&quot;citationItems&quot;:[{&quot;id&quot;:&quot;c057e422-7356-3b9f-b63c-0908524fa7ca&quot;,&quot;uris&quot;:[&quot;http://www.mendeley.com/documents/?uuid=b127ab7f-b9b9-4286-9cf4-af8ca945ee96&quot;],&quot;isTemporary&quot;:false,&quot;legacyDesktopId&quot;:&quot;b127ab7f-b9b9-4286-9cf4-af8ca945ee96&quot;,&quot;itemData&quot;:{&quot;DOI&quot;:&quot;10.5194/bg-13-2689-2016&quot;,&quot;ISSN&quot;:&quot;1726-418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author&quot;:[{&quot;dropping-particle&quot;:&quot;&quot;,&quot;family&quot;:&quot;Liang&quot;,&quot;given&quot;:&quot;Junyi&quot;,&quot;non-dropping-particle&quot;:&quot;&quot;,&quot;parse-names&quot;:false,&quot;suffix&quot;:&quot;&quot;},{&quot;dropping-particle&quot;:&quot;&quot;,&quot;family&quot;:&quot;Qi&quot;,&quot;given&quot;:&quot;Xuan&quot;,&quot;non-dropping-particle&quot;:&quot;&quot;,&quot;parse-names&quot;:false,&quot;suffix&quot;:&quot;&quot;},{&quot;dropping-particle&quot;:&quot;&quot;,&quot;family&quot;:&quot;Souza&quot;,&quot;given&quot;:&quot;Lara&quot;,&quot;non-dropping-particle&quot;:&quot;&quot;,&quot;parse-names&quot;:false,&quot;suffix&quot;:&quot;&quot;},{&quot;dropping-particle&quot;:&quot;&quot;,&quot;family&quot;:&quot;Luo&quot;,&quot;given&quot;:&quot;Yiqi&quot;,&quot;non-dropping-particle&quot;:&quot;&quot;,&quot;parse-names&quot;:false,&quot;suffix&quot;:&quot;&quot;}],&quot;container-title&quot;:&quot;Biogeosciences&quot;,&quot;issue&quot;:&quot;9&quot;,&quot;issued&quot;:{&quot;date-parts&quot;:[[&quot;2016&quot;,&quot;5&quot;,&quot;10&quot;]]},&quot;page&quot;:&quot;2689-2699&quot;,&quot;title&quot;:&quot;Processes regulating progressive nitrogen limitation under elevated carbon dioxide: a meta-analysis&quot;,&quot;type&quot;:&quot;article-journal&quot;,&quot;volume&quot;:&quot;13&quot;,&quot;id&quot;:&quot;c057e422-7356-3b9f-b63c-0908524fa7ca&quot;,&quot;container-title-short&quot;:&quot;&quot;}}],&quot;manualOverride&quot;:{&quot;isManuallyOverridden&quot;:false,&quot;manualOverrideText&quot;:&quot;&quot;,&quot;citeprocText&quot;:&quot;&lt;sup&gt;8&lt;/sup&gt;&quot;}},{&quot;citationID&quot;:&quot;MENDELEY_CITATION_99951e01-a38e-4364-8dc1-8053ae53d1d2&quot;,&quot;properties&quot;:{&quot;noteIndex&quot;:0},&quot;isEdited&quot;:false,&quot;citationTag&quot;:&quot;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OSwxMDwvc3VwPiJ9fQ==&quot;,&quot;citationItems&quot;:[{&quot;id&quot;:&quot;b8d84ae6-be24-3d0c-ab6e-cfd713c896db&quot;,&quot;uris&quot;:[&quot;http://www.mendeley.com/documents/?uuid=e942722a-5ac7-456c-982c-b73a3c56e025&quot;],&quot;isTemporary&quot;:false,&quot;legacyDesktopId&quot;:&quot;e942722a-5ac7-456c-982c-b73a3c56e025&quot;,&quot;itemData&quot;:{&quot;DOI&quot;:&quot;10.1007/BF00321192&quot;,&quot;ISSN&quot;:&quot;0029-8549&quot;,&quot;abstract&quot;:&quot;It has long been observed that leaf nitrogen concentrations decline with depth in closed canopies in a number of plant communities. This phenomenon is gen- erally believed to be related to a changing radiation environment and it has been suggested by some re- searchers that plants allocate nitrogen in order to optimize total whole canopy photosynthesis. Although optimiza- tion theory has been successfully utilized to describe a variety of physiological and ecological phenomena, it has some shortcomings that are subject to criticism (e.g., time constraints, oversimplifications, lack of insights, etc.). In this paper we present an alternative to the optimization theory of plant canopy nitrogen distribution, which we term coordination theory. We hypothesize that plants allocate nitrogen to maintain a balance between two processes, each of which is dependent on leaf nitrogen content and each of which potentially limits photosyn- thesis. These two processes are defined as Wo the Rubisco- limited rate of carboxylation, and Wj, the electron trans- port-limited rate of carboxylation. We suggest that plants allocate nitrogen differentially to leaves in different canopy layers in such a way that W c and Wj remain roughly balanced. In this scheme, the driving force for the allo- cation of nitrogen within a canopy is the difference be- tween the leaf nitrogen content that is required to bring Wc and Wj into balance and the current nitrogen content. We show that the daily carbon assimilation of a canopy with a nitrogen distribution resulting from this internal co- ordination of Wc and Wj is very similar to that obtained using optimization theory.&quot;,&quot;author&quot;:[{&quot;dropping-particle&quot;:&quot;&quot;,&quot;family&quot;:&quot;Chen&quot;,&quot;given&quot;:&quot;Jia-Lin&quot;,&quot;non-dropping-particle&quot;:&quot;&quot;,&quot;parse-names&quot;:false,&quot;suffix&quot;:&quot;&quot;},{&quot;dropping-particle&quot;:&quot;&quot;,&quot;family&quot;:&quot;Reynolds&quot;,&quot;given&quot;:&quot;James F&quot;,&quot;non-dropping-particle&quot;:&quot;&quot;,&quot;parse-names&quot;:false,&quot;suffix&quot;:&quot;&quot;},{&quot;dropping-particle&quot;:&quot;&quot;,&quot;family&quot;:&quot;Harley&quot;,&quot;given&quot;:&quot;Peter C&quot;,&quot;non-dropping-particle&quot;:&quot;&quot;,&quot;parse-names&quot;:false,&quot;suffix&quot;:&quot;&quot;},{&quot;dropping-particle&quot;:&quot;&quot;,&quot;family&quot;:&quot;Tenhunen&quot;,&quot;given&quot;:&quot;John D&quot;,&quot;non-dropping-particle&quot;:&quot;&quot;,&quot;parse-names&quot;:false,&quot;suffix&quot;:&quot;&quot;}],&quot;container-title&quot;:&quot;Oecologia&quot;,&quot;issue&quot;:&quot;1&quot;,&quot;issued&quot;:{&quot;date-parts&quot;:[[&quot;1993&quot;,&quot;2&quot;]]},&quot;page&quot;:&quot;63-69&quot;,&quot;title&quot;:&quot;Coordination theory of leaf nitrogen distribution in a canopy&quot;,&quot;type&quot;:&quot;article-journal&quot;,&quot;volume&quot;:&quot;93&quot;,&quot;id&quot;:&quot;b8d84ae6-be24-3d0c-ab6e-cfd713c896db&quot;,&quot;container-title-short&quot;:&quot;Oecologia&quot;}},{&quot;id&quot;:&quot;cdf027a3-12ce-342e-aec7-4037918df60b&quot;,&quot;uris&quot;:[&quot;http://www.mendeley.com/documents/?uuid=f8d279b4-20c1-439f-93ab-06c92864d12b&quot;],&quot;isTemporary&quot;:false,&quot;legacyDesktopId&quot;:&quot;f8d279b4-20c1-439f-93ab-06c92864d12b&quot;,&quot;itemData&quot;:{&quot;DOI&quot;:&quot;10.1371/journal.pone.0038345&quot;,&quot;ISSN&quot;:&quot;1932-6203&quot;,&quot;author&quot;:[{&quot;dropping-particle&quot;:&quot;&quot;,&quot;family&quot;:&quot;Maire&quot;,&quot;given&quot;:&quot;Vincent&quot;,&quot;non-dropping-particle&quot;:&quot;&quot;,&quot;parse-names&quot;:false,&quot;suffix&quot;:&quot;&quot;},{&quot;dropping-particle&quot;:&quot;&quot;,&quot;family&quot;:&quot;Martre&quot;,&quot;given&quot;:&quot;Pierre&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Gastal&quot;,&quot;given&quot;:&quot;François&quot;,&quot;non-dropping-particle&quot;:&quot;&quot;,&quot;parse-names&quot;:false,&quot;suffix&quot;:&quot;&quot;},{&quot;dropping-particle&quot;:&quot;&quot;,&quot;family&quot;:&quot;Esser&quot;,&quot;given&quot;:&quot;Gerd&quot;,&quot;non-dropping-particle&quot;:&quot;&quot;,&quot;parse-names&quot;:false,&quot;suffix&quot;:&quot;&quot;},{&quot;dropping-particle&quot;:&quot;&quot;,&quot;family&quot;:&quot;Fontaine&quot;,&quot;given&quot;:&quot;Sébastien&quot;,&quot;non-dropping-particle&quot;:&quot;&quot;,&quot;parse-names&quot;:false,&quot;suffix&quot;:&quot;&quot;},{&quot;dropping-particle&quot;:&quot;&quot;,&quot;family&quot;:&quot;Soussana&quot;,&quot;given&quot;:&quot;Jean-François&quot;,&quot;non-dropping-particle&quot;:&quot;&quot;,&quot;parse-names&quot;:false,&quot;suffix&quot;:&quot;&quot;}],&quot;container-title&quot;:&quot;PLoS ONE&quot;,&quot;editor&quot;:[{&quot;dropping-particle&quot;:&quot;&quot;,&quot;family&quot;:&quot;Bond-Lamberty&quot;,&quot;given&quot;:&quot;Ben&quot;,&quot;non-dropping-particle&quot;:&quot;&quot;,&quot;parse-names&quot;:false,&quot;suffix&quot;:&quot;&quot;}],&quot;issue&quot;:&quot;6&quot;,&quot;issued&quot;:{&quot;date-parts&quot;:[[&quot;2012&quot;,&quot;6&quot;,&quot;7&quot;]]},&quot;page&quot;:&quot;e38345&quot;,&quot;title&quot;:&quot;The coordination of leaf photosynthesis links C and N fluxes in C&lt;sub&gt;3&lt;/sub&gt; plant species&quot;,&quot;type&quot;:&quot;article-journal&quot;,&quot;volume&quot;:&quot;7&quot;,&quot;id&quot;:&quot;cdf027a3-12ce-342e-aec7-4037918df60b&quot;,&quot;container-title-short&quot;:&quot;PLoS One&quot;}}],&quot;manualOverride&quot;:{&quot;isManuallyOverridden&quot;:false,&quot;manualOverrideText&quot;:&quot;&quot;,&quot;citeprocText&quot;:&quot;&lt;sup&gt;9,10&lt;/sup&gt;&quot;}},{&quot;citationID&quot;:&quot;MENDELEY_CITATION_67694cea-d5cd-4a50-8ca7-3e3caa2eb2b9&quot;,&quot;properties&quot;:{&quot;noteIndex&quot;:0},&quot;isEdited&quot;:false,&quot;citationTag&quot;:&quot;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&quot;,&quot;citationItems&quot;:[{&quot;id&quot;:&quot;710beda3-e928-37ca-8ac0-4828186f88b1&quot;,&quot;uris&quot;:[&quot;http://www.mendeley.com/documents/?uuid=bbe0947b-b3f9-4a9e-999f-3f077c3079d4&quot;],&quot;isTemporary&quot;:false,&quot;legacyDesktopId&quot;:&quot;bbe0947b-b3f9-4a9e-999f-3f077c3079d4&quot;,&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85431fe3-7965-33c2-903d-7f7fc3f12432&quot;,&quot;isTemporary&quot;:false,&quot;itemData&quot;:{&quot;type&quot;:&quot;article-journal&quot;,&quot;id&quot;:&quot;85431fe3-7965-33c2-903d-7f7fc3f12432&quot;,&quot;title&quot;:&quot;Rising CO&lt;sub&gt;2&lt;/sub&gt; and warming reduce global canopy demand for nitrogen&quot;,&quot;author&quot;:[{&quot;family&quot;:&quot;Dong&quot;,&quot;given&quot;:&quot;Ning&quot;,&quot;parse-names&quot;:false,&quot;dropping-particle&quot;:&quot;&quot;,&quot;non-dropping-particle&quot;:&quot;&quot;},{&quot;family&quot;:&quot;Wright&quot;,&quot;given&quot;:&quot;Ian J&quot;,&quot;parse-names&quot;:false,&quot;dropping-particle&quot;:&quot;&quot;,&quot;non-dropping-particle&quot;:&quot;&quot;},{&quot;family&quot;:&quot;Chen&quot;,&quot;given&quot;:&quot;Jing M&quot;,&quot;parse-names&quot;:false,&quot;dropping-particle&quot;:&quot;&quot;,&quot;non-dropping-particle&quot;:&quot;&quot;},{&quot;family&quot;:&quot;Luo&quot;,&quot;given&quot;:&quot;Xiangzhong&quot;,&quot;parse-names&quot;:false,&quot;dropping-particle&quot;:&quot;&quot;,&quot;non-dropping-particle&quot;:&quot;&quot;},{&quot;family&quot;:&quot;Wang&quot;,&quot;given&quot;:&quot;Han&quot;,&quot;parse-names&quot;:false,&quot;dropping-particle&quot;:&quot;&quot;,&quot;non-dropping-particle&quot;:&quot;&quot;},{&quot;family&quot;:&quot;Keenan&quot;,&quot;given&quot;:&quot;Trevor F&quot;,&quot;parse-names&quot;:false,&quot;dropping-particle&quot;:&quot;&quot;,&quot;non-dropping-particle&quot;:&quot;&quot;},{&quot;family&quot;:&quot;Smith&quot;,&quot;given&quot;:&quot;Nicholas G&quot;,&quot;parse-names&quot;:false,&quot;dropping-particle&quot;:&quot;&quot;,&quot;non-dropping-particle&quot;:&quot;&quot;},{&quot;family&quot;:&quot;Prentice&quot;,&quot;given&quot;:&quot;Iain Colin&quot;,&quot;parse-names&quot;:false,&quot;dropping-particle&quot;:&quot;&quot;,&quot;non-dropping-particle&quot;:&quot;&quot;}],&quot;container-title&quot;:&quot;New Phytologist&quot;,&quot;DOI&quot;:&quot;10.1111/nph.18076&quot;,&quot;ISSN&quot;:&quot;0028-646X&quot;,&quot;URL&quot;:&quot;https://onlinelibrary.wiley.com/doi/10.1111/nph.18076&quot;,&quot;issued&quot;:{&quot;date-parts&quot;:[[2022,9,22]]},&quot;page&quot;:&quot;1692-1700&quot;,&quot;abstract&quot;:&quo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quot;,&quot;issue&quot;:&quot;5&quot;,&quot;volume&quot;:&quot;235&quot;,&quot;container-title-short&quot;:&quot;&quot;}}],&quot;manualOverride&quot;:{&quot;isManuallyOverridden&quot;:false,&quot;manualOverrideText&quot;:&quot;&quot;,&quot;citeprocText&quot;:&quot;&lt;sup&gt;6,7&lt;/sup&gt;&quot;}},{&quot;properties&quot;:{&quot;noteIndex&quot;:0},&quot;citationID&quot;:&quot;MENDELEY_CITATION_bc3734c5-1c2f-4db7-9ded-2a5c4c77d5a7&quot;,&quot;isEdited&quot;:false,&quot;citationTag&quot;:&quot;MENDELEY_CITATION_v3_eyJwcm9wZXJ0aWVzIjp7Im5vdGVJbmRleCI6MH0sImNpdGF0aW9uSUQiOiJNRU5ERUxFWV9DSVRBVElPTl9iYzM3MzRjNS0xYzJmLTRkYjctOWRlZC0yYTVjNGM3N2Q1YTciLCJpc0VkaXRlZCI6ZmFsc2UsImNpdGF0aW9uSXRlbXMiOlt7ImlkIjoiZjZkNmU5MDAtMWMxYS0zZjMwLWE4MmEtZDQyNWQ5YWVlYWNmIiwiaXNUZW1wb3JhcnkiOmZhbHNl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fV0sIm1hbnVhbE92ZXJyaWRlIjp7ImlzTWFudWFsbHlPdmVycmlkZGVuIjpmYWxzZSwibWFudWFsT3ZlcnJpZGVUZXh0IjoiIiwiY2l0ZXByb2NUZXh0IjoiPHN1cD4xMTwvc3VwPiJ9fQ==&quot;,&quot;citationItems&quot;:[{&quot;id&quot;:&quot;f6d6e900-1c1a-3f30-a82a-d425d9aeeacf&quot;,&quot;isTemporary&quot;:false,&quot;itemData&quot;:{&quot;type&quot;:&quot;article-journal&quot;,&quot;id&quot;:&quot;f6d6e900-1c1a-3f30-a82a-d425d9aeeacf&quot;,&quot;title&quot;:&quot;A model separating leaf structural and physiological effects on carbon gain along light gradients for the shade-tolerant species &lt;i&gt;Acer saccharum&lt;/i&gt;&quot;,&quot;author&quot;:[{&quot;family&quot;:&quot;Niinemets&quot;,&quot;given&quot;:&quot;Ülo&quot;,&quot;parse-names&quot;:false,&quot;dropping-particle&quot;:&quot;&quot;,&quot;non-dropping-particle&quot;:&quot;&quot;},{&quot;family&quot;:&quot;Tenhunen&quot;,&quot;given&quot;:&quot;John D&quot;,&quot;parse-names&quot;:false,&quot;dropping-particle&quot;:&quot;&quot;,&quot;non-dropping-particle&quot;:&quot;&quot;}],&quot;container-title&quot;:&quot;Plant, Cell and Environment&quot;,&quot;container-title-short&quot;:&quot;Plant Cell Environ&quot;,&quot;DOI&quot;:&quot;10.1046/j.1365-3040.1997.d01-133.x&quot;,&quot;ISSN&quot;:&quot;0140-7791&quot;,&quot;URL&quot;:&quot;http://doi.wiley.com/10.1046/j.1365-3040.1997.d01-133.x&quot;,&quot;issued&quot;:{&quot;date-parts&quot;:[[1997,7]]},&quot;page&quot;:&quot;845-866&quot;,&quot;issue&quot;:&quot;7&quot;,&quot;volume&quot;:&quot;20&quot;}}],&quot;manualOverride&quot;:{&quot;isManuallyOverridden&quot;:false,&quot;manualOverrideText&quot;:&quot;&quot;,&quot;citeprocText&quot;:&quot;&lt;sup&gt;11&lt;/sup&gt;&quot;}},{&quot;properties&quot;:{&quot;noteIndex&quot;:0},&quot;citationID&quot;:&quot;MENDELEY_CITATION_5b5d1842-b53c-4d5d-9531-58b682f7713f&quot;,&quot;isEdited&quot;:false,&quot;citationTag&quot;:&quot;MENDELEY_CITATION_v3_eyJwcm9wZXJ0aWVzIjp7Im5vdGVJbmRleCI6MH0sImNpdGF0aW9uSUQiOiJNRU5ERUxFWV9DSVRBVElPTl81YjVkMTg0Mi1iNTNjLTRkNWQtOTUzMS01OGI2ODJmNzcxM2YiLCJpc0VkaXRlZCI6ZmFsc2U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ZWRpdG9yIjpbeyJmYW1pbHkiOiJSb2dlcnMiLCJnaXZlbiI6IkFsaXN0YWlyIiwicGFyc2UtbmFtZXMiOmZhbHNlLCJkcm9wcGluZy1wYXJ0aWNsZSI6IiIsIm5vbi1kcm9wcGluZy1wYXJ0aWNsZSI6IiJ9XS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X1dLCJtYW51YWxPdmVycmlkZSI6eyJpc01hbnVhbGx5T3ZlcnJpZGRlbiI6ZmFsc2UsIm1hbnVhbE92ZXJyaWRlVGV4dCI6IiIsImNpdGVwcm9jVGV4dCI6IjxzdXA+MTI8L3N1cD4ifX0=&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editor&quot;:[{&quot;family&quot;:&quot;Rogers&quot;,&quot;given&quot;:&quot;Alistair&quot;,&quot;parse-names&quot;:false,&quot;dropping-particle&quot;:&quot;&quot;,&quot;non-dropping-particle&quot;:&qu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manualOverride&quot;:{&quot;isManuallyOverridden&quot;:false,&quot;manualOverrideText&quot;:&quot;&quot;,&quot;citeprocText&quot;:&quot;&lt;sup&gt;12&lt;/sup&gt;&quot;}},{&quot;properties&quot;:{&quot;noteIndex&quot;:0},&quot;citationID&quot;:&quot;MENDELEY_CITATION_5965f27b-c966-4832-9920-fcea0ae80cfe&quot;,&quot;isEdited&quot;:false,&quot;citationTag&quot;:&quot;MENDELEY_CITATION_v3_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&quot;,&quot;citationItems&quot;:[{&quot;id&quot;:&quot;721da807-8b99-360a-b996-1f0567bc70f4&quot;,&quot;isTemporary&quot;:false,&quot;itemData&quot;:{&quot;type&quot;:&quot;article-journal&quot;,&quot;id&quot;:&quot;721da807-8b99-360a-b996-1f0567bc70f4&quot;,&quot;title&quot;:&quot;Nitrogen fixation in legumes and actinorhizal plants in natural ecosystems: Values obtained using 15N natural abundance&quot;,&quot;author&quot;:[{&quot;family&quot;:&quot;Andrews&quot;,&quot;given&quot;:&quot;Mitchell&quot;,&quot;parse-names&quot;:false,&quot;dropping-particle&quot;:&quot;&quot;,&quot;non-dropping-particle&quot;:&quot;&quot;},{&quot;family&quot;:&quot;James&quot;,&quot;given&quot;:&quot;Euan K&quot;,&quot;parse-names&quot;:false,&quot;dropping-particle&quot;:&quot;&quot;,&quot;non-dropping-particle&quot;:&quot;&quot;},{&quot;family&quot;:&quot;Sprent&quot;,&quot;given&quot;:&quot;Janet I&quot;,&quot;parse-names&quot;:false,&quot;dropping-particle&quot;:&quot;&quot;,&quot;non-dropping-particle&quot;:&quot;&quot;},{&quot;family&quot;:&quot;Boddey&quot;,&quot;given&quot;:&quot;Robert M&quot;,&quot;parse-names&quot;:false,&quot;dropping-particle&quot;:&quot;&quot;,&quot;non-dropping-particle&quot;:&quot;&quot;},{&quot;family&quot;:&quot;Gross&quot;,&quot;given&quot;:&quot;Eduardo&quot;,&quot;parse-names&quot;:false,&quot;dropping-particle&quot;:&quot;&quot;,&quot;non-dropping-particle&quot;:&quot;&quot;},{&quot;family&quot;:&quot;Reis&quot;,&quot;given&quot;:&quot;Fabio Bueno&quot;,&quot;parse-names&quot;:false,&quot;dropping-particle&quot;:&quot;&quot;,&quot;non-dropping-particle&quot;:&quot;dos&quot;}],&quot;container-title&quot;:&quot;Plant Ecology and Diversity&quot;,&quot;container-title-short&quot;:&quot;Plant Ecol Divers&quot;,&quot;DOI&quot;:&quot;10.1080/17550874.2011.644343&quot;,&quot;ISSN&quot;:&quot;17551668&quot;,&quot;issued&quot;:{&quot;date-parts&quot;:[[2011]]},&quot;page&quot;:&quot;117-130&quot;,&quot;abstract&quot;:&quo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quot;,&quot;issue&quot;:&quot;2-3&quot;,&quot;volume&quot;:&quot;4&quot;}}],&quot;manualOverride&quot;:{&quot;isManuallyOverridden&quot;:false,&quot;manualOverrideText&quot;:&quot;&quot;,&quot;citeprocText&quot;:&quot;&lt;sup&gt;13&lt;/sup&gt;&quot;}},{&quot;properties&quot;:{&quot;noteIndex&quot;:0},&quot;citationID&quot;:&quot;MENDELEY_CITATION_48e4d5d0-4a0c-44c1-9e76-082b9a96fdfc&quot;,&quot;isEdited&quot;:false,&quot;citationTag&quot;:&quot;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DxzY3A+Q088L3NjcD4g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xNCwxNTwvc3VwPiJ9fQ==&quot;,&quot;citationItems&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id&quot;:&quot;f95d5c92-b281-33e3-b6e9-2530699e55f4&quot;,&quot;isTemporary&quot;:false,&quot;itemData&quot;:{&quot;type&quot;:&quot;article-journal&quot;,&quot;id&quot;:&quot;f95d5c92-b281-33e3-b6e9-2530699e55f4&quot;,&quot;title&quot;:&quot;Ecosystem responses to elevated &lt;scp&gt;CO&lt;/scp&gt; &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manualOverride&quot;:{&quot;isManuallyOverridden&quot;:false,&quot;manualOverrideText&quot;:&quot;&quot;,&quot;citeprocText&quot;:&quot;&lt;sup&gt;14,15&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5E61-652D-C44B-8902-E65DD53F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2023-05-02T20:09:00Z</dcterms:created>
  <dcterms:modified xsi:type="dcterms:W3CDTF">2023-05-03T13:27:00Z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d318f89c-753e-37fb-ba10-399a36a20455</vt:lpwstr>
  </property>
</Properties>
</file>