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B2E2A" w14:textId="77C91CF5" w:rsidR="00E8568D" w:rsidRDefault="00E8568D" w:rsidP="00E8568D">
      <w:pPr>
        <w:rPr>
          <w:b/>
          <w:bCs/>
        </w:rPr>
      </w:pPr>
      <w:r>
        <w:rPr>
          <w:b/>
          <w:bCs/>
        </w:rPr>
        <w:t>Summary paragraph</w:t>
      </w:r>
      <w:r w:rsidR="00ED2705">
        <w:rPr>
          <w:b/>
          <w:bCs/>
        </w:rPr>
        <w:t xml:space="preserve"> for "</w:t>
      </w:r>
      <w:commentRangeStart w:id="0"/>
      <w:commentRangeStart w:id="1"/>
      <w:r w:rsidR="00ED2705">
        <w:t>Optimal resource investment to photosynthetic capacity controls leaf acclimation responses to elevated CO</w:t>
      </w:r>
      <w:r w:rsidR="00ED2705">
        <w:rPr>
          <w:vertAlign w:val="subscript"/>
        </w:rPr>
        <w:t>2</w:t>
      </w:r>
      <w:commentRangeEnd w:id="0"/>
      <w:r w:rsidR="00ED2705">
        <w:rPr>
          <w:rStyle w:val="CommentReference"/>
        </w:rPr>
        <w:commentReference w:id="0"/>
      </w:r>
      <w:commentRangeEnd w:id="1"/>
      <w:r w:rsidR="00710E83">
        <w:rPr>
          <w:rStyle w:val="CommentReference"/>
        </w:rPr>
        <w:commentReference w:id="1"/>
      </w:r>
      <w:r w:rsidR="00ED2705">
        <w:rPr>
          <w:b/>
          <w:bCs/>
        </w:rPr>
        <w:t>"</w:t>
      </w:r>
    </w:p>
    <w:p w14:paraId="41194F29" w14:textId="77777777" w:rsidR="00ED2705" w:rsidRPr="00E8568D" w:rsidRDefault="00ED2705" w:rsidP="00E8568D">
      <w:pPr>
        <w:rPr>
          <w:b/>
          <w:bCs/>
        </w:rPr>
      </w:pPr>
    </w:p>
    <w:p w14:paraId="5FA02F8C" w14:textId="597F84CB" w:rsidR="00E8568D" w:rsidRDefault="00E8568D" w:rsidP="00E8568D">
      <w:pPr>
        <w:rPr>
          <w:bCs/>
          <w:color w:val="000000"/>
        </w:rPr>
      </w:pPr>
      <w:r>
        <w:rPr>
          <w:bCs/>
        </w:rPr>
        <w:t>Plants respond to elevated</w:t>
      </w:r>
      <w:r w:rsidR="009F675D">
        <w:rPr>
          <w:bCs/>
        </w:rPr>
        <w:t xml:space="preserve"> atmospheric</w:t>
      </w:r>
      <w:r>
        <w:rPr>
          <w:bCs/>
        </w:rPr>
        <w:t xml:space="preserve"> CO</w:t>
      </w:r>
      <w:r>
        <w:rPr>
          <w:bCs/>
          <w:vertAlign w:val="subscript"/>
        </w:rPr>
        <w:t>2</w:t>
      </w:r>
      <w:r>
        <w:rPr>
          <w:bCs/>
        </w:rPr>
        <w:t xml:space="preserve"> concentrations by reducing leaf nitrogen allocation and photosynthetic capacity, acclimation response</w:t>
      </w:r>
      <w:r w:rsidR="009F675D">
        <w:rPr>
          <w:bCs/>
        </w:rPr>
        <w:t>s</w:t>
      </w:r>
      <w:r>
        <w:rPr>
          <w:bCs/>
        </w:rPr>
        <w:t xml:space="preserve"> that coincide with increased growth rates and total leaf area over short time scales that dampen with time</w:t>
      </w:r>
      <w:sdt>
        <w:sdtPr>
          <w:rPr>
            <w:bCs/>
            <w:color w:val="000000"/>
            <w:vertAlign w:val="superscript"/>
          </w:rPr>
          <w:tag w:val="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
          <w:id w:val="171927528"/>
          <w:placeholder>
            <w:docPart w:val="FCDB6DA3AE05A142A14ECBC3688C651C"/>
          </w:placeholder>
        </w:sdtPr>
        <w:sdtEndPr/>
        <w:sdtContent>
          <w:r w:rsidRPr="00E8568D">
            <w:rPr>
              <w:bCs/>
              <w:color w:val="000000"/>
              <w:vertAlign w:val="superscript"/>
            </w:rPr>
            <w:t>1,2</w:t>
          </w:r>
        </w:sdtContent>
      </w:sdt>
      <w:r>
        <w:rPr>
          <w:bCs/>
        </w:rPr>
        <w:t>. Progressive nitrogen</w:t>
      </w:r>
      <w:r w:rsidRPr="00FE014F">
        <w:rPr>
          <w:bCs/>
        </w:rPr>
        <w:t xml:space="preserve"> limitation has been hypothesized to be the</w:t>
      </w:r>
      <w:r>
        <w:rPr>
          <w:bCs/>
        </w:rPr>
        <w:t xml:space="preserve"> primary mechanism driving </w:t>
      </w:r>
      <w:r w:rsidR="009F675D">
        <w:rPr>
          <w:bCs/>
        </w:rPr>
        <w:t>these</w:t>
      </w:r>
      <w:r>
        <w:rPr>
          <w:bCs/>
        </w:rPr>
        <w:t xml:space="preserve"> responses to elevated </w:t>
      </w:r>
      <w:r w:rsidRPr="00FE014F">
        <w:rPr>
          <w:bCs/>
        </w:rPr>
        <w:t>CO</w:t>
      </w:r>
      <w:r w:rsidRPr="00FE014F">
        <w:rPr>
          <w:bCs/>
          <w:vertAlign w:val="subscript"/>
        </w:rPr>
        <w:t>2</w:t>
      </w:r>
      <w:r>
        <w:rPr>
          <w:bCs/>
        </w:rPr>
        <w:t>, as nitrogen availability limits net primary productivity globally</w:t>
      </w:r>
      <w:sdt>
        <w:sdtPr>
          <w:rPr>
            <w:bCs/>
            <w:color w:val="000000"/>
            <w:vertAlign w:val="superscript"/>
          </w:rPr>
          <w:tag w:val="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
          <w:id w:val="1994524969"/>
          <w:placeholder>
            <w:docPart w:val="6AEC6A1505BCC649A1F0F4D875E58C4F"/>
          </w:placeholder>
        </w:sdtPr>
        <w:sdtEndPr/>
        <w:sdtContent>
          <w:r w:rsidRPr="00E8568D">
            <w:rPr>
              <w:bCs/>
              <w:color w:val="000000"/>
              <w:vertAlign w:val="superscript"/>
            </w:rPr>
            <w:t>3,4</w:t>
          </w:r>
        </w:sdtContent>
      </w:sdt>
      <w:r>
        <w:rPr>
          <w:bCs/>
          <w:color w:val="000000"/>
        </w:rPr>
        <w:t xml:space="preserve"> </w:t>
      </w:r>
      <w:r w:rsidR="009F675D">
        <w:rPr>
          <w:bCs/>
          <w:color w:val="000000"/>
        </w:rPr>
        <w:t xml:space="preserve">in part </w:t>
      </w:r>
      <w:r>
        <w:rPr>
          <w:bCs/>
          <w:color w:val="000000"/>
        </w:rPr>
        <w:t>due to high nitrogen requirements to build and maintain photosynthetic enzymes</w:t>
      </w:r>
      <w:sdt>
        <w:sdtPr>
          <w:rPr>
            <w:bCs/>
            <w:color w:val="000000"/>
            <w:vertAlign w:val="superscript"/>
          </w:rPr>
          <w:tag w:val="MENDELEY_CITATION_v3_eyJwcm9wZXJ0aWVzIjp7Im5vdGVJbmRleCI6MH0sImNpdGF0aW9uSUQiOiJNRU5ERUxFWV9DSVRBVElPTl8yMWUxNjVlMi03NzYxLTQ5ZTEtYTk0Mi04NWQyNTBhMjAzYmM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NSw2PC9zdXA+In19"/>
          <w:id w:val="1766030755"/>
          <w:placeholder>
            <w:docPart w:val="BCC78D11402B594C8699DF12018AD8AF"/>
          </w:placeholder>
        </w:sdtPr>
        <w:sdtEndPr/>
        <w:sdtContent>
          <w:r w:rsidRPr="00E8568D">
            <w:rPr>
              <w:bCs/>
              <w:color w:val="000000"/>
              <w:vertAlign w:val="superscript"/>
            </w:rPr>
            <w:t>5,6</w:t>
          </w:r>
        </w:sdtContent>
      </w:sdt>
      <w:r>
        <w:rPr>
          <w:bCs/>
          <w:color w:val="000000"/>
        </w:rPr>
        <w:t>. Recent work calls</w:t>
      </w:r>
      <w:r w:rsidR="009F675D">
        <w:rPr>
          <w:bCs/>
          <w:color w:val="000000"/>
        </w:rPr>
        <w:t xml:space="preserve"> aspects of</w:t>
      </w:r>
      <w:r>
        <w:rPr>
          <w:bCs/>
          <w:color w:val="000000"/>
        </w:rPr>
        <w:t xml:space="preserve"> this hypothesis into question, suggesting that leaf responses to</w:t>
      </w:r>
      <w:r w:rsidRPr="00807C24">
        <w:rPr>
          <w:bCs/>
        </w:rPr>
        <w:t xml:space="preserve"> </w:t>
      </w:r>
      <w:r>
        <w:rPr>
          <w:bCs/>
        </w:rPr>
        <w:t>elevated</w:t>
      </w:r>
      <w:r>
        <w:rPr>
          <w:bCs/>
          <w:color w:val="000000"/>
        </w:rPr>
        <w:t xml:space="preserve"> CO</w:t>
      </w:r>
      <w:r>
        <w:rPr>
          <w:bCs/>
          <w:color w:val="000000"/>
          <w:vertAlign w:val="subscript"/>
        </w:rPr>
        <w:t>2</w:t>
      </w:r>
      <w:r>
        <w:rPr>
          <w:bCs/>
          <w:color w:val="000000"/>
        </w:rPr>
        <w:t xml:space="preserve"> are independent of nitrogen availability and are instead the result of optimal resource investment to photosynthetic capacity. Despite empirical support for both hypotheses</w:t>
      </w:r>
      <w:sdt>
        <w:sdtPr>
          <w:rPr>
            <w:bCs/>
            <w:color w:val="000000"/>
            <w:vertAlign w:val="superscript"/>
          </w:rPr>
          <w:tag w:val="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34oCTOTwvc3VwPiJ9fQ=="/>
          <w:id w:val="1110247471"/>
          <w:placeholder>
            <w:docPart w:val="4BFFF3750C67D34A8875230A39563249"/>
          </w:placeholder>
        </w:sdtPr>
        <w:sdtEndPr/>
        <w:sdtContent>
          <w:r w:rsidRPr="00E8568D">
            <w:rPr>
              <w:bCs/>
              <w:color w:val="000000"/>
              <w:vertAlign w:val="superscript"/>
            </w:rPr>
            <w:t>7–9</w:t>
          </w:r>
        </w:sdtContent>
      </w:sdt>
      <w:r>
        <w:rPr>
          <w:bCs/>
          <w:color w:val="000000"/>
        </w:rPr>
        <w:t>, studies that examine leaf and whole plant responses concurrently are rare. Here, we show that reductions in photosynthetic capacity under elevated CO</w:t>
      </w:r>
      <w:r>
        <w:rPr>
          <w:bCs/>
          <w:color w:val="000000"/>
          <w:vertAlign w:val="subscript"/>
        </w:rPr>
        <w:t>2</w:t>
      </w:r>
      <w:r>
        <w:rPr>
          <w:bCs/>
          <w:color w:val="000000"/>
        </w:rPr>
        <w:t xml:space="preserve"> </w:t>
      </w:r>
      <w:ins w:id="2" w:author="Perkowski, Evan A" w:date="2023-05-02T16:08:00Z">
        <w:r w:rsidR="001D6C33">
          <w:rPr>
            <w:bCs/>
            <w:color w:val="000000"/>
          </w:rPr>
          <w:t>are</w:t>
        </w:r>
      </w:ins>
      <w:r w:rsidRPr="00A57989">
        <w:rPr>
          <w:bCs/>
          <w:color w:val="000000"/>
        </w:rPr>
        <w:t xml:space="preserve"> </w:t>
      </w:r>
      <w:r>
        <w:rPr>
          <w:bCs/>
          <w:color w:val="000000"/>
        </w:rPr>
        <w:t xml:space="preserve">independent of soil nitrogen fertilization or nitrogen fixing bacteria inoculation status in </w:t>
      </w:r>
      <w:r>
        <w:rPr>
          <w:bCs/>
          <w:i/>
          <w:color w:val="000000"/>
        </w:rPr>
        <w:t>Glycine max</w:t>
      </w:r>
      <w:r>
        <w:rPr>
          <w:bCs/>
          <w:color w:val="000000"/>
        </w:rPr>
        <w:t>. We also show that increased whole</w:t>
      </w:r>
      <w:r w:rsidR="009F675D">
        <w:rPr>
          <w:bCs/>
          <w:color w:val="000000"/>
        </w:rPr>
        <w:t>-</w:t>
      </w:r>
      <w:r>
        <w:rPr>
          <w:bCs/>
          <w:color w:val="000000"/>
        </w:rPr>
        <w:t>plant growth and total leaf area under elevated CO</w:t>
      </w:r>
      <w:r>
        <w:rPr>
          <w:bCs/>
          <w:color w:val="000000"/>
          <w:vertAlign w:val="subscript"/>
        </w:rPr>
        <w:t>2</w:t>
      </w:r>
      <w:r>
        <w:rPr>
          <w:bCs/>
          <w:color w:val="000000"/>
        </w:rPr>
        <w:t xml:space="preserve"> were enhanced with increasing fertilization and inoculation, a pattern that was associated with increased plant nitrogen uptake rates with increasing fertilization and inoculation. Results from this experiment resolve discrepancies between optimal resource allocation and progressive nitrogen limitation, showing that optimal resource allocation to photosynthetic capacity drives leaf acclimation responses to elevated CO</w:t>
      </w:r>
      <w:r>
        <w:rPr>
          <w:bCs/>
          <w:color w:val="000000"/>
          <w:vertAlign w:val="subscript"/>
        </w:rPr>
        <w:t>2</w:t>
      </w:r>
      <w:r>
        <w:rPr>
          <w:bCs/>
          <w:color w:val="000000"/>
        </w:rPr>
        <w:t>, while patterns expected from progressive nitrogen limitation in turn drive whole</w:t>
      </w:r>
      <w:r w:rsidR="009F675D">
        <w:rPr>
          <w:bCs/>
          <w:color w:val="000000"/>
        </w:rPr>
        <w:t>-</w:t>
      </w:r>
      <w:r>
        <w:rPr>
          <w:bCs/>
          <w:color w:val="000000"/>
        </w:rPr>
        <w:t>plant responses to elevated CO</w:t>
      </w:r>
      <w:r>
        <w:rPr>
          <w:bCs/>
          <w:color w:val="000000"/>
          <w:vertAlign w:val="subscript"/>
        </w:rPr>
        <w:t>2</w:t>
      </w:r>
      <w:r>
        <w:rPr>
          <w:bCs/>
          <w:color w:val="000000"/>
        </w:rPr>
        <w:t>.</w:t>
      </w:r>
      <w:ins w:id="3" w:author="Nick Smith" w:date="2023-05-02T13:25:00Z">
        <w:r w:rsidR="009F675D">
          <w:rPr>
            <w:bCs/>
            <w:color w:val="000000"/>
          </w:rPr>
          <w:t xml:space="preserve"> </w:t>
        </w:r>
        <w:commentRangeStart w:id="4"/>
        <w:r w:rsidR="009F675D">
          <w:t>Importantly, our results suggest that optimal resource allocation under elevated CO</w:t>
        </w:r>
        <w:r w:rsidR="009F675D">
          <w:rPr>
            <w:vertAlign w:val="subscript"/>
          </w:rPr>
          <w:t>2</w:t>
        </w:r>
        <w:r w:rsidR="009F675D">
          <w:t xml:space="preserve"> likely results in nitrogen savings at the leaf level that can alleviate progressive N limitation at the whole-plant level.</w:t>
        </w:r>
        <w:commentRangeEnd w:id="4"/>
        <w:r w:rsidR="009F675D">
          <w:rPr>
            <w:rStyle w:val="CommentReference"/>
          </w:rPr>
          <w:commentReference w:id="4"/>
        </w:r>
      </w:ins>
      <w:r>
        <w:rPr>
          <w:bCs/>
          <w:color w:val="000000"/>
        </w:rPr>
        <w:t xml:space="preserve"> The differential role of soil nitrogen availability on leaf and whole</w:t>
      </w:r>
      <w:ins w:id="5" w:author="Nick Smith" w:date="2023-05-02T13:26:00Z">
        <w:r w:rsidR="009F675D">
          <w:rPr>
            <w:bCs/>
            <w:color w:val="000000"/>
          </w:rPr>
          <w:t>-</w:t>
        </w:r>
      </w:ins>
      <w:r>
        <w:rPr>
          <w:bCs/>
          <w:color w:val="000000"/>
        </w:rPr>
        <w:t>plant responses to elevated CO</w:t>
      </w:r>
      <w:r>
        <w:rPr>
          <w:bCs/>
          <w:color w:val="000000"/>
          <w:vertAlign w:val="subscript"/>
        </w:rPr>
        <w:t>2</w:t>
      </w:r>
      <w:r>
        <w:rPr>
          <w:bCs/>
          <w:color w:val="000000"/>
        </w:rPr>
        <w:t xml:space="preserve"> build on previous work suggesting that land surface models may improve their simulation of photosynthetic processes under future novel environments by adopting frameworks that include optimality principles</w:t>
      </w:r>
      <w:sdt>
        <w:sdtPr>
          <w:rPr>
            <w:bCs/>
            <w:color w:val="000000"/>
            <w:vertAlign w:val="superscript"/>
          </w:rPr>
          <w:tag w:val="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ywxMSwxMjwvc3VwPiJ9fQ=="/>
          <w:id w:val="2085716203"/>
          <w:placeholder>
            <w:docPart w:val="4BFFF3750C67D34A8875230A39563249"/>
          </w:placeholder>
        </w:sdtPr>
        <w:sdtEndPr/>
        <w:sdtContent>
          <w:r w:rsidRPr="00E8568D">
            <w:rPr>
              <w:bCs/>
              <w:color w:val="000000"/>
              <w:vertAlign w:val="superscript"/>
            </w:rPr>
            <w:t>7,11,12</w:t>
          </w:r>
        </w:sdtContent>
      </w:sdt>
      <w:r>
        <w:rPr>
          <w:bCs/>
          <w:color w:val="000000"/>
        </w:rPr>
        <w:t>.</w:t>
      </w:r>
    </w:p>
    <w:p w14:paraId="1F4D00A7" w14:textId="77777777" w:rsidR="00E8568D" w:rsidRDefault="00E8568D" w:rsidP="00E8568D">
      <w:pPr>
        <w:rPr>
          <w:bCs/>
          <w:color w:val="000000"/>
        </w:rPr>
      </w:pPr>
      <w:r>
        <w:rPr>
          <w:bCs/>
          <w:color w:val="000000"/>
        </w:rPr>
        <w:br w:type="page"/>
      </w:r>
    </w:p>
    <w:p w14:paraId="2028936D" w14:textId="40E74315" w:rsidR="002D2127" w:rsidRDefault="00E8568D">
      <w:r>
        <w:rPr>
          <w:b/>
          <w:bCs/>
        </w:rPr>
        <w:lastRenderedPageBreak/>
        <w:t>References</w:t>
      </w:r>
    </w:p>
    <w:sdt>
      <w:sdtPr>
        <w:tag w:val="MENDELEY_BIBLIOGRAPHY"/>
        <w:id w:val="-1675183316"/>
        <w:placeholder>
          <w:docPart w:val="DefaultPlaceholder_-1854013440"/>
        </w:placeholder>
      </w:sdtPr>
      <w:sdtEndPr/>
      <w:sdtContent>
        <w:p w14:paraId="5DD6CBF4" w14:textId="77777777" w:rsidR="00E8568D" w:rsidRDefault="00E8568D">
          <w:pPr>
            <w:autoSpaceDE w:val="0"/>
            <w:autoSpaceDN w:val="0"/>
            <w:ind w:hanging="640"/>
            <w:divId w:val="1377777734"/>
          </w:pPr>
          <w:r>
            <w:t>1.</w:t>
          </w:r>
          <w:r>
            <w:tab/>
          </w:r>
          <w:proofErr w:type="spellStart"/>
          <w:r>
            <w:t>Poorter</w:t>
          </w:r>
          <w:proofErr w:type="spellEnd"/>
          <w:r>
            <w:t xml:space="preserve">, H. </w:t>
          </w:r>
          <w:r>
            <w:rPr>
              <w:i/>
              <w:iCs/>
            </w:rPr>
            <w:t>et al.</w:t>
          </w:r>
          <w:r>
            <w:t xml:space="preserve"> A meta-analysis of responses of C</w:t>
          </w:r>
          <w:r>
            <w:rPr>
              <w:vertAlign w:val="subscript"/>
            </w:rPr>
            <w:t>3</w:t>
          </w:r>
          <w:r>
            <w:t xml:space="preserve"> plants to atmospheric CO</w:t>
          </w:r>
          <w:r>
            <w:rPr>
              <w:vertAlign w:val="subscript"/>
            </w:rPr>
            <w:t>2</w:t>
          </w:r>
          <w:r>
            <w:t xml:space="preserve">: dose–response curves for 85 traits ranging from the molecular to the whole-plant level. </w:t>
          </w:r>
          <w:r>
            <w:rPr>
              <w:i/>
              <w:iCs/>
            </w:rPr>
            <w:t>New Phytologist</w:t>
          </w:r>
          <w:r>
            <w:t xml:space="preserve"> </w:t>
          </w:r>
          <w:r>
            <w:rPr>
              <w:b/>
              <w:bCs/>
            </w:rPr>
            <w:t>233</w:t>
          </w:r>
          <w:r>
            <w:t>, 1560–1596 (2022).</w:t>
          </w:r>
        </w:p>
        <w:p w14:paraId="145B38D8" w14:textId="77777777" w:rsidR="00E8568D" w:rsidRDefault="00E8568D">
          <w:pPr>
            <w:autoSpaceDE w:val="0"/>
            <w:autoSpaceDN w:val="0"/>
            <w:ind w:hanging="640"/>
            <w:divId w:val="2119325715"/>
          </w:pPr>
          <w:r>
            <w:t>2.</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0AA06AD9" w14:textId="77777777" w:rsidR="00E8568D" w:rsidRDefault="00E8568D">
          <w:pPr>
            <w:autoSpaceDE w:val="0"/>
            <w:autoSpaceDN w:val="0"/>
            <w:ind w:hanging="640"/>
            <w:divId w:val="1972857130"/>
          </w:pPr>
          <w:r>
            <w:t>3.</w:t>
          </w:r>
          <w:r>
            <w:tab/>
          </w:r>
          <w:proofErr w:type="spellStart"/>
          <w:r>
            <w:t>LeBauer</w:t>
          </w:r>
          <w:proofErr w:type="spellEnd"/>
          <w:r>
            <w:t xml:space="preserve">, D. S. &amp; </w:t>
          </w:r>
          <w:proofErr w:type="spellStart"/>
          <w:r>
            <w:t>Treseder</w:t>
          </w:r>
          <w:proofErr w:type="spellEnd"/>
          <w:r>
            <w:t xml:space="preserve">, K. Nitrogen limitation of net primary productivity in terrestrial ecosystems is globally distributed. </w:t>
          </w:r>
          <w:r>
            <w:rPr>
              <w:i/>
              <w:iCs/>
            </w:rPr>
            <w:t>Ecology</w:t>
          </w:r>
          <w:r>
            <w:t xml:space="preserve"> </w:t>
          </w:r>
          <w:r>
            <w:rPr>
              <w:b/>
              <w:bCs/>
            </w:rPr>
            <w:t>89</w:t>
          </w:r>
          <w:r>
            <w:t>, 371–379 (2008).</w:t>
          </w:r>
        </w:p>
        <w:p w14:paraId="472FB909" w14:textId="77777777" w:rsidR="00E8568D" w:rsidRDefault="00E8568D">
          <w:pPr>
            <w:autoSpaceDE w:val="0"/>
            <w:autoSpaceDN w:val="0"/>
            <w:ind w:hanging="640"/>
            <w:divId w:val="248395859"/>
          </w:pPr>
          <w:r>
            <w:t>4.</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0CDA5C93" w14:textId="77777777" w:rsidR="00E8568D" w:rsidRDefault="00E8568D">
          <w:pPr>
            <w:autoSpaceDE w:val="0"/>
            <w:autoSpaceDN w:val="0"/>
            <w:ind w:hanging="640"/>
            <w:divId w:val="1682127383"/>
          </w:pPr>
          <w:r>
            <w:t>5.</w:t>
          </w:r>
          <w:r>
            <w:tab/>
            <w:t>Evans, J. R. Photosynthesis and nitrogen relationships in leaves of C</w:t>
          </w:r>
          <w:r>
            <w:rPr>
              <w:vertAlign w:val="subscript"/>
            </w:rPr>
            <w:t>3</w:t>
          </w:r>
          <w:r>
            <w:t xml:space="preserve"> plants. </w:t>
          </w:r>
          <w:proofErr w:type="spellStart"/>
          <w:r>
            <w:rPr>
              <w:i/>
              <w:iCs/>
            </w:rPr>
            <w:t>Oecologia</w:t>
          </w:r>
          <w:proofErr w:type="spellEnd"/>
          <w:r>
            <w:t xml:space="preserve"> </w:t>
          </w:r>
          <w:r>
            <w:rPr>
              <w:b/>
              <w:bCs/>
            </w:rPr>
            <w:t>78</w:t>
          </w:r>
          <w:r>
            <w:t>, 9–19 (1989).</w:t>
          </w:r>
        </w:p>
        <w:p w14:paraId="301E1FC3" w14:textId="77777777" w:rsidR="00E8568D" w:rsidRDefault="00E8568D">
          <w:pPr>
            <w:autoSpaceDE w:val="0"/>
            <w:autoSpaceDN w:val="0"/>
            <w:ind w:hanging="640"/>
            <w:divId w:val="338509143"/>
          </w:pPr>
          <w:r>
            <w:t>6.</w:t>
          </w:r>
          <w:r>
            <w:tab/>
            <w:t xml:space="preserve">Evans, J. R. &amp; Seemann, J. R. The allocation of protein nitrogen in the photosynthetic apparatus: costs, consequences, and control. </w:t>
          </w:r>
          <w:r>
            <w:rPr>
              <w:i/>
              <w:iCs/>
            </w:rPr>
            <w:t>Photosynthesis</w:t>
          </w:r>
          <w:r>
            <w:t xml:space="preserve"> </w:t>
          </w:r>
          <w:r>
            <w:rPr>
              <w:b/>
              <w:bCs/>
            </w:rPr>
            <w:t>8</w:t>
          </w:r>
          <w:r>
            <w:t>, 183–205 (1989).</w:t>
          </w:r>
        </w:p>
        <w:p w14:paraId="0EB543B3" w14:textId="77777777" w:rsidR="00E8568D" w:rsidRDefault="00E8568D">
          <w:pPr>
            <w:autoSpaceDE w:val="0"/>
            <w:autoSpaceDN w:val="0"/>
            <w:ind w:hanging="640"/>
            <w:divId w:val="1246382750"/>
          </w:pPr>
          <w:r>
            <w:t>7.</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5AF2E4EB" w14:textId="77777777" w:rsidR="00E8568D" w:rsidRDefault="00E8568D">
          <w:pPr>
            <w:autoSpaceDE w:val="0"/>
            <w:autoSpaceDN w:val="0"/>
            <w:ind w:hanging="640"/>
            <w:divId w:val="847674591"/>
          </w:pPr>
          <w:r>
            <w:t>8.</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334502BC" w14:textId="77777777" w:rsidR="00E8568D" w:rsidRDefault="00E8568D">
          <w:pPr>
            <w:autoSpaceDE w:val="0"/>
            <w:autoSpaceDN w:val="0"/>
            <w:ind w:hanging="640"/>
            <w:divId w:val="560136445"/>
          </w:pPr>
          <w:r>
            <w:t>9.</w:t>
          </w:r>
          <w:r>
            <w:tab/>
          </w:r>
          <w:proofErr w:type="spellStart"/>
          <w:r>
            <w:t>Finzi</w:t>
          </w:r>
          <w:proofErr w:type="spellEnd"/>
          <w:r>
            <w:t xml:space="preserve">, A. C. </w:t>
          </w:r>
          <w:r>
            <w:rPr>
              <w:i/>
              <w:iCs/>
            </w:rPr>
            <w:t>et al.</w:t>
          </w:r>
          <w:r>
            <w:t xml:space="preserve"> Progressive nitrogen limitation of ecosystem processes under elevated CO</w:t>
          </w:r>
          <w:r>
            <w:rPr>
              <w:vertAlign w:val="subscript"/>
            </w:rPr>
            <w:t>2</w:t>
          </w:r>
          <w:r>
            <w:t xml:space="preserve"> in a warm-temperate forest. </w:t>
          </w:r>
          <w:r>
            <w:rPr>
              <w:i/>
              <w:iCs/>
            </w:rPr>
            <w:t>Ecology</w:t>
          </w:r>
          <w:r>
            <w:t xml:space="preserve"> </w:t>
          </w:r>
          <w:r>
            <w:rPr>
              <w:b/>
              <w:bCs/>
            </w:rPr>
            <w:t>87</w:t>
          </w:r>
          <w:r>
            <w:t>, 15–25 (2006).</w:t>
          </w:r>
        </w:p>
        <w:p w14:paraId="7986A755" w14:textId="77777777" w:rsidR="00E8568D" w:rsidRDefault="00E8568D">
          <w:pPr>
            <w:autoSpaceDE w:val="0"/>
            <w:autoSpaceDN w:val="0"/>
            <w:ind w:hanging="640"/>
            <w:divId w:val="1863786788"/>
          </w:pPr>
          <w:r>
            <w:t>10.</w:t>
          </w:r>
          <w:r>
            <w:tab/>
          </w:r>
          <w:proofErr w:type="spellStart"/>
          <w:r>
            <w:t>Terrer</w:t>
          </w:r>
          <w:proofErr w:type="spellEnd"/>
          <w:r>
            <w:t xml:space="preserve">, C. </w:t>
          </w:r>
          <w:r>
            <w:rPr>
              <w:i/>
              <w:iCs/>
            </w:rPr>
            <w:t>et al.</w:t>
          </w:r>
          <w:r>
            <w:t xml:space="preserve"> Ecosystem responses to elevated CO</w:t>
          </w:r>
          <w:r>
            <w:rPr>
              <w:vertAlign w:val="subscript"/>
            </w:rPr>
            <w:t>2</w:t>
          </w:r>
          <w:r>
            <w:t xml:space="preserve"> governed by plant–soil interactions and the cost of nitrogen acquisition. </w:t>
          </w:r>
          <w:r>
            <w:rPr>
              <w:i/>
              <w:iCs/>
            </w:rPr>
            <w:t>New Phytologist</w:t>
          </w:r>
          <w:r>
            <w:t xml:space="preserve"> </w:t>
          </w:r>
          <w:r>
            <w:rPr>
              <w:b/>
              <w:bCs/>
            </w:rPr>
            <w:t>217</w:t>
          </w:r>
          <w:r>
            <w:t>, 507–522 (2018).</w:t>
          </w:r>
        </w:p>
        <w:p w14:paraId="3DCE5B32" w14:textId="77777777" w:rsidR="00E8568D" w:rsidRDefault="00E8568D">
          <w:pPr>
            <w:autoSpaceDE w:val="0"/>
            <w:autoSpaceDN w:val="0"/>
            <w:ind w:hanging="640"/>
            <w:divId w:val="1728069128"/>
          </w:pPr>
          <w:r>
            <w:t>11.</w:t>
          </w:r>
          <w:r>
            <w:tab/>
            <w:t xml:space="preserve">Harrison, S. P. </w:t>
          </w:r>
          <w:r>
            <w:rPr>
              <w:i/>
              <w:iCs/>
            </w:rPr>
            <w:t>et al.</w:t>
          </w:r>
          <w:r>
            <w:t xml:space="preserve"> Eco-evolutionary optimality as a means to improve vegetation and land-surface models. </w:t>
          </w:r>
          <w:r>
            <w:rPr>
              <w:i/>
              <w:iCs/>
            </w:rPr>
            <w:t>New Phytologist</w:t>
          </w:r>
          <w:r>
            <w:t xml:space="preserve"> </w:t>
          </w:r>
          <w:r>
            <w:rPr>
              <w:b/>
              <w:bCs/>
            </w:rPr>
            <w:t>231</w:t>
          </w:r>
          <w:r>
            <w:t>, 2125–2141 (2021).</w:t>
          </w:r>
        </w:p>
        <w:p w14:paraId="308D559F" w14:textId="77777777" w:rsidR="00E8568D" w:rsidRDefault="00E8568D">
          <w:pPr>
            <w:autoSpaceDE w:val="0"/>
            <w:autoSpaceDN w:val="0"/>
            <w:ind w:hanging="640"/>
            <w:divId w:val="1477838804"/>
          </w:pPr>
          <w:r>
            <w:t>12.</w:t>
          </w:r>
          <w:r>
            <w:tab/>
            <w:t xml:space="preserve">Franklin, O. </w:t>
          </w:r>
          <w:r>
            <w:rPr>
              <w:i/>
              <w:iCs/>
            </w:rPr>
            <w:t>et al.</w:t>
          </w:r>
          <w:r>
            <w:t xml:space="preserve"> Organizing principles for vegetation dynamics. </w:t>
          </w:r>
          <w:r>
            <w:rPr>
              <w:i/>
              <w:iCs/>
            </w:rPr>
            <w:t>Nat Plants</w:t>
          </w:r>
          <w:r>
            <w:t xml:space="preserve"> </w:t>
          </w:r>
          <w:r>
            <w:rPr>
              <w:b/>
              <w:bCs/>
            </w:rPr>
            <w:t>6</w:t>
          </w:r>
          <w:r>
            <w:t>, 444–453 (2020).</w:t>
          </w:r>
        </w:p>
        <w:p w14:paraId="07D363EF" w14:textId="080607E5" w:rsidR="00E8568D" w:rsidRPr="00E8568D" w:rsidRDefault="00542501"/>
      </w:sdtContent>
    </w:sdt>
    <w:sectPr w:rsidR="00E8568D" w:rsidRPr="00E8568D" w:rsidSect="00B306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rkowski, Evan A" w:date="2023-05-02T12:50:00Z" w:initials="PEA">
    <w:p w14:paraId="0B5B9D1A" w14:textId="4D0AA73D" w:rsidR="00ED2705" w:rsidRDefault="00ED2705">
      <w:pPr>
        <w:pStyle w:val="CommentText"/>
      </w:pPr>
      <w:r>
        <w:rPr>
          <w:rStyle w:val="CommentReference"/>
        </w:rPr>
        <w:annotationRef/>
      </w:r>
      <w:r>
        <w:t xml:space="preserve">Given cover letter, I wonder if </w:t>
      </w:r>
      <w:r w:rsidR="007917BD">
        <w:t xml:space="preserve">changing the title to </w:t>
      </w:r>
      <w:r>
        <w:t>something about resolving the competing hypotheses might be a better attention grabber? A few options below</w:t>
      </w:r>
      <w:r w:rsidR="007917BD">
        <w:t xml:space="preserve"> (feel free to propose your own too!)</w:t>
      </w:r>
      <w:r>
        <w:t>:</w:t>
      </w:r>
    </w:p>
    <w:p w14:paraId="1AB528D8" w14:textId="77777777" w:rsidR="00ED2705" w:rsidRDefault="00ED2705">
      <w:pPr>
        <w:pStyle w:val="CommentText"/>
      </w:pPr>
    </w:p>
    <w:p w14:paraId="5E56EB93" w14:textId="0AC20605" w:rsidR="00ED2705" w:rsidRDefault="00ED2705">
      <w:pPr>
        <w:pStyle w:val="CommentText"/>
      </w:pPr>
      <w:r>
        <w:t>"</w:t>
      </w:r>
      <w:r w:rsidR="007917BD">
        <w:t>Optimal coordination and progressive nitrogen limitation each control plant responses to elevated CO</w:t>
      </w:r>
      <w:r w:rsidR="007917BD">
        <w:rPr>
          <w:vertAlign w:val="subscript"/>
        </w:rPr>
        <w:t>2</w:t>
      </w:r>
      <w:r w:rsidR="007917BD">
        <w:t>, though operate at different scales"</w:t>
      </w:r>
    </w:p>
    <w:p w14:paraId="506D9E12" w14:textId="1855F17B" w:rsidR="007917BD" w:rsidRDefault="007917BD">
      <w:pPr>
        <w:pStyle w:val="CommentText"/>
      </w:pPr>
    </w:p>
    <w:p w14:paraId="341DC677" w14:textId="0D8D5A88" w:rsidR="007917BD" w:rsidRDefault="007917BD">
      <w:pPr>
        <w:pStyle w:val="CommentText"/>
      </w:pPr>
      <w:r>
        <w:t>"Optimal resource investment and progressive nitrogen limitation each control plant responses to elevated CO</w:t>
      </w:r>
      <w:r>
        <w:rPr>
          <w:vertAlign w:val="subscript"/>
        </w:rPr>
        <w:t>2</w:t>
      </w:r>
      <w:r>
        <w:t>, though operate at different scales"</w:t>
      </w:r>
    </w:p>
    <w:p w14:paraId="374CD78A" w14:textId="77777777" w:rsidR="007917BD" w:rsidRDefault="007917BD">
      <w:pPr>
        <w:pStyle w:val="CommentText"/>
      </w:pPr>
    </w:p>
    <w:p w14:paraId="47CD1AD5" w14:textId="637B4ACD" w:rsidR="007917BD" w:rsidRPr="007917BD" w:rsidRDefault="007917BD">
      <w:pPr>
        <w:pStyle w:val="CommentText"/>
      </w:pPr>
      <w:r>
        <w:t>"Reconciling the role of soil nitrogen availability on leaf and whole plant acclimation responses to elevated CO</w:t>
      </w:r>
      <w:r>
        <w:rPr>
          <w:vertAlign w:val="subscript"/>
        </w:rPr>
        <w:t>2</w:t>
      </w:r>
      <w:r>
        <w:t>"</w:t>
      </w:r>
    </w:p>
  </w:comment>
  <w:comment w:id="1" w:author="Nick Smith" w:date="2023-05-02T13:18:00Z" w:initials="NGS">
    <w:p w14:paraId="288B5DB2" w14:textId="57567A8A" w:rsidR="00710E83" w:rsidRDefault="00710E83">
      <w:pPr>
        <w:pStyle w:val="CommentText"/>
      </w:pPr>
      <w:r>
        <w:rPr>
          <w:rStyle w:val="CommentReference"/>
        </w:rPr>
        <w:annotationRef/>
      </w:r>
      <w:r>
        <w:t>I like the new options. Some possible minor adjustments:</w:t>
      </w:r>
    </w:p>
    <w:p w14:paraId="6ECBC3B1" w14:textId="77777777" w:rsidR="00710E83" w:rsidRDefault="00710E83">
      <w:pPr>
        <w:pStyle w:val="CommentText"/>
      </w:pPr>
    </w:p>
    <w:p w14:paraId="69E88228" w14:textId="65E1ACB2" w:rsidR="00710E83" w:rsidRDefault="00710E83">
      <w:pPr>
        <w:pStyle w:val="CommentText"/>
      </w:pPr>
      <w:r>
        <w:t>"Optimal coordination and progressive nitrogen limitation control plant responses to elevated CO</w:t>
      </w:r>
      <w:r>
        <w:rPr>
          <w:vertAlign w:val="subscript"/>
        </w:rPr>
        <w:t>2</w:t>
      </w:r>
      <w:r>
        <w:t xml:space="preserve"> at different scales"</w:t>
      </w:r>
    </w:p>
    <w:p w14:paraId="0E8DCA04" w14:textId="77777777" w:rsidR="00710E83" w:rsidRDefault="00710E83">
      <w:pPr>
        <w:pStyle w:val="CommentText"/>
      </w:pPr>
    </w:p>
    <w:p w14:paraId="59E41FA5" w14:textId="3638E86D" w:rsidR="00710E83" w:rsidRDefault="00710E83">
      <w:pPr>
        <w:pStyle w:val="CommentText"/>
      </w:pPr>
      <w:r>
        <w:t>"Reconciling the role of soil nitrogen availability on leaf and whole plant responses to elevated CO</w:t>
      </w:r>
      <w:r>
        <w:rPr>
          <w:vertAlign w:val="subscript"/>
        </w:rPr>
        <w:t>2</w:t>
      </w:r>
      <w:r>
        <w:t>"</w:t>
      </w:r>
    </w:p>
  </w:comment>
  <w:comment w:id="4" w:author="Nick Smith" w:date="2023-05-02T13:21:00Z" w:initials="NGS">
    <w:p w14:paraId="5E37F8E5" w14:textId="77777777" w:rsidR="009F675D" w:rsidRDefault="009F675D" w:rsidP="009F675D">
      <w:pPr>
        <w:pStyle w:val="CommentText"/>
      </w:pPr>
      <w:r>
        <w:rPr>
          <w:rStyle w:val="CommentReference"/>
        </w:rPr>
        <w:annotationRef/>
      </w:r>
      <w:r>
        <w:t>Could remove if you think this is too strong/presumptuous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CD1AD5" w15:done="0"/>
  <w15:commentEx w15:paraId="59E41FA5" w15:paraIdParent="47CD1AD5" w15:done="0"/>
  <w15:commentEx w15:paraId="5E37F8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B85AB" w16cex:dateUtc="2023-05-02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CD1AD5" w16cid:durableId="27FB85AB"/>
  <w16cid:commentId w16cid:paraId="59E41FA5" w16cid:durableId="27FB8C2A"/>
  <w16cid:commentId w16cid:paraId="5E37F8E5" w16cid:durableId="27FB8C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8D"/>
    <w:rsid w:val="001D6C33"/>
    <w:rsid w:val="00280AC4"/>
    <w:rsid w:val="002D2127"/>
    <w:rsid w:val="00542501"/>
    <w:rsid w:val="00710E83"/>
    <w:rsid w:val="007917BD"/>
    <w:rsid w:val="008600B2"/>
    <w:rsid w:val="009F675D"/>
    <w:rsid w:val="00B30632"/>
    <w:rsid w:val="00E8568D"/>
    <w:rsid w:val="00ED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DECCB"/>
  <w14:defaultImageDpi w14:val="32767"/>
  <w15:chartTrackingRefBased/>
  <w15:docId w15:val="{617F29E7-8D10-B04B-8077-CE98C9D7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568D"/>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568D"/>
    <w:rPr>
      <w:color w:val="808080"/>
    </w:rPr>
  </w:style>
  <w:style w:type="paragraph" w:styleId="BalloonText">
    <w:name w:val="Balloon Text"/>
    <w:basedOn w:val="Normal"/>
    <w:link w:val="BalloonTextChar"/>
    <w:uiPriority w:val="99"/>
    <w:semiHidden/>
    <w:unhideWhenUsed/>
    <w:rsid w:val="00ED2705"/>
    <w:rPr>
      <w:sz w:val="18"/>
      <w:szCs w:val="18"/>
    </w:rPr>
  </w:style>
  <w:style w:type="character" w:customStyle="1" w:styleId="BalloonTextChar">
    <w:name w:val="Balloon Text Char"/>
    <w:basedOn w:val="DefaultParagraphFont"/>
    <w:link w:val="BalloonText"/>
    <w:uiPriority w:val="99"/>
    <w:semiHidden/>
    <w:rsid w:val="00ED2705"/>
    <w:rPr>
      <w:rFonts w:eastAsia="Times New Roman" w:cs="Times New Roman"/>
      <w:sz w:val="18"/>
      <w:szCs w:val="18"/>
    </w:rPr>
  </w:style>
  <w:style w:type="character" w:styleId="CommentReference">
    <w:name w:val="annotation reference"/>
    <w:basedOn w:val="DefaultParagraphFont"/>
    <w:uiPriority w:val="99"/>
    <w:semiHidden/>
    <w:unhideWhenUsed/>
    <w:rsid w:val="00ED2705"/>
    <w:rPr>
      <w:sz w:val="16"/>
      <w:szCs w:val="16"/>
    </w:rPr>
  </w:style>
  <w:style w:type="paragraph" w:styleId="CommentText">
    <w:name w:val="annotation text"/>
    <w:basedOn w:val="Normal"/>
    <w:link w:val="CommentTextChar"/>
    <w:uiPriority w:val="99"/>
    <w:semiHidden/>
    <w:unhideWhenUsed/>
    <w:rsid w:val="00ED2705"/>
    <w:rPr>
      <w:sz w:val="20"/>
      <w:szCs w:val="20"/>
    </w:rPr>
  </w:style>
  <w:style w:type="character" w:customStyle="1" w:styleId="CommentTextChar">
    <w:name w:val="Comment Text Char"/>
    <w:basedOn w:val="DefaultParagraphFont"/>
    <w:link w:val="CommentText"/>
    <w:uiPriority w:val="99"/>
    <w:semiHidden/>
    <w:rsid w:val="00ED270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2705"/>
    <w:rPr>
      <w:b/>
      <w:bCs/>
    </w:rPr>
  </w:style>
  <w:style w:type="character" w:customStyle="1" w:styleId="CommentSubjectChar">
    <w:name w:val="Comment Subject Char"/>
    <w:basedOn w:val="CommentTextChar"/>
    <w:link w:val="CommentSubject"/>
    <w:uiPriority w:val="99"/>
    <w:semiHidden/>
    <w:rsid w:val="00ED2705"/>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691322">
      <w:bodyDiv w:val="1"/>
      <w:marLeft w:val="0"/>
      <w:marRight w:val="0"/>
      <w:marTop w:val="0"/>
      <w:marBottom w:val="0"/>
      <w:divBdr>
        <w:top w:val="none" w:sz="0" w:space="0" w:color="auto"/>
        <w:left w:val="none" w:sz="0" w:space="0" w:color="auto"/>
        <w:bottom w:val="none" w:sz="0" w:space="0" w:color="auto"/>
        <w:right w:val="none" w:sz="0" w:space="0" w:color="auto"/>
      </w:divBdr>
      <w:divsChild>
        <w:div w:id="1377777734">
          <w:marLeft w:val="640"/>
          <w:marRight w:val="0"/>
          <w:marTop w:val="0"/>
          <w:marBottom w:val="0"/>
          <w:divBdr>
            <w:top w:val="none" w:sz="0" w:space="0" w:color="auto"/>
            <w:left w:val="none" w:sz="0" w:space="0" w:color="auto"/>
            <w:bottom w:val="none" w:sz="0" w:space="0" w:color="auto"/>
            <w:right w:val="none" w:sz="0" w:space="0" w:color="auto"/>
          </w:divBdr>
        </w:div>
        <w:div w:id="2119325715">
          <w:marLeft w:val="640"/>
          <w:marRight w:val="0"/>
          <w:marTop w:val="0"/>
          <w:marBottom w:val="0"/>
          <w:divBdr>
            <w:top w:val="none" w:sz="0" w:space="0" w:color="auto"/>
            <w:left w:val="none" w:sz="0" w:space="0" w:color="auto"/>
            <w:bottom w:val="none" w:sz="0" w:space="0" w:color="auto"/>
            <w:right w:val="none" w:sz="0" w:space="0" w:color="auto"/>
          </w:divBdr>
        </w:div>
        <w:div w:id="1972857130">
          <w:marLeft w:val="640"/>
          <w:marRight w:val="0"/>
          <w:marTop w:val="0"/>
          <w:marBottom w:val="0"/>
          <w:divBdr>
            <w:top w:val="none" w:sz="0" w:space="0" w:color="auto"/>
            <w:left w:val="none" w:sz="0" w:space="0" w:color="auto"/>
            <w:bottom w:val="none" w:sz="0" w:space="0" w:color="auto"/>
            <w:right w:val="none" w:sz="0" w:space="0" w:color="auto"/>
          </w:divBdr>
        </w:div>
        <w:div w:id="248395859">
          <w:marLeft w:val="640"/>
          <w:marRight w:val="0"/>
          <w:marTop w:val="0"/>
          <w:marBottom w:val="0"/>
          <w:divBdr>
            <w:top w:val="none" w:sz="0" w:space="0" w:color="auto"/>
            <w:left w:val="none" w:sz="0" w:space="0" w:color="auto"/>
            <w:bottom w:val="none" w:sz="0" w:space="0" w:color="auto"/>
            <w:right w:val="none" w:sz="0" w:space="0" w:color="auto"/>
          </w:divBdr>
        </w:div>
        <w:div w:id="1682127383">
          <w:marLeft w:val="640"/>
          <w:marRight w:val="0"/>
          <w:marTop w:val="0"/>
          <w:marBottom w:val="0"/>
          <w:divBdr>
            <w:top w:val="none" w:sz="0" w:space="0" w:color="auto"/>
            <w:left w:val="none" w:sz="0" w:space="0" w:color="auto"/>
            <w:bottom w:val="none" w:sz="0" w:space="0" w:color="auto"/>
            <w:right w:val="none" w:sz="0" w:space="0" w:color="auto"/>
          </w:divBdr>
        </w:div>
        <w:div w:id="338509143">
          <w:marLeft w:val="640"/>
          <w:marRight w:val="0"/>
          <w:marTop w:val="0"/>
          <w:marBottom w:val="0"/>
          <w:divBdr>
            <w:top w:val="none" w:sz="0" w:space="0" w:color="auto"/>
            <w:left w:val="none" w:sz="0" w:space="0" w:color="auto"/>
            <w:bottom w:val="none" w:sz="0" w:space="0" w:color="auto"/>
            <w:right w:val="none" w:sz="0" w:space="0" w:color="auto"/>
          </w:divBdr>
        </w:div>
        <w:div w:id="1246382750">
          <w:marLeft w:val="640"/>
          <w:marRight w:val="0"/>
          <w:marTop w:val="0"/>
          <w:marBottom w:val="0"/>
          <w:divBdr>
            <w:top w:val="none" w:sz="0" w:space="0" w:color="auto"/>
            <w:left w:val="none" w:sz="0" w:space="0" w:color="auto"/>
            <w:bottom w:val="none" w:sz="0" w:space="0" w:color="auto"/>
            <w:right w:val="none" w:sz="0" w:space="0" w:color="auto"/>
          </w:divBdr>
        </w:div>
        <w:div w:id="847674591">
          <w:marLeft w:val="640"/>
          <w:marRight w:val="0"/>
          <w:marTop w:val="0"/>
          <w:marBottom w:val="0"/>
          <w:divBdr>
            <w:top w:val="none" w:sz="0" w:space="0" w:color="auto"/>
            <w:left w:val="none" w:sz="0" w:space="0" w:color="auto"/>
            <w:bottom w:val="none" w:sz="0" w:space="0" w:color="auto"/>
            <w:right w:val="none" w:sz="0" w:space="0" w:color="auto"/>
          </w:divBdr>
        </w:div>
        <w:div w:id="560136445">
          <w:marLeft w:val="640"/>
          <w:marRight w:val="0"/>
          <w:marTop w:val="0"/>
          <w:marBottom w:val="0"/>
          <w:divBdr>
            <w:top w:val="none" w:sz="0" w:space="0" w:color="auto"/>
            <w:left w:val="none" w:sz="0" w:space="0" w:color="auto"/>
            <w:bottom w:val="none" w:sz="0" w:space="0" w:color="auto"/>
            <w:right w:val="none" w:sz="0" w:space="0" w:color="auto"/>
          </w:divBdr>
        </w:div>
        <w:div w:id="1863786788">
          <w:marLeft w:val="640"/>
          <w:marRight w:val="0"/>
          <w:marTop w:val="0"/>
          <w:marBottom w:val="0"/>
          <w:divBdr>
            <w:top w:val="none" w:sz="0" w:space="0" w:color="auto"/>
            <w:left w:val="none" w:sz="0" w:space="0" w:color="auto"/>
            <w:bottom w:val="none" w:sz="0" w:space="0" w:color="auto"/>
            <w:right w:val="none" w:sz="0" w:space="0" w:color="auto"/>
          </w:divBdr>
        </w:div>
        <w:div w:id="1728069128">
          <w:marLeft w:val="640"/>
          <w:marRight w:val="0"/>
          <w:marTop w:val="0"/>
          <w:marBottom w:val="0"/>
          <w:divBdr>
            <w:top w:val="none" w:sz="0" w:space="0" w:color="auto"/>
            <w:left w:val="none" w:sz="0" w:space="0" w:color="auto"/>
            <w:bottom w:val="none" w:sz="0" w:space="0" w:color="auto"/>
            <w:right w:val="none" w:sz="0" w:space="0" w:color="auto"/>
          </w:divBdr>
        </w:div>
        <w:div w:id="147783880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DB6DA3AE05A142A14ECBC3688C651C"/>
        <w:category>
          <w:name w:val="General"/>
          <w:gallery w:val="placeholder"/>
        </w:category>
        <w:types>
          <w:type w:val="bbPlcHdr"/>
        </w:types>
        <w:behaviors>
          <w:behavior w:val="content"/>
        </w:behaviors>
        <w:guid w:val="{CA16DD65-B0B0-0B4A-BBF8-DBD04D646F25}"/>
      </w:docPartPr>
      <w:docPartBody>
        <w:p w:rsidR="00282B6A" w:rsidRDefault="00D951EF" w:rsidP="00D951EF">
          <w:pPr>
            <w:pStyle w:val="FCDB6DA3AE05A142A14ECBC3688C651C"/>
          </w:pPr>
          <w:r w:rsidRPr="00FD571A">
            <w:rPr>
              <w:rStyle w:val="PlaceholderText"/>
            </w:rPr>
            <w:t>Click or tap here to enter text.</w:t>
          </w:r>
        </w:p>
      </w:docPartBody>
    </w:docPart>
    <w:docPart>
      <w:docPartPr>
        <w:name w:val="6AEC6A1505BCC649A1F0F4D875E58C4F"/>
        <w:category>
          <w:name w:val="General"/>
          <w:gallery w:val="placeholder"/>
        </w:category>
        <w:types>
          <w:type w:val="bbPlcHdr"/>
        </w:types>
        <w:behaviors>
          <w:behavior w:val="content"/>
        </w:behaviors>
        <w:guid w:val="{BA1B19C7-B695-E149-B667-0B00091EEE5D}"/>
      </w:docPartPr>
      <w:docPartBody>
        <w:p w:rsidR="00282B6A" w:rsidRDefault="00D951EF" w:rsidP="00D951EF">
          <w:pPr>
            <w:pStyle w:val="6AEC6A1505BCC649A1F0F4D875E58C4F"/>
          </w:pPr>
          <w:r w:rsidRPr="00FD571A">
            <w:rPr>
              <w:rStyle w:val="PlaceholderText"/>
            </w:rPr>
            <w:t>Click or tap here to enter text.</w:t>
          </w:r>
        </w:p>
      </w:docPartBody>
    </w:docPart>
    <w:docPart>
      <w:docPartPr>
        <w:name w:val="BCC78D11402B594C8699DF12018AD8AF"/>
        <w:category>
          <w:name w:val="General"/>
          <w:gallery w:val="placeholder"/>
        </w:category>
        <w:types>
          <w:type w:val="bbPlcHdr"/>
        </w:types>
        <w:behaviors>
          <w:behavior w:val="content"/>
        </w:behaviors>
        <w:guid w:val="{BA8E0DFD-038C-4342-AC38-A51A643835A9}"/>
      </w:docPartPr>
      <w:docPartBody>
        <w:p w:rsidR="00282B6A" w:rsidRDefault="00D951EF" w:rsidP="00D951EF">
          <w:pPr>
            <w:pStyle w:val="BCC78D11402B594C8699DF12018AD8AF"/>
          </w:pPr>
          <w:r w:rsidRPr="00FD571A">
            <w:rPr>
              <w:rStyle w:val="PlaceholderText"/>
            </w:rPr>
            <w:t>Click or tap here to enter text.</w:t>
          </w:r>
        </w:p>
      </w:docPartBody>
    </w:docPart>
    <w:docPart>
      <w:docPartPr>
        <w:name w:val="4BFFF3750C67D34A8875230A39563249"/>
        <w:category>
          <w:name w:val="General"/>
          <w:gallery w:val="placeholder"/>
        </w:category>
        <w:types>
          <w:type w:val="bbPlcHdr"/>
        </w:types>
        <w:behaviors>
          <w:behavior w:val="content"/>
        </w:behaviors>
        <w:guid w:val="{4C930887-0D20-DB44-A2C9-A0112EFD140B}"/>
      </w:docPartPr>
      <w:docPartBody>
        <w:p w:rsidR="00282B6A" w:rsidRDefault="00D951EF" w:rsidP="00D951EF">
          <w:pPr>
            <w:pStyle w:val="4BFFF3750C67D34A8875230A39563249"/>
          </w:pPr>
          <w:r w:rsidRPr="00FD571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9947340-2B6B-8B4F-B766-85DF309C5174}"/>
      </w:docPartPr>
      <w:docPartBody>
        <w:p w:rsidR="00282B6A" w:rsidRDefault="00D951EF">
          <w:r w:rsidRPr="000136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EF"/>
    <w:rsid w:val="00282B6A"/>
    <w:rsid w:val="008B2FE7"/>
    <w:rsid w:val="008E7F26"/>
    <w:rsid w:val="00CD226D"/>
    <w:rsid w:val="00D9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1EF"/>
    <w:rPr>
      <w:color w:val="808080"/>
    </w:rPr>
  </w:style>
  <w:style w:type="paragraph" w:customStyle="1" w:styleId="FCDB6DA3AE05A142A14ECBC3688C651C">
    <w:name w:val="FCDB6DA3AE05A142A14ECBC3688C651C"/>
    <w:rsid w:val="00D951EF"/>
  </w:style>
  <w:style w:type="paragraph" w:customStyle="1" w:styleId="6AEC6A1505BCC649A1F0F4D875E58C4F">
    <w:name w:val="6AEC6A1505BCC649A1F0F4D875E58C4F"/>
    <w:rsid w:val="00D951EF"/>
  </w:style>
  <w:style w:type="paragraph" w:customStyle="1" w:styleId="BCC78D11402B594C8699DF12018AD8AF">
    <w:name w:val="BCC78D11402B594C8699DF12018AD8AF"/>
    <w:rsid w:val="00D951EF"/>
  </w:style>
  <w:style w:type="paragraph" w:customStyle="1" w:styleId="4BFFF3750C67D34A8875230A39563249">
    <w:name w:val="4BFFF3750C67D34A8875230A39563249"/>
    <w:rsid w:val="00D951EF"/>
  </w:style>
  <w:style w:type="paragraph" w:customStyle="1" w:styleId="C70213CA75C7F14F876214B12CBC6FFF">
    <w:name w:val="C70213CA75C7F14F876214B12CBC6FFF"/>
    <w:rsid w:val="00D95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4DA2B8-570C-354A-841C-C3CABF9A3E44}">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baf31122-46b3-4027-904d-2fecc7c6d18f&quot;,&quot;isEdited&quot;:false,&quot;citationTag&quot;:&quot;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quot;,&quot;citationItems&quot;:[{&quot;id&quot;:&quot;cfcf3f23-b050-39b6-9781-8c335ae1b127&quot;,&quot;isTemporary&quot;:false,&quot;itemData&quot;:{&quot;type&quot;:&quot;article-journal&quot;,&quot;id&quot;:&quot;cfcf3f23-b050-39b6-9781-8c335ae1b127&quot;,&quot;title&quot;:&quot;A meta-analysis of responses of C&lt;sub&gt;3&lt;/sub&gt; plants to atmospheric CO&lt;sub&gt;2&lt;/sub&gt;: dose–response curves for 85 traits ranging from the molecular to the whole-plant level&quot;,&quot;author&quot;:[{&quot;family&quot;:&quot;Poorter&quot;,&quot;given&quot;:&quot;Hendrik&quot;,&quot;parse-names&quot;:false,&quot;dropping-particle&quot;:&quot;&quot;,&quot;non-dropping-particle&quot;:&quot;&quot;},{&quot;family&quot;:&quot;Knopf&quot;,&quot;given&quot;:&quot;Oliver&quot;,&quot;parse-names&quot;:false,&quot;dropping-particle&quot;:&quot;&quot;,&quot;non-dropping-particle&quot;:&quot;&quot;},{&quot;family&quot;:&quot;Wright&quot;,&quot;given&quot;:&quot;Ian J&quot;,&quot;parse-names&quot;:false,&quot;dropping-particle&quot;:&quot;&quot;,&quot;non-dropping-particle&quot;:&quot;&quot;},{&quot;family&quot;:&quot;Temme&quot;,&quot;given&quot;:&quot;Andries A&quot;,&quot;parse-names&quot;:false,&quot;dropping-particle&quot;:&quot;&quot;,&quot;non-dropping-particle&quot;:&quot;&quot;},{&quot;family&quot;:&quot;Hogewoning&quot;,&quot;given&quot;:&quot;Sander W&quot;,&quot;parse-names&quot;:false,&quot;dropping-particle&quot;:&quot;&quot;,&quot;non-dropping-particle&quot;:&quot;&quot;},{&quot;family&quot;:&quot;Graf&quot;,&quot;given&quot;:&quot;Alexander&quot;,&quot;parse-names&quot;:false,&quot;dropping-particle&quot;:&quot;&quot;,&quot;non-dropping-particle&quot;:&quot;&quot;},{&quot;family&quot;:&quot;Cernusak&quot;,&quot;given&quot;:&quot;Lucas A&quot;,&quot;parse-names&quot;:false,&quot;dropping-particle&quot;:&quot;&quot;,&quot;non-dropping-particle&quot;:&quot;&quot;},{&quot;family&quot;:&quot;Pons&quot;,&quot;given&quot;:&quot;Thijs L&quot;,&quot;parse-names&quot;:false,&quot;dropping-particle&quot;:&quot;&quot;,&quot;non-dropping-particle&quot;:&quot;&quot;}],&quot;container-title&quot;:&quot;New Phytologist&quot;,&quot;DOI&quot;:&quot;10.1111/nph.17802&quot;,&quot;ISSN&quot;:&quot;14698137&quot;,&quot;PMID&quot;:&quot;34657301&quot;,&quot;issued&quot;:{&quot;date-parts&quot;:[[2022]]},&quot;page&quot;:&quot;1560-1596&quot;,&quot;abstract&quot;:&quo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quot;,&quot;issue&quot;:&quot;4&quot;,&quot;volume&quot;:&quot;233&quot;,&quot;container-title-short&quot;:&quot;&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manualOverride&quot;:{&quot;isManuallyOverridden&quot;:false,&quot;manualOverrideText&quot;:&quot;&quot;,&quot;citeprocText&quot;:&quot;&lt;sup&gt;1,2&lt;/sup&gt;&quot;}},{&quot;properties&quot;:{&quot;noteIndex&quot;:0},&quot;citationID&quot;:&quot;MENDELEY_CITATION_8c5c605b-f6a8-433b-9244-ff1d6da6498e&quot;,&quot;isEdited&quot;:false,&quot;citationTag&quot;:&quot;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quot;,&quot;citationItems&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quot;,&quot;parse-names&quot;:false,&quot;dropping-particle&quot;:&quot;&quot;,&quot;non-dropping-particle&quot;:&quot;&quot;}],&quot;container-title&quot;:&quot;Ecology&quot;,&quot;container-title-short&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4&lt;/sup&gt;&quot;}},{&quot;properties&quot;:{&quot;noteIndex&quot;:0},&quot;citationID&quot;:&quot;MENDELEY_CITATION_21e165e2-7761-49e1-a942-85d250a203bc&quot;,&quot;isEdited&quot;:false,&quot;citationTag&quot;:&quot;MENDELEY_CITATION_v3_eyJwcm9wZXJ0aWVzIjp7Im5vdGVJbmRleCI6MH0sImNpdGF0aW9uSUQiOiJNRU5ERUxFWV9DSVRBVElPTl8yMWUxNjVlMi03NzYxLTQ5ZTEtYTk0Mi04NWQyNTBhMjAzYmM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NSw2PC9zdXA+In19&quot;,&quot;citationItems&quot;:[{&quot;id&quot;:&quot;4a127795-a442-3eb3-ad3b-9fa154826822&quot;,&quot;isTemporary&quot;:false,&quot;itemData&quot;:{&quot;type&quot;:&quot;article-journal&quot;,&quot;id&quot;:&quot;4a127795-a442-3eb3-ad3b-9fa154826822&quot;,&quot;title&quot;:&quot;Photosynthesis and nitrogen relationships in leaves of C&lt;sub&gt;3&lt;/sub&gt; plants&quot;,&quot;author&quot;:[{&quot;family&quot;:&quot;Evans&quot;,&quot;given&quot;:&quot;John R&quot;,&quot;parse-names&quot;:false,&quot;dropping-particle&quot;:&quot;&quot;,&quot;non-dropping-particle&quot;:&quot;&quot;}],&quot;container-title&quot;:&quot;Oecologia&quot;,&quot;container-title-short&quot;:&quot;Oecologia&quot;,&quot;DOI&quot;:&quot;10.1007/BF00377192&quot;,&quot;ISSN&quot;:&quot;1432-1939&quot;,&quot;issued&quot;:{&quot;date-parts&quot;:[[1989]]},&quot;page&quot;:&quot;9-19&quot;,&quot;abstract&quot;:&quot;The photosynthetic capacity of leaves is related to the nitrogen content primarily bacause the proteins of the Calvin cycle and thylakoids represent the majority of leaf nitrogen. To a first approximation, thylakoid nitrogen is proportional to the chlorophyll content (50 mol thylakoid N mol-1 Chl). Within species there are strong linear relationships between nitrogen and both RuBP carboxylase and chlorophyll. With increasing nitrogen per unit leaf area, the proportion of total leaf nitrogen in the thylakoids remains the same while the proportion in soluble protein increases. In many species, growth under lower irradiance greatly increases the partitioning of nitrogen into chlorophyll and the thylakoids, while the electron transport capacity per unit of chlorophyll declines. If growth irradiance influences the relationship between photosynthetic capacity and nitrogen content, predicting nitrogen distribution between leaves in a canopy becomes more complicated. When both photosynthetic capacity and leaf nitrogen content are expressed on the basis of leaf area, considerable variation in the photosynthetic capacity for a given leaf nitrogen content is found between species. The variation reflects different strategies of nitrogen partitioning, the electron transport capacity per unit of chlorophyll and the specific activity of RuBP carboxylase. Survival in certain environments clearly does not require maximising photosynthetic capacity for a given leaf nitrogen content. Species that flourish in the shade partition relatively more nitrogen into the thylakoids, although this is associated with lower photosynthetic capacity per unit of nitrogen.&quot;,&quot;issue&quot;:&quot;1&quot;,&quot;volume&quot;:&quot;78&quot;}},{&quot;id&quot;:&quot;1604c459-613c-3f19-8b36-f91ac6a34e16&quot;,&quot;isTemporary&quot;:false,&quot;itemData&quot;:{&quot;type&quot;:&quot;article-journal&quot;,&quot;id&quot;:&quot;1604c459-613c-3f19-8b36-f91ac6a34e16&quot;,&quot;title&quot;:&quot;The allocation of protein nitrogen in the photosynthetic apparatus: costs, consequences, and control&quot;,&quot;author&quot;:[{&quot;family&quot;:&quot;Evans&quot;,&quot;given&quot;:&quot;John R&quot;,&quot;parse-names&quot;:false,&quot;dropping-particle&quot;:&quot;&quot;,&quot;non-dropping-particle&quot;:&quot;&quot;},{&quot;family&quot;:&quot;Seemann&quot;,&quot;given&quot;:&quot;Jeffrey R&quot;,&quot;parse-names&quot;:false,&quot;dropping-particle&quot;:&quot;&quot;,&quot;non-dropping-particle&quot;:&quot;&quot;}],&quot;container-title&quot;:&quot;Photosynthesis&quot;,&quot;issued&quot;:{&quot;date-parts&quot;:[[1989]]},&quot;page&quot;:&quot;183-205&quot;,&quot;volume&quot;:&quot;8&quot;,&quot;container-title-short&quot;:&quot;&quot;}}],&quot;manualOverride&quot;:{&quot;isManuallyOverridden&quot;:false,&quot;manualOverrideText&quot;:&quot;&quot;,&quot;citeprocText&quot;:&quot;&lt;sup&gt;5,6&lt;/sup&gt;&quot;}},{&quot;properties&quot;:{&quot;noteIndex&quot;:0},&quot;citationID&quot;:&quot;MENDELEY_CITATION_6bb5f7cc-a000-4b84-88ad-634ea23f7a4c&quot;,&quot;isEdited&quot;:false,&quot;citationTag&quot;:&quot;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34oCTOT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c057e422-7356-3b9f-b63c-0908524fa7ca&quot;,&quot;isTemporary&quot;:false,&quot;itemData&quot;:{&quot;type&quot;:&quot;article-journal&quot;,&quot;id&quot;:&quot;c057e422-7356-3b9f-b63c-0908524fa7ca&quot;,&quot;title&quot;:&quot;Processes regulating progressive nitrogen limitation under elevated carbon dioxide: a meta-analysis&quot;,&quot;author&quot;:[{&quot;family&quot;:&quot;Liang&quot;,&quot;given&quot;:&quot;Junyi&quot;,&quot;parse-names&quot;:false,&quot;dropping-particle&quot;:&quot;&quot;,&quot;non-dropping-particle&quot;:&quot;&quot;},{&quot;family&quot;:&quot;Qi&quot;,&quot;given&quot;:&quot;Xuan&quot;,&quot;parse-names&quot;:false,&quot;dropping-particle&quot;:&quot;&quot;,&quot;non-dropping-particle&quot;:&quot;&quot;},{&quot;family&quot;:&quot;Souza&quot;,&quot;given&quot;:&quot;Lara&quot;,&quot;parse-names&quot;:false,&quot;dropping-particle&quot;:&quot;&quot;,&quot;non-dropping-particle&quot;:&quot;&quot;},{&quot;family&quot;:&quot;Luo&quot;,&quot;given&quot;:&quot;Yiqi&quot;,&quot;parse-names&quot;:false,&quot;dropping-particle&quot;:&quot;&quot;,&quot;non-dropping-particle&quot;:&quot;&quot;}],&quot;container-title&quot;:&quot;Biogeosciences&quot;,&quot;DOI&quot;:&quot;10.5194/bg-13-2689-2016&quot;,&quot;ISSN&quot;:&quot;1726-4189&quot;,&quot;URL&quot;:&quot;https://www.biogeosciences.net/13/2689/2016/&quot;,&quot;issued&quot;:{&quot;date-parts&quot;:[[2016,5,10]]},&quot;page&quot;:&quot;2689-269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issue&quot;:&quot;9&quot;,&quot;volume&quot;:&quot;13&quot;,&quot;container-title-short&quot;:&quot;&quot;}},{&quot;id&quot;:&quot;11d31702-d07a-3639-9b94-77cdd43af3a6&quot;,&quot;isTemporary&quot;:false,&quot;itemData&quot;:{&quot;type&quot;:&quot;article-journal&quot;,&quot;id&quot;:&quot;11d31702-d07a-3639-9b94-77cdd43af3a6&quot;,&quot;title&quot;:&quot;Progressive nitrogen limitation of ecosystem processes under elevated CO&lt;sub&gt;2&lt;/sub&gt; in a warm-temperate forest&quot;,&quot;author&quot;:[{&quot;family&quot;:&quot;Finzi&quot;,&quot;given&quot;:&quot;Adrien C&quot;,&quot;parse-names&quot;:false,&quot;dropping-particle&quot;:&quot;&quot;,&quot;non-dropping-particle&quot;:&quot;&quot;},{&quot;family&quot;:&quot;Moore&quot;,&quot;given&quot;:&quot;David J P&quot;,&quot;parse-names&quot;:false,&quot;dropping-particle&quot;:&quot;&quot;,&quot;non-dropping-particle&quot;:&quot;&quot;},{&quot;family&quot;:&quot;DeLucia&quot;,&quot;given&quot;:&quot;Evan H&quot;,&quot;parse-names&quot;:false,&quot;dropping-particle&quot;:&quot;&quot;,&quot;non-dropping-particle&quot;:&quot;&quot;},{&quot;family&quot;:&quot;Lichter&quot;,&quot;given&quot;:&quot;John&quot;,&quot;parse-names&quot;:false,&quot;dropping-particle&quot;:&quot;&quot;,&quot;non-dropping-particle&quot;:&quot;&quot;},{&quot;family&quot;:&quot;Hofmockel&quot;,&quot;given&quot;:&quot;Kirsten S&quot;,&quot;parse-names&quot;:false,&quot;dropping-particle&quot;:&quot;&quot;,&quot;non-dropping-particle&quot;:&quot;&quot;},{&quot;family&quot;:&quot;Jackson&quot;,&quot;given&quot;:&quot;Robert B&quot;,&quot;parse-names&quot;:false,&quot;dropping-particle&quot;:&quot;&quot;,&quot;non-dropping-particle&quot;:&quot;&quot;},{&quot;family&quot;:&quot;Kim&quot;,&quot;given&quot;:&quot;Hyun Seok&quot;,&quot;parse-names&quot;:false,&quot;dropping-particle&quot;:&quot;&quot;,&quot;non-dropping-particle&quot;:&quot;&quot;},{&quot;family&quot;:&quot;Matamala&quot;,&quot;given&quot;:&quot;Roser&quot;,&quot;parse-names&quot;:false,&quot;dropping-particle&quot;:&quot;&quot;,&quot;non-dropping-particle&quot;:&quot;&quot;},{&quot;family&quot;:&quot;McCarthy&quot;,&quot;given&quot;:&quot;Heather R.&quot;,&quot;parse-names&quot;:false,&quot;dropping-particle&quot;:&quot;&quot;,&quot;non-dropping-particle&quot;:&quot;&quot;},{&quot;family&quot;:&quot;Oren&quot;,&quot;given&quot;:&quot;Ram&quot;,&quot;parse-names&quot;:false,&quot;dropping-particle&quot;:&quot;&quot;,&quot;non-dropping-particle&quot;:&quot;&quot;},{&quot;family&quot;:&quot;Pippen&quot;,&quot;given&quot;:&quot;Jeffrey S.&quot;,&quot;parse-names&quot;:false,&quot;dropping-particle&quot;:&quot;&quot;,&quot;non-dropping-particle&quot;:&quot;&quot;},{&quot;family&quot;:&quot;Schlesinger&quot;,&quot;given&quot;:&quot;William H.&quot;,&quot;parse-names&quot;:false,&quot;dropping-particle&quot;:&quot;&quot;,&quot;non-dropping-particle&quot;:&quot;&quot;}],&quot;container-title&quot;:&quot;Ecology&quot;,&quot;container-title-short&quot;:&quot;Ecology&quot;,&quot;DOI&quot;:&quot;10.1890/04-1748&quot;,&quot;ISSN&quot;:&quot;00129658&quot;,&quot;PMID&quot;:&quot;16634293&quot;,&quot;issued&quot;:{&quot;date-parts&quot;:[[2006]]},&quot;page&quot;:&quot;15-25&quot;,&quot;abstract&quot;:&quot;A hypothesis for progressive nitrogen limitation (PNL) proposes that net primary production (NPP) will decline through time in ecosystems subjected to a step-function increase in atmospheric CO2. The primary mechanism driving this response is a rapid rate of N immobilization by plants and microbes under elevated CO2 that depletes soils of N, causing slower rates of N mineralization. Under this hypothesis, there is little long-term stimulation of NPP by elevated CO2 in the absence of exogenous inputs of N. We tested this hypothesis using data on the pools and fluxes of C and N in tree biomass, microbes, and soils from 1997 through 2002 collected at the Duke Forest free-air CO2 enrichment (FACE) experiment. Elevated CO2 stimulated NPP by 18-24% during the first six years of this experiment. Consistent with the hypothesis for PNL, significantly more N was immobilized in tree biomass and in the O horizon under elevated CO2. In contrast to the PNL hypothesis, microbial-N immobilization did not increase under elevated CO2, and although the rate of net N mineralization declined through time, the decline was not significantly more rapid under elevated CO 2. Ecosystem C-to-N ratios widened more rapidly under elevated CO2 than ambient CO2 indicating a more rapid rate of C fixation per unit of N, a processes that could delay PNL in this ecosystem. Mass balance calculations demonstrated a large accrual of ecosystem N capital. Is PNL occurring in this ecosystem and will NPP decline to levels under ambient CO2? The answer depends on the relative strength of tree biomass and O-horizon N immobilization vs. widening C-to-N ratios and ecosystem-N accrual as processes that drive and delay PNL, respectively. Only direct observations through time will definitively answer this question. © 2006 by the Ecological Society of America.&quot;,&quot;issue&quot;:&quot;1&quot;,&quot;volume&quot;:&quot;87&quot;}}],&quot;manualOverride&quot;:{&quot;isManuallyOverridden&quot;:false,&quot;manualOverrideText&quot;:&quot;&quot;,&quot;citeprocText&quot;:&quot;&lt;sup&gt;7–9&lt;/sup&gt;&quot;}},{&quot;properties&quot;:{&quot;noteIndex&quot;:0},&quot;citationID&quot;:&quot;MENDELEY_CITATION_cb882341-da48-4f7f-b9dc-3f4de2eb6ffa&quot;,&quot;isEdited&quot;:false,&quot;citationTag&quot;:&quot;MENDELEY_CITATION_v3_eyJwcm9wZXJ0aWVzIjp7Im5vdGVJbmRleCI6MH0sImNpdGF0aW9uSUQiOiJNRU5ERUxFWV9DSVRBVElPTl9jYjg4MjM0MS1kYTQ4LTRmN2YtYjlkYy0zZjRkZTJlYjZmZmE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V0sIm1hbnVhbE92ZXJyaWRlIjp7ImlzTWFudWFsbHlPdmVycmlkZGVuIjpmYWxzZSwibWFudWFsT3ZlcnJpZGVUZXh0IjoiIiwiY2l0ZXByb2NUZXh0IjoiPHN1cD4yLDEwPC9zdXA+In19&quot;,&quot;citationItems&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CO&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2,10&lt;/sup&gt;&quot;}},{&quot;properties&quot;:{&quot;noteIndex&quot;:0},&quot;citationID&quot;:&quot;MENDELEY_CITATION_214dc51d-b153-488d-9c08-7b629b30e97f&quot;,&quot;isEdited&quot;:false,&quot;citationTag&quot;:&quot;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ywxMSwxMjwvc3VwPiJ9fQ==&quot;,&quot;citationItems&quot;:[{&quot;id&quot;:&quot;d81a043e-3119-388c-8aa6-ce4ee8dd697a&quot;,&quot;isTemporary&quot;:false,&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d&quot;:&quot;59abea62-8ac4-3038-bf06-d544b81fda3b&quot;,&quot;isTemporary&quot;:false,&quot;itemData&quot;:{&quot;type&quot;:&quot;article-journal&quot;,&quot;id&quot;:&quot;59abea62-8ac4-3038-bf06-d544b81fda3b&quot;,&quot;title&quot;:&quot;Organizing principles for vegetation dynamics&quot;,&quot;author&quot;:[{&quot;family&quot;:&quot;Franklin&quot;,&quot;given&quot;:&quot;Oskar&quot;,&quot;parse-names&quot;:false,&quot;dropping-particle&quot;:&quot;&quot;,&quot;non-dropping-particle&quot;:&quot;&quot;},{&quot;family&quot;:&quot;Harrison&quot;,&quot;given&quot;:&quot;Sandy P&quot;,&quot;parse-names&quot;:false,&quot;dropping-particle&quot;:&quot;&quot;,&quot;non-dropping-particle&quot;:&quot;&quot;},{&quot;family&quot;:&quot;Dewar&quot;,&quot;given&quot;:&quot;Roderick&quot;,&quot;parse-names&quot;:false,&quot;dropping-particle&quot;:&quot;&quot;,&quot;non-dropping-particle&quot;:&quot;&quot;},{&quot;family&quot;:&quot;Farrior&quot;,&quot;given&quot;:&quot;Caroline E&quot;,&quot;parse-names&quot;:false,&quot;dropping-particle&quot;:&quot;&quot;,&quot;non-dropping-particle&quot;:&quot;&quot;},{&quot;family&quot;:&quot;Brännström&quot;,&quot;given&quot;:&quot;Åke&quot;,&quot;parse-names&quot;:false,&quot;dropping-particle&quot;:&quot;&quot;,&quot;non-dropping-particle&quot;:&quot;&quot;},{&quot;family&quot;:&quot;Dieckmann&quot;,&quot;given&quot;:&quot;Ulf&quot;,&quot;parse-names&quot;:false,&quot;dropping-particle&quot;:&quot;&quot;,&quot;non-dropping-particle&quot;:&quot;&quot;},{&quot;family&quot;:&quot;Pietsch&quot;,&quot;given&quot;:&quot;Stephan&quot;,&quot;parse-names&quot;:false,&quot;dropping-particle&quot;:&quot;&quot;,&quot;non-dropping-particle&quot;:&quot;&quot;},{&quot;family&quot;:&quot;Falster&quot;,&quot;given&quot;:&quot;Daniel&quot;,&quot;parse-names&quot;:false,&quot;dropping-particle&quot;:&quot;&quot;,&quot;non-dropping-particle&quot;:&quot;&quot;},{&quot;family&quot;:&quot;Cramer&quot;,&quot;given&quot;:&quot;Wolfgang&quot;,&quot;parse-names&quot;:false,&quot;dropping-particle&quot;:&quot;&quot;,&quot;non-dropping-particle&quot;:&quot;&quot;},{&quot;family&quot;:&quot;Loreau&quot;,&quot;given&quot;:&quot;Michel&quot;,&quot;parse-names&quot;:false,&quot;dropping-particle&quot;:&quot;&quot;,&quot;non-dropping-particle&quot;:&quot;&quot;},{&quot;family&quot;:&quot;Wang&quot;,&quot;given&quot;:&quot;Han&quot;,&quot;parse-names&quot;:false,&quot;dropping-particle&quot;:&quot;&quot;,&quot;non-dropping-particle&quot;:&quot;&quot;},{&quot;family&quot;:&quot;Mäkelä&quot;,&quot;given&quot;:&quot;Annikki&quot;,&quot;parse-names&quot;:false,&quot;dropping-particle&quot;:&quot;&quot;,&quot;non-dropping-particle&quot;:&quot;&quot;},{&quot;family&quot;:&quot;Rebel&quot;,&quot;given&quot;:&quot;Karin T&quot;,&quot;parse-names&quot;:false,&quot;dropping-particle&quot;:&quot;&quot;,&quot;non-dropping-particle&quot;:&quot;&quot;},{&quot;family&quot;:&quot;Meron&quot;,&quot;given&quot;:&quot;Ehud&quot;,&quot;parse-names&quot;:false,&quot;dropping-particle&quot;:&quot;&quot;,&quot;non-dropping-particle&quot;:&quot;&quot;},{&quot;family&quot;:&quot;Schymanski&quot;,&quot;given&quot;:&quot;Stanislaus J&quot;,&quot;parse-names&quot;:false,&quot;dropping-particle&quot;:&quot;&quot;,&quot;non-dropping-particle&quot;:&quot;&quot;},{&quot;family&quot;:&quot;Rovenskaya&quot;,&quot;given&quot;:&quot;Elena&quot;,&quot;parse-names&quot;:false,&quot;dropping-particle&quot;:&quot;&quot;,&quot;non-dropping-particle&quot;:&quot;&quot;},{&quot;family&quot;:&quot;Stocker&quot;,&quot;given&quot;:&quot;Benjamin D&quot;,&quot;parse-names&quot;:false,&quot;dropping-particle&quot;:&quot;&quot;,&quot;non-dropping-particle&quot;:&quot;&quot;},{&quot;family&quot;:&quot;Zaehle&quot;,&quot;given&quot;:&quot;Sönke&quot;,&quot;parse-names&quot;:false,&quot;dropping-particle&quot;:&quot;&quot;,&quot;non-dropping-particle&quot;:&quot;&quot;},{&quot;family&quot;:&quot;Manzoni&quot;,&quot;given&quot;:&quot;Stefano&quot;,&quot;parse-names&quot;:false,&quot;dropping-particle&quot;:&quot;&quot;,&quot;non-dropping-particle&quot;:&quot;&quot;},{&quot;family&quot;:&quot;Oijen&quot;,&quot;given&quot;:&quot;Marcel&quot;,&quot;parse-names&quot;:false,&quot;dropping-particle&quot;:&quot;&quot;,&quot;non-dropping-particle&quot;:&quot;van&quot;},{&quot;family&quot;:&quot;Wright&quot;,&quot;given&quot;:&quot;Ian J&quot;,&quot;parse-names&quot;:false,&quot;dropping-particle&quot;:&quot;&quot;,&quot;non-dropping-particle&quot;:&quot;&quot;},{&quot;family&quot;:&quot;Ciais&quot;,&quot;given&quot;:&quot;Philippe&quot;,&quot;parse-names&quot;:false,&quot;dropping-particle&quot;:&quot;&quot;,&quot;non-dropping-particle&quot;:&quot;&quot;},{&quot;family&quot;:&quot;Bodegom&quot;,&quot;given&quot;:&quot;Peter M&quot;,&quot;parse-names&quot;:false,&quot;dropping-particle&quot;:&quot;&quot;,&quot;non-dropping-particle&quot;:&quot;van&quot;},{&quot;family&quot;:&quot;Peñuelas&quot;,&quot;given&quot;:&quot;Josep&quot;,&quot;parse-names&quot;:false,&quot;dropping-particle&quot;:&quot;&quot;,&quot;non-dropping-particle&quot;:&quot;&quot;},{&quot;family&quot;:&quot;Hofhansl&quot;,&quot;given&quot;:&quot;Florian&quot;,&quot;parse-names&quot;:false,&quot;dropping-particle&quot;:&quot;&quot;,&quot;non-dropping-particle&quot;:&quot;&quot;},{&quot;family&quot;:&quot;Terrer&quot;,&quot;given&quot;:&quot;Cesar&quot;,&quot;parse-names&quot;:false,&quot;dropping-particle&quot;:&quot;&quot;,&quot;non-dropping-particle&quot;:&quot;&quot;},{&quot;family&quot;:&quot;Soudzilovskaia&quot;,&quot;given&quot;:&quot;Nadejda A&quot;,&quot;parse-names&quot;:false,&quot;dropping-particle&quot;:&quot;&quot;,&quot;non-dropping-particle&quot;:&quot;&quot;},{&quot;family&quot;:&quot;Midgley&quot;,&quot;given&quot;:&quot;Guy&quot;,&quot;parse-names&quot;:false,&quot;dropping-particle&quot;:&quot;&quot;,&quot;non-dropping-particle&quot;:&quot;&quot;},{&quot;family&quot;:&quot;Prentice&quot;,&quot;given&quot;:&quot;I Colin&quot;,&quot;parse-names&quot;:false,&quot;dropping-particle&quot;:&quot;&quot;,&quot;non-dropping-particle&quot;:&quot;&quot;}],&quot;container-title&quot;:&quot;Nature Plants&quot;,&quot;container-title-short&quot;:&quot;Nat Plants&quot;,&quot;DOI&quot;:&quot;10.1038/s41477-020-0655-x&quot;,&quot;ISSN&quot;:&quot;2055-0278&quot;,&quot;issued&quot;:{&quot;date-parts&quot;:[[2020]]},&quot;page&quot;:&quot;444-453&quot;,&quot;abstract&quot;:&quot;Plants and vegetation play a critical—but largely unpredictable—role in global environmental changes due to the multitude of contributing processes at widely different spatial and temporal scales. In this Perspective, we explore approaches to master this complexity and improve our ability to predict vegetation dynamics by explicitly taking account of principles that constrain plant and ecosystem behaviour: natural selection, self-organization and entropy maximization. These ideas are increasingly being used in vegetation models, but we argue that their full potential has yet to be realized. We demonstrate the power of natural selection-based optimality principles to predict photosynthetic and carbon allocation responses to multiple environmental drivers, as well as how individual plasticity leads to the predictable self-organization of forest canopies. We show how models of natural selection acting on a few key traits can generate realistic plant communities and how entropy maximization can identify the most probable outcomes of community dynamics in space- and time-varying environments. Finally, we present a roadmap indicating how these principles could be combined in a new generation of models with stronger theoretical foundations and an improved capacity to predict complex vegetation responses to environmental change.&quot;,&quot;volume&quot;:&quot;6&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manualOverride&quot;:{&quot;isManuallyOverridden&quot;:false,&quot;manualOverrideText&quot;:&quot;&quot;,&quot;citeprocText&quot;:&quot;&lt;sup&gt;7,11,12&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7A83-6EED-D044-80CE-F2F0CBD2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2023-05-02T20:03:00Z</dcterms:created>
  <dcterms:modified xsi:type="dcterms:W3CDTF">2023-05-03T13:27:00Z</dcterms:modified>
</cp:coreProperties>
</file>