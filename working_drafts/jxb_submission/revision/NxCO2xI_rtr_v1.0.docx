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cs="Times New Roman"/>
        </w:rPr>
      </w:pPr>
      <w:r w:rsidRPr="00EB79CF">
        <w:rPr>
          <w:rFonts w:cs="Times New Roman"/>
        </w:rPr>
        <w:t>Evan A. Perkowski, Ph.D.</w:t>
      </w:r>
    </w:p>
    <w:p w14:paraId="52A4E582" w14:textId="77777777" w:rsidR="00C569C7" w:rsidRPr="00A55A0E" w:rsidRDefault="00C569C7" w:rsidP="008965C3">
      <w:pPr>
        <w:rPr>
          <w:rFonts w:cs="Times New Roman"/>
        </w:rPr>
      </w:pPr>
      <w:r w:rsidRPr="00A55A0E">
        <w:rPr>
          <w:rFonts w:cs="Times New Roman"/>
        </w:rPr>
        <w:t>Postdoctoral Research Associate</w:t>
      </w:r>
    </w:p>
    <w:p w14:paraId="1B059BF2" w14:textId="77777777" w:rsidR="00C569C7" w:rsidRPr="00A55A0E" w:rsidRDefault="00C569C7" w:rsidP="008965C3">
      <w:pPr>
        <w:rPr>
          <w:rFonts w:cs="Times New Roman"/>
        </w:rPr>
      </w:pPr>
      <w:r w:rsidRPr="00A55A0E">
        <w:rPr>
          <w:rFonts w:cs="Times New Roman"/>
        </w:rPr>
        <w:t>Dept. of Biological Sciences</w:t>
      </w:r>
    </w:p>
    <w:p w14:paraId="413C6616" w14:textId="77777777" w:rsidR="00C569C7" w:rsidRPr="00A55A0E" w:rsidRDefault="00C569C7" w:rsidP="008965C3">
      <w:pPr>
        <w:rPr>
          <w:rFonts w:cs="Times New Roman"/>
        </w:rPr>
      </w:pPr>
      <w:r w:rsidRPr="00A55A0E">
        <w:rPr>
          <w:rFonts w:cs="Times New Roman"/>
        </w:rPr>
        <w:t>Texas Tech University</w:t>
      </w:r>
    </w:p>
    <w:p w14:paraId="4525254C" w14:textId="77777777" w:rsidR="00C569C7" w:rsidRPr="00A55A0E" w:rsidRDefault="00C569C7" w:rsidP="008965C3">
      <w:pPr>
        <w:rPr>
          <w:rFonts w:cs="Times New Roman"/>
        </w:rPr>
      </w:pPr>
      <w:r w:rsidRPr="00A55A0E">
        <w:rPr>
          <w:rFonts w:cs="Times New Roman"/>
        </w:rPr>
        <w:t>2901 Main St.</w:t>
      </w:r>
    </w:p>
    <w:p w14:paraId="3D149D24" w14:textId="77777777" w:rsidR="00C569C7" w:rsidRPr="00A55A0E" w:rsidRDefault="00C569C7" w:rsidP="008965C3">
      <w:pPr>
        <w:rPr>
          <w:rFonts w:cs="Times New Roman"/>
        </w:rPr>
      </w:pPr>
      <w:r w:rsidRPr="00A55A0E">
        <w:rPr>
          <w:rFonts w:cs="Times New Roman"/>
        </w:rPr>
        <w:t>Lubbock, TX 79409</w:t>
      </w:r>
    </w:p>
    <w:p w14:paraId="5ADD4152" w14:textId="77777777" w:rsidR="00C569C7" w:rsidRPr="00A55A0E" w:rsidRDefault="00C569C7" w:rsidP="008965C3">
      <w:pPr>
        <w:rPr>
          <w:rFonts w:cs="Times New Roman"/>
        </w:rPr>
      </w:pPr>
      <w:hyperlink r:id="rId5" w:history="1">
        <w:r w:rsidRPr="00A55A0E">
          <w:rPr>
            <w:rStyle w:val="Hyperlink"/>
            <w:rFonts w:cs="Times New Roman"/>
          </w:rPr>
          <w:t>Evan.a.perkowski@ttu.edu</w:t>
        </w:r>
      </w:hyperlink>
    </w:p>
    <w:p w14:paraId="1173DADD" w14:textId="77777777" w:rsidR="008965C3" w:rsidRDefault="008965C3" w:rsidP="008965C3">
      <w:pPr>
        <w:spacing w:after="120"/>
        <w:rPr>
          <w:rFonts w:cs="Times New Roman"/>
        </w:rPr>
      </w:pPr>
    </w:p>
    <w:p w14:paraId="62CB1D01" w14:textId="34D18322" w:rsidR="00C569C7" w:rsidRPr="00A55A0E" w:rsidRDefault="00C569C7" w:rsidP="008965C3">
      <w:pPr>
        <w:spacing w:after="120"/>
        <w:rPr>
          <w:rFonts w:cs="Times New Roman"/>
        </w:rPr>
      </w:pPr>
      <w:r w:rsidRPr="00A55A0E">
        <w:rPr>
          <w:rFonts w:cs="Times New Roman"/>
        </w:rPr>
        <w:t xml:space="preserve">February </w:t>
      </w:r>
      <w:r w:rsidR="001145EC">
        <w:rPr>
          <w:rFonts w:cs="Times New Roman"/>
        </w:rPr>
        <w:t>27</w:t>
      </w:r>
      <w:r w:rsidRPr="00A55A0E">
        <w:rPr>
          <w:rFonts w:cs="Times New Roman"/>
        </w:rPr>
        <w:t>, 2025</w:t>
      </w:r>
    </w:p>
    <w:p w14:paraId="1B58C87B" w14:textId="380FC870" w:rsidR="008965C3" w:rsidRDefault="00C569C7" w:rsidP="008965C3">
      <w:pPr>
        <w:spacing w:after="120"/>
        <w:rPr>
          <w:rFonts w:cs="Times New Roman"/>
        </w:rPr>
      </w:pPr>
      <w:r w:rsidRPr="00A55A0E">
        <w:rPr>
          <w:rFonts w:cs="Times New Roman"/>
        </w:rPr>
        <w:t xml:space="preserve">Dear </w:t>
      </w:r>
      <w:r>
        <w:rPr>
          <w:rFonts w:cs="Times New Roman"/>
        </w:rPr>
        <w:t xml:space="preserve">Dr. Alistair Rogers and the rest of the </w:t>
      </w:r>
      <w:r w:rsidRPr="00A55A0E">
        <w:rPr>
          <w:rFonts w:cs="Times New Roman"/>
        </w:rPr>
        <w:t xml:space="preserve">Editorial Board at </w:t>
      </w:r>
      <w:r>
        <w:rPr>
          <w:rFonts w:cs="Times New Roman"/>
          <w:i/>
          <w:iCs/>
        </w:rPr>
        <w:t>Journal of Experimental Botany</w:t>
      </w:r>
      <w:r w:rsidRPr="00A55A0E">
        <w:rPr>
          <w:rFonts w:cs="Times New Roman"/>
        </w:rPr>
        <w:t>,</w:t>
      </w:r>
    </w:p>
    <w:p w14:paraId="050F44FD" w14:textId="0AFF024B" w:rsidR="008965C3" w:rsidRPr="0094383C" w:rsidRDefault="00C569C7" w:rsidP="008965C3">
      <w:pPr>
        <w:spacing w:after="120"/>
        <w:rPr>
          <w:rFonts w:cs="Times New Roman"/>
        </w:rPr>
      </w:pPr>
      <w:r>
        <w:rPr>
          <w:rFonts w:cs="Times New Roman"/>
        </w:rPr>
        <w:t xml:space="preserve">Thank you for </w:t>
      </w:r>
      <w:r w:rsidR="000F6C82">
        <w:rPr>
          <w:rFonts w:cs="Times New Roman"/>
        </w:rPr>
        <w:t>your</w:t>
      </w:r>
      <w:r>
        <w:rPr>
          <w:rFonts w:cs="Times New Roman"/>
        </w:rPr>
        <w:t xml:space="preserve"> positive comments regarding our manuscript (</w:t>
      </w:r>
      <w:r w:rsidR="008965C3">
        <w:rPr>
          <w:rFonts w:cs="Times New Roman"/>
        </w:rPr>
        <w:t>JEXBOT/2024/314669</w:t>
      </w:r>
      <w:r>
        <w:rPr>
          <w:rFonts w:cs="Times New Roman"/>
        </w:rPr>
        <w:t>),</w:t>
      </w:r>
      <w:r w:rsidRPr="00C569C7">
        <w:rPr>
          <w:rFonts w:cs="Times New Roman"/>
        </w:rPr>
        <w:t xml:space="preserve"> titled “Nitrogen demand, availability, and acquisition strategy control plant responses to elevated CO</w:t>
      </w:r>
      <w:r w:rsidRPr="00C569C7">
        <w:rPr>
          <w:rFonts w:cs="Times New Roman"/>
          <w:vertAlign w:val="subscript"/>
        </w:rPr>
        <w:t>2</w:t>
      </w:r>
      <w:r w:rsidRPr="00C569C7">
        <w:rPr>
          <w:rFonts w:cs="Times New Roman"/>
        </w:rPr>
        <w:t>”</w:t>
      </w:r>
      <w:r>
        <w:rPr>
          <w:rFonts w:cs="Times New Roman"/>
        </w:rPr>
        <w:t xml:space="preserve">. </w:t>
      </w:r>
      <w:r w:rsidR="000F6C82" w:rsidRPr="000F6C82">
        <w:rPr>
          <w:rFonts w:cs="Times New Roman"/>
        </w:rPr>
        <w:t>Please find our revised manuscript attached, along with a version highlighting changes using the “Track Changes” feature in Microsoft Word.</w:t>
      </w:r>
      <w:r w:rsidR="00D32EB5">
        <w:rPr>
          <w:rFonts w:cs="Times New Roman"/>
        </w:rPr>
        <w:t xml:space="preserve"> The revised manuscript now includes </w:t>
      </w:r>
      <w:r w:rsidR="0094383C">
        <w:rPr>
          <w:rFonts w:cs="Times New Roman"/>
        </w:rPr>
        <w:t xml:space="preserve">9 tables in the </w:t>
      </w:r>
      <w:r w:rsidR="0094383C">
        <w:rPr>
          <w:rFonts w:cs="Times New Roman"/>
          <w:i/>
          <w:iCs/>
        </w:rPr>
        <w:t>Supplemental Information</w:t>
      </w:r>
      <w:r w:rsidR="0094383C">
        <w:rPr>
          <w:rFonts w:cs="Times New Roman"/>
        </w:rPr>
        <w:t>.</w:t>
      </w:r>
    </w:p>
    <w:p w14:paraId="213054C2" w14:textId="618C9211" w:rsidR="008965C3" w:rsidRDefault="000F6C82" w:rsidP="008965C3">
      <w:pPr>
        <w:spacing w:after="120"/>
        <w:rPr>
          <w:rFonts w:cs="Times New Roman"/>
        </w:rPr>
      </w:pPr>
      <w:r w:rsidRPr="000F6C82">
        <w:rPr>
          <w:rFonts w:cs="Times New Roman"/>
        </w:rPr>
        <w:t>We appreciate the</w:t>
      </w:r>
      <w:r>
        <w:rPr>
          <w:rFonts w:cs="Times New Roman"/>
        </w:rPr>
        <w:t xml:space="preserve"> constructive feedback from the</w:t>
      </w:r>
      <w:r w:rsidRPr="000F6C82">
        <w:rPr>
          <w:rFonts w:cs="Times New Roman"/>
        </w:rPr>
        <w:t xml:space="preserve"> editor and </w:t>
      </w:r>
      <w:r>
        <w:rPr>
          <w:rFonts w:cs="Times New Roman"/>
        </w:rPr>
        <w:t xml:space="preserve">two </w:t>
      </w:r>
      <w:r w:rsidRPr="000F6C82">
        <w:rPr>
          <w:rFonts w:cs="Times New Roman"/>
        </w:rPr>
        <w:t>reviewer</w:t>
      </w:r>
      <w:r>
        <w:rPr>
          <w:rFonts w:cs="Times New Roman"/>
        </w:rPr>
        <w:t xml:space="preserve">s and </w:t>
      </w:r>
      <w:r w:rsidRPr="000F6C82">
        <w:rPr>
          <w:rFonts w:cs="Times New Roman"/>
        </w:rPr>
        <w:t>their positive remarks on our study. In response</w:t>
      </w:r>
      <w:r>
        <w:rPr>
          <w:rFonts w:cs="Times New Roman"/>
        </w:rPr>
        <w:t xml:space="preserve"> to reviewer feedback</w:t>
      </w:r>
      <w:r w:rsidRPr="000F6C82">
        <w:rPr>
          <w:rFonts w:cs="Times New Roman"/>
        </w:rPr>
        <w:t>, we have revised the manuscript to explicitly state the sample sizes used in our statistical analyses.</w:t>
      </w:r>
      <w:r w:rsidRPr="000F6C82">
        <w:t xml:space="preserve"> </w:t>
      </w:r>
      <w:r w:rsidRPr="000F6C82">
        <w:rPr>
          <w:rFonts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cs="Times New Roman"/>
        </w:rPr>
        <w:t>Finally, we have considered all of the line</w:t>
      </w:r>
      <w:r w:rsidR="00AE3178">
        <w:rPr>
          <w:rFonts w:cs="Times New Roman"/>
        </w:rPr>
        <w:t>-by-line</w:t>
      </w:r>
      <w:r w:rsidR="008965C3">
        <w:rPr>
          <w:rFonts w:cs="Times New Roman"/>
        </w:rPr>
        <w:t xml:space="preserve"> comments by both of the reviewers</w:t>
      </w:r>
      <w:r w:rsidR="00F264B3">
        <w:rPr>
          <w:rFonts w:cs="Times New Roman"/>
        </w:rPr>
        <w:t>. These changes</w:t>
      </w:r>
      <w:r w:rsidR="008965C3">
        <w:rPr>
          <w:rFonts w:cs="Times New Roman"/>
        </w:rPr>
        <w:t xml:space="preserve"> provide additional context and nuance that strengthens the main message of the paper.</w:t>
      </w:r>
    </w:p>
    <w:p w14:paraId="6CF16271" w14:textId="793EB019" w:rsidR="008965C3" w:rsidRPr="008965C3" w:rsidRDefault="000F6C82" w:rsidP="008965C3">
      <w:pPr>
        <w:spacing w:after="120"/>
        <w:rPr>
          <w:rFonts w:cs="Times New Roman"/>
        </w:rPr>
      </w:pPr>
      <w:r w:rsidRPr="000F6C82">
        <w:rPr>
          <w:rFonts w:cs="Times New Roman"/>
        </w:rPr>
        <w:t xml:space="preserve">Below, we provide a detailed point-by-point response to all reviewer comments. Reviewer comments are presented in black, with our responses in red. </w:t>
      </w:r>
      <w:r w:rsidR="008965C3" w:rsidRPr="008965C3">
        <w:rPr>
          <w:rFonts w:cs="Times New Roman"/>
        </w:rPr>
        <w:t>Where possible, we reference line numbers and copy major text additions into our response to facilitate review.</w:t>
      </w:r>
    </w:p>
    <w:p w14:paraId="798739F0" w14:textId="15BABD6D" w:rsidR="008965C3" w:rsidRPr="008965C3" w:rsidRDefault="008965C3" w:rsidP="008965C3">
      <w:pPr>
        <w:spacing w:after="120"/>
        <w:rPr>
          <w:rFonts w:cs="Times New Roman"/>
        </w:rPr>
      </w:pPr>
      <w:r w:rsidRPr="008965C3">
        <w:rPr>
          <w:rFonts w:cs="Times New Roman"/>
        </w:rPr>
        <w:t xml:space="preserve">Please contact me using the e-mail listed above over any </w:t>
      </w:r>
      <w:r w:rsidR="00E00D34">
        <w:rPr>
          <w:rFonts w:cs="Times New Roman"/>
        </w:rPr>
        <w:t xml:space="preserve">additional </w:t>
      </w:r>
      <w:r w:rsidRPr="008965C3">
        <w:rPr>
          <w:rFonts w:cs="Times New Roman"/>
        </w:rPr>
        <w:t>questions or concerns</w:t>
      </w:r>
      <w:r w:rsidR="0094383C">
        <w:rPr>
          <w:rFonts w:cs="Times New Roman"/>
        </w:rPr>
        <w:t>.</w:t>
      </w:r>
    </w:p>
    <w:p w14:paraId="37F97742" w14:textId="77777777" w:rsidR="008965C3" w:rsidRDefault="008965C3" w:rsidP="008965C3">
      <w:pPr>
        <w:spacing w:after="120"/>
        <w:rPr>
          <w:rFonts w:cs="Times New Roman"/>
        </w:rPr>
      </w:pPr>
    </w:p>
    <w:p w14:paraId="47AA99D9" w14:textId="4A97ADF5" w:rsidR="008965C3" w:rsidRPr="008965C3" w:rsidRDefault="008965C3" w:rsidP="008965C3">
      <w:pPr>
        <w:spacing w:after="120"/>
        <w:rPr>
          <w:rFonts w:cs="Times New Roman"/>
        </w:rPr>
      </w:pPr>
      <w:r w:rsidRPr="008965C3">
        <w:rPr>
          <w:rFonts w:cs="Times New Roman"/>
        </w:rPr>
        <w:t xml:space="preserve">Sincerely, </w:t>
      </w:r>
    </w:p>
    <w:p w14:paraId="1AF0F965" w14:textId="77777777" w:rsidR="008965C3" w:rsidRDefault="008965C3" w:rsidP="008965C3">
      <w:pPr>
        <w:spacing w:after="120"/>
        <w:rPr>
          <w:rFonts w:cs="Times New Roman"/>
        </w:rPr>
      </w:pPr>
    </w:p>
    <w:p w14:paraId="76DD0487" w14:textId="09C16BC1" w:rsidR="008965C3" w:rsidRPr="008965C3" w:rsidRDefault="008965C3" w:rsidP="008965C3">
      <w:pPr>
        <w:spacing w:after="120"/>
        <w:rPr>
          <w:rFonts w:cs="Times New Roman"/>
        </w:rPr>
      </w:pPr>
      <w:r w:rsidRPr="008965C3">
        <w:rPr>
          <w:rFonts w:cs="Times New Roman"/>
        </w:rPr>
        <w:t>Evan A. Perkowski, Ph.D.</w:t>
      </w:r>
    </w:p>
    <w:p w14:paraId="07DB5061" w14:textId="1803A210" w:rsidR="00DA2867" w:rsidRDefault="008965C3" w:rsidP="008965C3">
      <w:pPr>
        <w:spacing w:after="120"/>
        <w:rPr>
          <w:rFonts w:cs="Times New Roman"/>
        </w:rPr>
      </w:pPr>
      <w:r w:rsidRPr="008965C3">
        <w:rPr>
          <w:rFonts w:cs="Times New Roman"/>
        </w:rPr>
        <w:t>On behalf of coauthors Ezinwanne Ezekannagha and Nicholas G. Smith</w:t>
      </w:r>
    </w:p>
    <w:p w14:paraId="29BD2183" w14:textId="57BB77FA" w:rsidR="008965C3" w:rsidRDefault="008965C3">
      <w:pPr>
        <w:rPr>
          <w:rFonts w:cs="Times New Roman"/>
        </w:rPr>
      </w:pPr>
      <w:r>
        <w:rPr>
          <w:rFonts w:cs="Times New Roman"/>
        </w:rPr>
        <w:br w:type="page"/>
      </w:r>
    </w:p>
    <w:p w14:paraId="4DF6A669" w14:textId="5D36A28C" w:rsidR="008965C3" w:rsidRDefault="008965C3" w:rsidP="004D3579">
      <w:pPr>
        <w:spacing w:after="120" w:line="360" w:lineRule="auto"/>
        <w:rPr>
          <w:rFonts w:cs="Times New Roman"/>
        </w:rPr>
      </w:pPr>
      <w:r>
        <w:rPr>
          <w:rFonts w:cs="Times New Roman"/>
          <w:b/>
          <w:bCs/>
        </w:rPr>
        <w:lastRenderedPageBreak/>
        <w:t>Response to Editor and Reviewer Feedback</w:t>
      </w:r>
    </w:p>
    <w:p w14:paraId="0EDC51EF" w14:textId="73BB6924" w:rsidR="00527E70" w:rsidRPr="00527E70" w:rsidRDefault="00527E70" w:rsidP="004D3579">
      <w:pPr>
        <w:spacing w:after="120" w:line="360" w:lineRule="auto"/>
        <w:rPr>
          <w:rFonts w:cs="Times New Roman"/>
          <w:b/>
          <w:bCs/>
        </w:rPr>
      </w:pPr>
      <w:r>
        <w:rPr>
          <w:rFonts w:cs="Times New Roman"/>
          <w:b/>
          <w:bCs/>
        </w:rPr>
        <w:t>Editor Comments</w:t>
      </w:r>
    </w:p>
    <w:p w14:paraId="7A1443BA" w14:textId="77777777" w:rsidR="00E00D34" w:rsidRDefault="00527E70" w:rsidP="004D3579">
      <w:pPr>
        <w:spacing w:line="360" w:lineRule="auto"/>
        <w:rPr>
          <w:rFonts w:cs="Times New Roman"/>
          <w:b/>
          <w:bCs/>
          <w:color w:val="000000"/>
        </w:rPr>
      </w:pPr>
      <w:r w:rsidRPr="00527E70">
        <w:rPr>
          <w:rFonts w:cs="Times New Roman"/>
          <w:b/>
          <w:bCs/>
          <w:color w:val="000000"/>
        </w:rPr>
        <w:t>Thank you for your submission to JXB. You</w:t>
      </w:r>
      <w:r>
        <w:rPr>
          <w:rFonts w:cs="Times New Roman"/>
          <w:b/>
          <w:bCs/>
          <w:color w:val="000000"/>
        </w:rPr>
        <w:t>r</w:t>
      </w:r>
      <w:r w:rsidRPr="00527E70">
        <w:rPr>
          <w:rFonts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cs="Times New Roman"/>
            <w:b/>
            <w:bCs/>
            <w:bdr w:val="none" w:sz="0" w:space="0" w:color="auto" w:frame="1"/>
          </w:rPr>
          <w:t>https://doi.org/10.1093/jxb/erab268</w:t>
        </w:r>
      </w:hyperlink>
      <w:r w:rsidRPr="00527E70">
        <w:rPr>
          <w:rFonts w:cs="Times New Roman"/>
          <w:b/>
          <w:bCs/>
          <w:color w:val="000000"/>
        </w:rPr>
        <w:t>).</w:t>
      </w:r>
    </w:p>
    <w:p w14:paraId="56B3B94B" w14:textId="77777777" w:rsidR="00E00D34" w:rsidRDefault="00E00D34" w:rsidP="004D3579">
      <w:pPr>
        <w:spacing w:line="360" w:lineRule="auto"/>
        <w:rPr>
          <w:rFonts w:cs="Times New Roman"/>
          <w:b/>
          <w:bCs/>
          <w:color w:val="000000"/>
        </w:rPr>
      </w:pPr>
    </w:p>
    <w:p w14:paraId="3011B388" w14:textId="76773831" w:rsidR="00E00D34" w:rsidRDefault="00527E70" w:rsidP="004D3579">
      <w:pPr>
        <w:spacing w:line="360" w:lineRule="auto"/>
        <w:rPr>
          <w:rFonts w:cs="Times New Roman"/>
          <w:b/>
          <w:bCs/>
          <w:color w:val="000000"/>
        </w:rPr>
      </w:pPr>
      <w:r w:rsidRPr="00527E70">
        <w:rPr>
          <w:rFonts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4D3579">
      <w:pPr>
        <w:spacing w:line="360" w:lineRule="auto"/>
        <w:rPr>
          <w:rFonts w:cs="Times New Roman"/>
          <w:b/>
          <w:bCs/>
          <w:color w:val="000000"/>
        </w:rPr>
      </w:pPr>
    </w:p>
    <w:p w14:paraId="1B2C82B3" w14:textId="3221440B" w:rsidR="00E00D34" w:rsidRDefault="00527E70" w:rsidP="004D3579">
      <w:pPr>
        <w:spacing w:line="360" w:lineRule="auto"/>
        <w:rPr>
          <w:rFonts w:cs="Times New Roman"/>
          <w:b/>
          <w:bCs/>
          <w:color w:val="000000"/>
        </w:rPr>
      </w:pPr>
      <w:r w:rsidRPr="00527E70">
        <w:rPr>
          <w:rFonts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4D3579">
      <w:pPr>
        <w:spacing w:line="360" w:lineRule="auto"/>
        <w:rPr>
          <w:rFonts w:cs="Times New Roman"/>
          <w:b/>
          <w:bCs/>
          <w:color w:val="000000"/>
        </w:rPr>
      </w:pPr>
    </w:p>
    <w:p w14:paraId="36001D97" w14:textId="159ECFA4" w:rsidR="00527E70" w:rsidRDefault="00527E70" w:rsidP="004D3579">
      <w:pPr>
        <w:spacing w:line="360" w:lineRule="auto"/>
        <w:rPr>
          <w:rFonts w:cs="Times New Roman"/>
          <w:b/>
          <w:bCs/>
          <w:color w:val="000000"/>
        </w:rPr>
      </w:pPr>
      <w:r w:rsidRPr="00527E70">
        <w:rPr>
          <w:rFonts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cs="Times New Roman"/>
          <w:b/>
          <w:bCs/>
          <w:color w:val="000000"/>
        </w:rPr>
        <w:t> </w:t>
      </w:r>
      <w:r w:rsidRPr="00527E70">
        <w:rPr>
          <w:rFonts w:cs="Times New Roman"/>
          <w:b/>
          <w:bCs/>
          <w:color w:val="000000"/>
        </w:rPr>
        <w:t>if you feel you will need longer please reply to this e-mail to let the editorial staff know.</w:t>
      </w:r>
    </w:p>
    <w:p w14:paraId="42AD926D" w14:textId="27B3E91D" w:rsidR="008965C3" w:rsidRDefault="00527E70" w:rsidP="004D3579">
      <w:pPr>
        <w:spacing w:line="360" w:lineRule="auto"/>
        <w:rPr>
          <w:rFonts w:cs="Times New Roman"/>
          <w:color w:val="FF0000"/>
        </w:rPr>
      </w:pPr>
      <w:r>
        <w:rPr>
          <w:rFonts w:cs="Times New Roman"/>
          <w:color w:val="FF0000"/>
        </w:rPr>
        <w:t>Thank you for the positive assessment of our manuscript and useful summary of the reviewer comments – we are excited to see our work discussed positively and constructively by the reviewers. We have addressed all points raised by the reviewers, providing additional context where needed to clarify our statistical approach and replication. We have</w:t>
      </w:r>
      <w:r w:rsidR="00966CA1">
        <w:rPr>
          <w:rFonts w:cs="Times New Roman"/>
          <w:color w:val="FF0000"/>
        </w:rPr>
        <w:t xml:space="preserve"> considered the comments from </w:t>
      </w:r>
      <w:r w:rsidR="00F264B3">
        <w:rPr>
          <w:rFonts w:cs="Times New Roman"/>
          <w:color w:val="FF0000"/>
        </w:rPr>
        <w:t>the second reviewer</w:t>
      </w:r>
      <w:r w:rsidR="00966CA1">
        <w:rPr>
          <w:rFonts w:cs="Times New Roman"/>
          <w:color w:val="FF0000"/>
        </w:rPr>
        <w:t xml:space="preserve"> about pot size and have </w:t>
      </w:r>
      <w:r w:rsidR="00F264B3">
        <w:rPr>
          <w:rFonts w:cs="Times New Roman"/>
          <w:color w:val="FF0000"/>
        </w:rPr>
        <w:t>added a statement calling for future work using a similar experimental approach in natural settings. Additionally, we have considered the alternative statistical approach suggested from the second reviewer. However, have decided to not implement an information-theoretic approach to simplify models due to the fact that null treatment responses are just as informative in making inferences about whether eco-evolutionary optimality or nitrogen limitation drives plant responses to elevated CO</w:t>
      </w:r>
      <w:r w:rsidR="00F264B3">
        <w:rPr>
          <w:rFonts w:cs="Times New Roman"/>
          <w:color w:val="FF0000"/>
          <w:vertAlign w:val="subscript"/>
        </w:rPr>
        <w:t>2</w:t>
      </w:r>
      <w:r w:rsidR="00145138">
        <w:rPr>
          <w:rFonts w:cs="Times New Roman"/>
          <w:color w:val="FF0000"/>
        </w:rPr>
        <w:t xml:space="preserve"> as significant treatment </w:t>
      </w:r>
      <w:r w:rsidR="00145138">
        <w:rPr>
          <w:rFonts w:cs="Times New Roman"/>
          <w:color w:val="FF0000"/>
        </w:rPr>
        <w:lastRenderedPageBreak/>
        <w:t>responses</w:t>
      </w:r>
      <w:r w:rsidR="00F264B3">
        <w:rPr>
          <w:rFonts w:cs="Times New Roman"/>
          <w:color w:val="FF0000"/>
        </w:rPr>
        <w:t xml:space="preserve">. </w:t>
      </w:r>
      <w:r w:rsidR="00A55525">
        <w:rPr>
          <w:rFonts w:cs="Times New Roman"/>
          <w:color w:val="FF0000"/>
        </w:rPr>
        <w:t>W</w:t>
      </w:r>
      <w:r w:rsidR="00F264B3">
        <w:rPr>
          <w:rFonts w:cs="Times New Roman"/>
          <w:color w:val="FF0000"/>
        </w:rPr>
        <w:t xml:space="preserve">e contend that the minimum adequate model needed to test hypotheses is the full model presented in the manuscript. </w:t>
      </w:r>
      <w:r w:rsidR="00966CA1">
        <w:rPr>
          <w:rFonts w:cs="Times New Roman"/>
          <w:color w:val="FF0000"/>
        </w:rPr>
        <w:t>Finally, we have made efforts to remove redundant keywords</w:t>
      </w:r>
      <w:r w:rsidR="00F264B3">
        <w:rPr>
          <w:rFonts w:cs="Times New Roman"/>
          <w:color w:val="FF0000"/>
        </w:rPr>
        <w:t xml:space="preserve"> as requested from the Editor</w:t>
      </w:r>
      <w:r w:rsidR="00966CA1">
        <w:rPr>
          <w:rFonts w:cs="Times New Roman"/>
          <w:color w:val="FF0000"/>
        </w:rPr>
        <w:t xml:space="preserve">. </w:t>
      </w:r>
      <w:r>
        <w:rPr>
          <w:rFonts w:cs="Times New Roman"/>
          <w:color w:val="FF0000"/>
        </w:rPr>
        <w:t>We feel these changes have improved the interpretation and clarity of the paper’s main message. Below, please find our responses to each of the reviewer’s comments.</w:t>
      </w:r>
    </w:p>
    <w:p w14:paraId="52A20247" w14:textId="77777777" w:rsidR="00F264B3" w:rsidRDefault="00F264B3" w:rsidP="004D3579">
      <w:pPr>
        <w:spacing w:line="360" w:lineRule="auto"/>
        <w:rPr>
          <w:rFonts w:cs="Times New Roman"/>
          <w:b/>
          <w:bCs/>
          <w:color w:val="000000" w:themeColor="text1"/>
        </w:rPr>
      </w:pPr>
    </w:p>
    <w:p w14:paraId="6C2AAD9E" w14:textId="2046AE86" w:rsidR="00527E70" w:rsidRDefault="00527E70" w:rsidP="004D3579">
      <w:pPr>
        <w:spacing w:line="360" w:lineRule="auto"/>
        <w:rPr>
          <w:rFonts w:cs="Times New Roman"/>
          <w:b/>
          <w:bCs/>
          <w:color w:val="000000" w:themeColor="text1"/>
        </w:rPr>
      </w:pPr>
      <w:r>
        <w:rPr>
          <w:rFonts w:cs="Times New Roman"/>
          <w:b/>
          <w:bCs/>
          <w:color w:val="000000" w:themeColor="text1"/>
        </w:rPr>
        <w:t xml:space="preserve">Reviewer 1 </w:t>
      </w:r>
    </w:p>
    <w:p w14:paraId="330B3821" w14:textId="77777777" w:rsidR="003F4804" w:rsidRDefault="00527E70" w:rsidP="004D3579">
      <w:pPr>
        <w:spacing w:line="360" w:lineRule="auto"/>
        <w:rPr>
          <w:rFonts w:cs="Times New Roman"/>
          <w:b/>
          <w:bCs/>
          <w:color w:val="000000" w:themeColor="text1"/>
        </w:rPr>
      </w:pPr>
      <w:r w:rsidRPr="00527E70">
        <w:rPr>
          <w:rFonts w:cs="Times New Roman"/>
          <w:b/>
          <w:bCs/>
          <w:color w:val="000000" w:themeColor="text1"/>
        </w:rPr>
        <w:t>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plants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was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0D9537C3" w:rsidR="00A424FC" w:rsidRDefault="003F4804" w:rsidP="004D3579">
      <w:pPr>
        <w:spacing w:line="360" w:lineRule="auto"/>
        <w:rPr>
          <w:rFonts w:cs="Times New Roman"/>
          <w:b/>
          <w:bCs/>
          <w:color w:val="000000" w:themeColor="text1"/>
        </w:rPr>
      </w:pPr>
      <w:r>
        <w:rPr>
          <w:rFonts w:cs="Times New Roman"/>
          <w:color w:val="FF0000"/>
        </w:rPr>
        <w:t xml:space="preserve">Thank you for your positive comments about our paper. We agree that it is important to specify the replicates used in the </w:t>
      </w:r>
      <w:r w:rsidR="00145138">
        <w:rPr>
          <w:rFonts w:cs="Times New Roman"/>
          <w:color w:val="FF0000"/>
        </w:rPr>
        <w:t>nitrogen</w:t>
      </w:r>
      <w:r>
        <w:rPr>
          <w:rFonts w:cs="Times New Roman"/>
          <w:color w:val="FF0000"/>
        </w:rPr>
        <w:t xml:space="preserve"> fertilization </w:t>
      </w:r>
      <w:r w:rsidR="00966CA1">
        <w:rPr>
          <w:rFonts w:cs="Times New Roman"/>
          <w:color w:val="FF0000"/>
        </w:rPr>
        <w:t>treatments and</w:t>
      </w:r>
      <w:r>
        <w:rPr>
          <w:rFonts w:cs="Times New Roman"/>
          <w:color w:val="FF0000"/>
        </w:rPr>
        <w:t xml:space="preserve"> have included </w:t>
      </w:r>
      <w:r w:rsidR="00FD3E71">
        <w:rPr>
          <w:rFonts w:cs="Times New Roman"/>
          <w:color w:val="FF0000"/>
        </w:rPr>
        <w:t xml:space="preserve">our response to this in one of the line comments below. To summarize our changes, the revised manuscript now includes an explicit explanation of the replication scheme used for the </w:t>
      </w:r>
      <w:r w:rsidR="00145138">
        <w:rPr>
          <w:rFonts w:cs="Times New Roman"/>
          <w:color w:val="FF0000"/>
        </w:rPr>
        <w:t>nitrogen</w:t>
      </w:r>
      <w:r w:rsidR="00FD3E71">
        <w:rPr>
          <w:rFonts w:cs="Times New Roman"/>
          <w:color w:val="FF0000"/>
        </w:rPr>
        <w:t xml:space="preserve"> fertilization treatments</w:t>
      </w:r>
      <w:r w:rsidR="00145138">
        <w:rPr>
          <w:rFonts w:cs="Times New Roman"/>
          <w:color w:val="FF0000"/>
        </w:rPr>
        <w:t xml:space="preserve"> (including two additional tables in the </w:t>
      </w:r>
      <w:r w:rsidR="00145138">
        <w:rPr>
          <w:rFonts w:cs="Times New Roman"/>
          <w:i/>
          <w:iCs/>
          <w:color w:val="FF0000"/>
        </w:rPr>
        <w:t>Supplemental Information</w:t>
      </w:r>
      <w:r w:rsidR="00145138">
        <w:rPr>
          <w:rFonts w:cs="Times New Roman"/>
          <w:color w:val="FF0000"/>
        </w:rPr>
        <w:t>)</w:t>
      </w:r>
      <w:r w:rsidR="00966CA1">
        <w:rPr>
          <w:rFonts w:cs="Times New Roman"/>
          <w:color w:val="FF0000"/>
        </w:rPr>
        <w:t xml:space="preserve"> and also includes </w:t>
      </w:r>
      <w:r w:rsidR="00966CA1">
        <w:rPr>
          <w:rFonts w:cs="Times New Roman"/>
          <w:color w:val="FF0000"/>
        </w:rPr>
        <w:lastRenderedPageBreak/>
        <w:t xml:space="preserve">citations </w:t>
      </w:r>
      <w:r w:rsidR="00FD3E71">
        <w:rPr>
          <w:rFonts w:cs="Times New Roman"/>
          <w:color w:val="FF0000"/>
        </w:rPr>
        <w:t xml:space="preserve">suggested in some of the </w:t>
      </w:r>
      <w:r w:rsidR="00FD3E71" w:rsidRPr="00F264B3">
        <w:rPr>
          <w:rFonts w:cs="Times New Roman"/>
          <w:color w:val="FF0000"/>
        </w:rPr>
        <w:t>line</w:t>
      </w:r>
      <w:r w:rsidR="002907BA">
        <w:rPr>
          <w:rFonts w:cs="Times New Roman"/>
          <w:color w:val="FF0000"/>
        </w:rPr>
        <w:t>-by-line</w:t>
      </w:r>
      <w:r w:rsidR="00FD3E71" w:rsidRPr="00F264B3">
        <w:rPr>
          <w:rFonts w:cs="Times New Roman"/>
          <w:color w:val="FF0000"/>
        </w:rPr>
        <w:t xml:space="preserve"> comments</w:t>
      </w:r>
      <w:r w:rsidR="00F264B3" w:rsidRPr="00F264B3">
        <w:rPr>
          <w:rFonts w:cs="Times New Roman"/>
          <w:color w:val="FF0000"/>
        </w:rPr>
        <w:t xml:space="preserve"> (</w:t>
      </w:r>
      <w:r w:rsidR="002907BA">
        <w:rPr>
          <w:rFonts w:cs="Times New Roman"/>
          <w:color w:val="FF0000"/>
        </w:rPr>
        <w:t xml:space="preserve">referring to </w:t>
      </w:r>
      <w:r w:rsidR="00F264B3" w:rsidRPr="00F264B3">
        <w:rPr>
          <w:rFonts w:cs="Times New Roman"/>
          <w:color w:val="FF0000"/>
        </w:rPr>
        <w:t>Line</w:t>
      </w:r>
      <w:r w:rsidR="002907BA">
        <w:rPr>
          <w:rFonts w:cs="Times New Roman"/>
          <w:color w:val="FF0000"/>
        </w:rPr>
        <w:t>s</w:t>
      </w:r>
      <w:r w:rsidR="00F264B3" w:rsidRPr="00F264B3">
        <w:rPr>
          <w:rFonts w:cs="Times New Roman"/>
          <w:color w:val="FF0000"/>
        </w:rPr>
        <w:t xml:space="preserve"> </w:t>
      </w:r>
      <w:r w:rsidR="00CA1D5E">
        <w:rPr>
          <w:rFonts w:cs="Times New Roman"/>
          <w:color w:val="FF0000"/>
        </w:rPr>
        <w:t>81-84, 129-145</w:t>
      </w:r>
      <w:r w:rsidR="00CA1D5E" w:rsidRPr="00F264B3">
        <w:rPr>
          <w:rFonts w:cs="Times New Roman"/>
          <w:color w:val="FF0000"/>
        </w:rPr>
        <w:t xml:space="preserve"> </w:t>
      </w:r>
      <w:r w:rsidR="002907BA">
        <w:rPr>
          <w:rFonts w:cs="Times New Roman"/>
          <w:color w:val="FF0000"/>
        </w:rPr>
        <w:t>in the previous submission</w:t>
      </w:r>
      <w:r w:rsidR="00F264B3" w:rsidRPr="00F264B3">
        <w:rPr>
          <w:rFonts w:cs="Times New Roman"/>
          <w:color w:val="FF0000"/>
        </w:rPr>
        <w:t>)</w:t>
      </w:r>
      <w:r w:rsidR="00FD3E71" w:rsidRPr="00F264B3">
        <w:rPr>
          <w:rFonts w:cs="Times New Roman"/>
          <w:color w:val="FF0000"/>
        </w:rPr>
        <w:t xml:space="preserve"> below</w:t>
      </w:r>
      <w:r w:rsidR="00FD3E71">
        <w:rPr>
          <w:rFonts w:cs="Times New Roman"/>
          <w:color w:val="FF0000"/>
        </w:rPr>
        <w:t>.</w:t>
      </w:r>
    </w:p>
    <w:p w14:paraId="1A7B1AF1" w14:textId="77777777" w:rsidR="00A424FC" w:rsidRDefault="00A424FC" w:rsidP="004D3579">
      <w:pPr>
        <w:spacing w:line="360" w:lineRule="auto"/>
        <w:rPr>
          <w:rFonts w:cs="Times New Roman"/>
          <w:b/>
          <w:bCs/>
          <w:color w:val="000000" w:themeColor="text1"/>
        </w:rPr>
      </w:pPr>
    </w:p>
    <w:p w14:paraId="54EA3238" w14:textId="1ECF8702" w:rsidR="00FD3E71" w:rsidRDefault="00527E70" w:rsidP="004D3579">
      <w:pPr>
        <w:spacing w:line="360" w:lineRule="auto"/>
        <w:rPr>
          <w:rFonts w:cs="Times New Roman"/>
          <w:b/>
          <w:bCs/>
          <w:color w:val="000000" w:themeColor="text1"/>
        </w:rPr>
      </w:pPr>
      <w:r w:rsidRPr="00527E70">
        <w:rPr>
          <w:rFonts w:cs="Times New Roman"/>
          <w:b/>
          <w:bCs/>
          <w:color w:val="000000" w:themeColor="text1"/>
        </w:rPr>
        <w:t xml:space="preserve">Line 81 – 84: Please use these results from the </w:t>
      </w:r>
      <w:proofErr w:type="spellStart"/>
      <w:r w:rsidRPr="00527E70">
        <w:rPr>
          <w:rFonts w:cs="Times New Roman"/>
          <w:b/>
          <w:bCs/>
          <w:color w:val="000000" w:themeColor="text1"/>
        </w:rPr>
        <w:t>Flakaliden</w:t>
      </w:r>
      <w:proofErr w:type="spellEnd"/>
      <w:r w:rsidRPr="00527E70">
        <w:rPr>
          <w:rFonts w:cs="Times New Roman"/>
          <w:b/>
          <w:bCs/>
          <w:color w:val="000000" w:themeColor="text1"/>
        </w:rPr>
        <w:t xml:space="preserve"> experiment that demonstrated this empirically (Sigurdsson et al., 2013)</w:t>
      </w:r>
    </w:p>
    <w:p w14:paraId="2A52A5CE" w14:textId="1B311A06" w:rsidR="009927ED" w:rsidRPr="009927ED" w:rsidRDefault="009927ED" w:rsidP="004D3579">
      <w:pPr>
        <w:spacing w:line="360" w:lineRule="auto"/>
        <w:rPr>
          <w:rFonts w:cs="Times New Roman"/>
          <w:color w:val="FF0000"/>
        </w:rPr>
      </w:pPr>
      <w:r>
        <w:rPr>
          <w:rFonts w:cs="Times New Roman"/>
          <w:color w:val="FF0000"/>
        </w:rPr>
        <w:t>Thank you for sharing this citation</w:t>
      </w:r>
      <w:r w:rsidR="00F264B3">
        <w:rPr>
          <w:rFonts w:cs="Times New Roman"/>
          <w:color w:val="FF0000"/>
        </w:rPr>
        <w:t>.</w:t>
      </w:r>
      <w:r>
        <w:rPr>
          <w:rFonts w:cs="Times New Roman"/>
          <w:color w:val="FF0000"/>
        </w:rPr>
        <w:t xml:space="preserve"> We have added Sigurdsson et al. (2013) here and have added this citation in the Discussion section to contextualize the</w:t>
      </w:r>
      <w:r w:rsidR="009A57C5">
        <w:rPr>
          <w:rFonts w:cs="Times New Roman"/>
          <w:color w:val="FF0000"/>
        </w:rPr>
        <w:t xml:space="preserve"> observed null effect of </w:t>
      </w:r>
      <w:r>
        <w:rPr>
          <w:rFonts w:cs="Times New Roman"/>
          <w:color w:val="FF0000"/>
        </w:rPr>
        <w:t>CO</w:t>
      </w:r>
      <w:r>
        <w:rPr>
          <w:rFonts w:cs="Times New Roman"/>
          <w:color w:val="FF0000"/>
          <w:vertAlign w:val="subscript"/>
        </w:rPr>
        <w:t>2</w:t>
      </w:r>
      <w:r>
        <w:rPr>
          <w:rFonts w:cs="Times New Roman"/>
          <w:color w:val="FF0000"/>
        </w:rPr>
        <w:t xml:space="preserve"> treatment </w:t>
      </w:r>
      <w:r w:rsidR="00E00D34">
        <w:rPr>
          <w:rFonts w:cs="Times New Roman"/>
          <w:color w:val="FF0000"/>
        </w:rPr>
        <w:t xml:space="preserve">on total leaf area </w:t>
      </w:r>
      <w:r>
        <w:rPr>
          <w:rFonts w:cs="Times New Roman"/>
          <w:color w:val="FF0000"/>
        </w:rPr>
        <w:t>under low nitrogen fertilizatio</w:t>
      </w:r>
      <w:r w:rsidR="009A57C5">
        <w:rPr>
          <w:rFonts w:cs="Times New Roman"/>
          <w:color w:val="FF0000"/>
        </w:rPr>
        <w:t>n</w:t>
      </w:r>
      <w:r>
        <w:rPr>
          <w:rFonts w:cs="Times New Roman"/>
          <w:color w:val="FF0000"/>
        </w:rPr>
        <w:t>.</w:t>
      </w:r>
    </w:p>
    <w:p w14:paraId="774750F6" w14:textId="77777777" w:rsidR="00A424FC" w:rsidRDefault="00A424FC" w:rsidP="004D3579">
      <w:pPr>
        <w:spacing w:line="360" w:lineRule="auto"/>
        <w:rPr>
          <w:rFonts w:cs="Times New Roman"/>
          <w:b/>
          <w:bCs/>
          <w:color w:val="000000" w:themeColor="text1"/>
        </w:rPr>
      </w:pPr>
    </w:p>
    <w:p w14:paraId="39125945" w14:textId="71E4ED99"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129 – 145: how does this study (Feng et al., 2015) fits into this discussion?</w:t>
      </w:r>
    </w:p>
    <w:p w14:paraId="0BE4F115" w14:textId="6B964655" w:rsidR="009A57C5" w:rsidRPr="009A57C5" w:rsidRDefault="00E00D34" w:rsidP="004D3579">
      <w:pPr>
        <w:spacing w:line="360" w:lineRule="auto"/>
        <w:rPr>
          <w:rFonts w:cs="Times New Roman"/>
          <w:color w:val="FF0000"/>
        </w:rPr>
      </w:pPr>
      <w:r>
        <w:rPr>
          <w:rFonts w:cs="Times New Roman"/>
          <w:color w:val="FF0000"/>
        </w:rPr>
        <w:t>Thank you for pointing out this paper to us.</w:t>
      </w:r>
      <w:r w:rsidR="00A17061">
        <w:rPr>
          <w:rFonts w:cs="Times New Roman"/>
          <w:color w:val="FF0000"/>
        </w:rPr>
        <w:t xml:space="preserve"> This paper shows that ANPP responses to elevated CO</w:t>
      </w:r>
      <w:r w:rsidR="00A17061">
        <w:rPr>
          <w:rFonts w:cs="Times New Roman"/>
          <w:color w:val="FF0000"/>
          <w:vertAlign w:val="subscript"/>
        </w:rPr>
        <w:t>2</w:t>
      </w:r>
      <w:r w:rsidR="00A17061">
        <w:rPr>
          <w:rFonts w:cs="Times New Roman"/>
          <w:color w:val="FF0000"/>
        </w:rPr>
        <w:t xml:space="preserve"> are positively correlated with nitrogen acquisition and fits well in this paragraph.</w:t>
      </w:r>
      <w:r w:rsidR="009A57C5">
        <w:rPr>
          <w:rFonts w:cs="Times New Roman"/>
          <w:color w:val="FF0000"/>
        </w:rPr>
        <w:t xml:space="preserve"> We have added a clause to the sentence starting on line </w:t>
      </w:r>
      <w:r w:rsidR="001145EC">
        <w:rPr>
          <w:rFonts w:cs="Times New Roman"/>
          <w:color w:val="FF0000"/>
        </w:rPr>
        <w:t>140</w:t>
      </w:r>
      <w:r w:rsidR="009A57C5">
        <w:rPr>
          <w:rFonts w:cs="Times New Roman"/>
          <w:color w:val="FF0000"/>
        </w:rPr>
        <w:t xml:space="preserve"> to link whole-plant responses to elevated CO</w:t>
      </w:r>
      <w:r w:rsidR="009A57C5">
        <w:rPr>
          <w:rFonts w:cs="Times New Roman"/>
          <w:color w:val="FF0000"/>
          <w:vertAlign w:val="subscript"/>
        </w:rPr>
        <w:t>2</w:t>
      </w:r>
      <w:r w:rsidR="009A57C5">
        <w:rPr>
          <w:rFonts w:cs="Times New Roman"/>
          <w:color w:val="FF0000"/>
        </w:rPr>
        <w:t xml:space="preserve"> with nutrient </w:t>
      </w:r>
      <w:r w:rsidR="00A17061">
        <w:rPr>
          <w:rFonts w:cs="Times New Roman"/>
          <w:color w:val="FF0000"/>
        </w:rPr>
        <w:t>uptake</w:t>
      </w:r>
      <w:r w:rsidR="009A57C5">
        <w:rPr>
          <w:rFonts w:cs="Times New Roman"/>
          <w:color w:val="FF0000"/>
        </w:rPr>
        <w:t>. We have also added</w:t>
      </w:r>
      <w:r w:rsidR="00A17061">
        <w:rPr>
          <w:rFonts w:cs="Times New Roman"/>
          <w:color w:val="FF0000"/>
        </w:rPr>
        <w:t xml:space="preserve"> an</w:t>
      </w:r>
      <w:r w:rsidR="009A57C5">
        <w:rPr>
          <w:rFonts w:cs="Times New Roman"/>
          <w:color w:val="FF0000"/>
        </w:rPr>
        <w:t xml:space="preserve"> additional citation to support this statement:</w:t>
      </w:r>
    </w:p>
    <w:p w14:paraId="4B7BFCCD" w14:textId="77777777" w:rsidR="009A57C5" w:rsidRDefault="009A57C5" w:rsidP="004D3579">
      <w:pPr>
        <w:spacing w:line="360" w:lineRule="auto"/>
        <w:rPr>
          <w:rFonts w:cs="Times New Roman"/>
          <w:color w:val="FF0000"/>
        </w:rPr>
      </w:pPr>
    </w:p>
    <w:p w14:paraId="3D6986EF" w14:textId="01FCD90F" w:rsidR="009927ED" w:rsidRPr="009A57C5" w:rsidRDefault="009A57C5" w:rsidP="004D3579">
      <w:pPr>
        <w:spacing w:line="360" w:lineRule="auto"/>
        <w:ind w:left="720"/>
        <w:rPr>
          <w:rFonts w:cs="Times New Roman"/>
          <w:color w:val="FF0000"/>
        </w:rPr>
      </w:pPr>
      <w:r>
        <w:rPr>
          <w:rFonts w:cs="Times New Roman"/>
          <w:color w:val="FF0000"/>
        </w:rPr>
        <w:t>“</w:t>
      </w:r>
      <w:r w:rsidRPr="009A57C5">
        <w:rPr>
          <w:rFonts w:cs="Times New Roman"/>
          <w:color w:val="FF0000"/>
        </w:rPr>
        <w:t>Therefore, considering nitrogen acquisition strategy is</w:t>
      </w:r>
      <w:r>
        <w:rPr>
          <w:rFonts w:cs="Times New Roman"/>
          <w:color w:val="FF0000"/>
        </w:rPr>
        <w:t xml:space="preserve"> </w:t>
      </w:r>
      <w:r w:rsidRPr="009A57C5">
        <w:rPr>
          <w:rFonts w:cs="Times New Roman"/>
          <w:color w:val="FF0000"/>
        </w:rPr>
        <w:t>important when examining plant responses to elevated CO</w:t>
      </w:r>
      <w:r w:rsidRPr="00145138">
        <w:rPr>
          <w:rFonts w:cs="Times New Roman"/>
          <w:color w:val="FF0000"/>
          <w:vertAlign w:val="subscript"/>
        </w:rPr>
        <w:t>2</w:t>
      </w:r>
      <w:r w:rsidRPr="009A57C5">
        <w:rPr>
          <w:rFonts w:cs="Times New Roman"/>
          <w:color w:val="FF0000"/>
        </w:rPr>
        <w:t xml:space="preserve"> across nitrogen availability gradients</w:t>
      </w:r>
      <w:r>
        <w:rPr>
          <w:rFonts w:cs="Times New Roman"/>
          <w:color w:val="FF0000"/>
        </w:rPr>
        <w:t>, especially because whole-plant responses to elevated CO</w:t>
      </w:r>
      <w:r>
        <w:rPr>
          <w:rFonts w:cs="Times New Roman"/>
          <w:color w:val="FF0000"/>
          <w:vertAlign w:val="subscript"/>
        </w:rPr>
        <w:t>2</w:t>
      </w:r>
      <w:r>
        <w:rPr>
          <w:rFonts w:cs="Times New Roman"/>
          <w:color w:val="FF0000"/>
        </w:rPr>
        <w:t xml:space="preserve"> are</w:t>
      </w:r>
      <w:r w:rsidR="0063630B">
        <w:rPr>
          <w:rFonts w:cs="Times New Roman"/>
          <w:color w:val="FF0000"/>
        </w:rPr>
        <w:t xml:space="preserve"> often</w:t>
      </w:r>
      <w:r>
        <w:rPr>
          <w:rFonts w:cs="Times New Roman"/>
          <w:color w:val="FF0000"/>
        </w:rPr>
        <w:t xml:space="preserve"> </w:t>
      </w:r>
      <w:r w:rsidR="0063630B">
        <w:rPr>
          <w:rFonts w:cs="Times New Roman"/>
          <w:color w:val="FF0000"/>
        </w:rPr>
        <w:t>positively correlated</w:t>
      </w:r>
      <w:r>
        <w:rPr>
          <w:rFonts w:cs="Times New Roman"/>
          <w:color w:val="FF0000"/>
        </w:rPr>
        <w:t xml:space="preserve"> with nitrogen </w:t>
      </w:r>
      <w:r w:rsidR="0063630B">
        <w:rPr>
          <w:rFonts w:cs="Times New Roman"/>
          <w:color w:val="FF0000"/>
        </w:rPr>
        <w:t xml:space="preserve">uptake </w:t>
      </w:r>
      <w:r>
        <w:rPr>
          <w:rFonts w:cs="Times New Roman"/>
          <w:color w:val="FF0000"/>
        </w:rPr>
        <w:t>(Feng et al., 2015; Stocker et al., 2025).”</w:t>
      </w:r>
    </w:p>
    <w:p w14:paraId="23D65E1B" w14:textId="77777777" w:rsidR="00A424FC" w:rsidRDefault="00A424FC" w:rsidP="004D3579">
      <w:pPr>
        <w:spacing w:line="360" w:lineRule="auto"/>
        <w:rPr>
          <w:rFonts w:cs="Times New Roman"/>
          <w:b/>
          <w:bCs/>
          <w:color w:val="000000" w:themeColor="text1"/>
        </w:rPr>
      </w:pPr>
    </w:p>
    <w:p w14:paraId="10F16897" w14:textId="0FF7787F"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190 – 193: You need to explicitly tell us how many plants received each fertilization treatment to understand the power of your analyses.</w:t>
      </w:r>
    </w:p>
    <w:p w14:paraId="46F836C9" w14:textId="31F57CC8" w:rsidR="009A57C5" w:rsidRDefault="00527E70" w:rsidP="004D3579">
      <w:pPr>
        <w:spacing w:line="360" w:lineRule="auto"/>
        <w:rPr>
          <w:rFonts w:cs="Times New Roman"/>
          <w:color w:val="FF0000"/>
        </w:rPr>
      </w:pPr>
      <w:r>
        <w:rPr>
          <w:rFonts w:cs="Times New Roman"/>
          <w:color w:val="FF0000"/>
        </w:rPr>
        <w:t>We agree that it is important to explicitly specify the replication of each treatment group.</w:t>
      </w:r>
      <w:r w:rsidR="003F4804">
        <w:rPr>
          <w:rFonts w:cs="Times New Roman"/>
          <w:color w:val="FF0000"/>
        </w:rPr>
        <w:t xml:space="preserve"> 144 plants were grown in the experiment and were equally divided into 36 treatment combinations (2 CO</w:t>
      </w:r>
      <w:r w:rsidR="003F4804">
        <w:rPr>
          <w:rFonts w:cs="Times New Roman"/>
          <w:color w:val="FF0000"/>
          <w:vertAlign w:val="subscript"/>
        </w:rPr>
        <w:t>2</w:t>
      </w:r>
      <w:r w:rsidR="003F4804">
        <w:rPr>
          <w:rFonts w:cs="Times New Roman"/>
          <w:color w:val="FF0000"/>
        </w:rPr>
        <w:t>, 2 inoculation, and 9 nitrogen fertilization treatments</w:t>
      </w:r>
      <w:r w:rsidR="00E2578F">
        <w:rPr>
          <w:rFonts w:cs="Times New Roman"/>
          <w:color w:val="FF0000"/>
        </w:rPr>
        <w:t xml:space="preserve"> in a full-factorial setup</w:t>
      </w:r>
      <w:r w:rsidR="003F4804">
        <w:rPr>
          <w:rFonts w:cs="Times New Roman"/>
          <w:color w:val="FF0000"/>
        </w:rPr>
        <w:t xml:space="preserve">). Thus, four replicates were included in each unique </w:t>
      </w:r>
      <w:r>
        <w:rPr>
          <w:rFonts w:cs="Times New Roman"/>
          <w:color w:val="FF0000"/>
        </w:rPr>
        <w:t>CO</w:t>
      </w:r>
      <w:r>
        <w:rPr>
          <w:rFonts w:cs="Times New Roman"/>
          <w:color w:val="FF0000"/>
          <w:vertAlign w:val="subscript"/>
        </w:rPr>
        <w:t>2</w:t>
      </w:r>
      <w:r>
        <w:rPr>
          <w:rFonts w:cs="Times New Roman"/>
          <w:color w:val="FF0000"/>
        </w:rPr>
        <w:t>-by-inoculation-by-nitrogen fertilization treatment</w:t>
      </w:r>
      <w:r w:rsidR="001145EC">
        <w:rPr>
          <w:rFonts w:cs="Times New Roman"/>
          <w:color w:val="FF0000"/>
        </w:rPr>
        <w:t>, which is now explicitly stated on line 196</w:t>
      </w:r>
      <w:r w:rsidR="003F4804">
        <w:rPr>
          <w:rFonts w:cs="Times New Roman"/>
          <w:color w:val="FF0000"/>
        </w:rPr>
        <w:t xml:space="preserve">. This replication scheme is sufficient to test our hypotheses with confidence </w:t>
      </w:r>
      <w:r w:rsidR="009927ED">
        <w:rPr>
          <w:rFonts w:cs="Times New Roman"/>
          <w:color w:val="FF0000"/>
        </w:rPr>
        <w:t>given that the experiment was designed to evaluate nitrogen fertilization treatments as a continuous predictor of leaf and whole-plant responses to CO</w:t>
      </w:r>
      <w:r w:rsidR="009927ED">
        <w:rPr>
          <w:rFonts w:cs="Times New Roman"/>
          <w:color w:val="FF0000"/>
          <w:vertAlign w:val="subscript"/>
        </w:rPr>
        <w:t>2</w:t>
      </w:r>
      <w:r w:rsidR="009927ED">
        <w:rPr>
          <w:rFonts w:cs="Times New Roman"/>
          <w:color w:val="FF0000"/>
        </w:rPr>
        <w:t xml:space="preserve"> treatments. </w:t>
      </w:r>
      <w:r w:rsidR="003F4804">
        <w:rPr>
          <w:rFonts w:cs="Times New Roman"/>
          <w:color w:val="FF0000"/>
        </w:rPr>
        <w:t>The slope that explain</w:t>
      </w:r>
      <w:r w:rsidR="00721FCF">
        <w:rPr>
          <w:rFonts w:cs="Times New Roman"/>
          <w:color w:val="FF0000"/>
        </w:rPr>
        <w:t>ed</w:t>
      </w:r>
      <w:r w:rsidR="003F4804">
        <w:rPr>
          <w:rFonts w:cs="Times New Roman"/>
          <w:color w:val="FF0000"/>
        </w:rPr>
        <w:t xml:space="preserve"> the effects of nitrogen fertilization on each unique CO</w:t>
      </w:r>
      <w:r w:rsidR="003F4804">
        <w:rPr>
          <w:rFonts w:cs="Times New Roman"/>
          <w:color w:val="FF0000"/>
          <w:vertAlign w:val="subscript"/>
        </w:rPr>
        <w:t>2</w:t>
      </w:r>
      <w:r w:rsidR="003F4804">
        <w:rPr>
          <w:rFonts w:cs="Times New Roman"/>
          <w:color w:val="FF0000"/>
        </w:rPr>
        <w:t xml:space="preserve">-by-inoculation combination was assessed and drawn using a maximum of 36 data points. However, </w:t>
      </w:r>
      <w:r w:rsidR="003F4804">
        <w:rPr>
          <w:rFonts w:cs="Times New Roman"/>
          <w:color w:val="FF0000"/>
        </w:rPr>
        <w:lastRenderedPageBreak/>
        <w:t xml:space="preserve">we removed </w:t>
      </w:r>
      <w:r w:rsidR="00E00D34">
        <w:rPr>
          <w:rFonts w:cs="Times New Roman"/>
          <w:color w:val="FF0000"/>
        </w:rPr>
        <w:t xml:space="preserve">16 </w:t>
      </w:r>
      <w:r w:rsidR="003F4804">
        <w:rPr>
          <w:rFonts w:cs="Times New Roman"/>
          <w:color w:val="FF0000"/>
        </w:rPr>
        <w:t xml:space="preserve">uninoculated individuals who had formed root nodules. </w:t>
      </w:r>
      <w:r w:rsidR="00F264B3">
        <w:rPr>
          <w:rFonts w:cs="Times New Roman"/>
          <w:color w:val="FF0000"/>
        </w:rPr>
        <w:t>To explicitly define the replication of treatment combinations, w</w:t>
      </w:r>
      <w:r w:rsidR="00A424FC">
        <w:rPr>
          <w:rFonts w:cs="Times New Roman"/>
          <w:color w:val="FF0000"/>
        </w:rPr>
        <w:t xml:space="preserve">e have added </w:t>
      </w:r>
      <w:r w:rsidR="00237E1B">
        <w:rPr>
          <w:rFonts w:cs="Times New Roman"/>
          <w:color w:val="FF0000"/>
        </w:rPr>
        <w:t xml:space="preserve">two </w:t>
      </w:r>
      <w:r w:rsidR="00A424FC">
        <w:rPr>
          <w:rFonts w:cs="Times New Roman"/>
          <w:color w:val="FF0000"/>
        </w:rPr>
        <w:t>table</w:t>
      </w:r>
      <w:r w:rsidR="00237E1B">
        <w:rPr>
          <w:rFonts w:cs="Times New Roman"/>
          <w:color w:val="FF0000"/>
        </w:rPr>
        <w:t>s</w:t>
      </w:r>
      <w:r w:rsidR="00A424FC">
        <w:rPr>
          <w:rFonts w:cs="Times New Roman"/>
          <w:color w:val="FF0000"/>
        </w:rPr>
        <w:t xml:space="preserve"> to the </w:t>
      </w:r>
      <w:r w:rsidR="00A424FC">
        <w:rPr>
          <w:rFonts w:cs="Times New Roman"/>
          <w:i/>
          <w:iCs/>
          <w:color w:val="FF0000"/>
        </w:rPr>
        <w:t>Supplemental Information</w:t>
      </w:r>
      <w:r w:rsidR="00E2578F">
        <w:rPr>
          <w:rFonts w:cs="Times New Roman"/>
          <w:color w:val="FF0000"/>
        </w:rPr>
        <w:t>.</w:t>
      </w:r>
      <w:r w:rsidR="00237E1B">
        <w:rPr>
          <w:rFonts w:cs="Times New Roman"/>
          <w:color w:val="FF0000"/>
        </w:rPr>
        <w:t xml:space="preserve"> Table S3 summarizes the sample size for each unique CO</w:t>
      </w:r>
      <w:r w:rsidR="00237E1B">
        <w:rPr>
          <w:rFonts w:cs="Times New Roman"/>
          <w:color w:val="FF0000"/>
          <w:vertAlign w:val="subscript"/>
        </w:rPr>
        <w:t>2</w:t>
      </w:r>
      <w:r w:rsidR="00237E1B">
        <w:rPr>
          <w:rFonts w:cs="Times New Roman"/>
          <w:color w:val="FF0000"/>
        </w:rPr>
        <w:t>-by-inoculation-by-</w:t>
      </w:r>
      <w:r w:rsidR="00A55525">
        <w:rPr>
          <w:rFonts w:cs="Times New Roman"/>
          <w:color w:val="FF0000"/>
        </w:rPr>
        <w:t>nitrogen</w:t>
      </w:r>
      <w:r w:rsidR="00237E1B">
        <w:rPr>
          <w:rFonts w:cs="Times New Roman"/>
          <w:color w:val="FF0000"/>
        </w:rPr>
        <w:t xml:space="preserve"> fertilization combination (</w:t>
      </w:r>
      <w:r w:rsidR="00E2578F">
        <w:rPr>
          <w:rFonts w:cs="Times New Roman"/>
          <w:color w:val="FF0000"/>
        </w:rPr>
        <w:t>replication</w:t>
      </w:r>
      <w:r w:rsidR="00237E1B">
        <w:rPr>
          <w:rFonts w:cs="Times New Roman"/>
          <w:color w:val="FF0000"/>
        </w:rPr>
        <w:t xml:space="preserve"> ranging from 1 to 4 replicates</w:t>
      </w:r>
      <w:r w:rsidR="00E2578F">
        <w:rPr>
          <w:rFonts w:cs="Times New Roman"/>
          <w:color w:val="FF0000"/>
        </w:rPr>
        <w:t xml:space="preserve"> per combination</w:t>
      </w:r>
      <w:r w:rsidR="00237E1B">
        <w:rPr>
          <w:rFonts w:cs="Times New Roman"/>
          <w:color w:val="FF0000"/>
        </w:rPr>
        <w:t>) and Table S4 summarizes the sample size for each unique CO</w:t>
      </w:r>
      <w:r w:rsidR="00237E1B">
        <w:rPr>
          <w:rFonts w:cs="Times New Roman"/>
          <w:color w:val="FF0000"/>
          <w:vertAlign w:val="subscript"/>
        </w:rPr>
        <w:t>2</w:t>
      </w:r>
      <w:r w:rsidR="00237E1B">
        <w:rPr>
          <w:rFonts w:cs="Times New Roman"/>
          <w:color w:val="FF0000"/>
        </w:rPr>
        <w:t>-by-inoculation combination (</w:t>
      </w:r>
      <w:r w:rsidR="00E2578F">
        <w:rPr>
          <w:rFonts w:cs="Times New Roman"/>
          <w:color w:val="FF0000"/>
        </w:rPr>
        <w:t>replication</w:t>
      </w:r>
      <w:r w:rsidR="00237E1B">
        <w:rPr>
          <w:rFonts w:cs="Times New Roman"/>
          <w:color w:val="FF0000"/>
        </w:rPr>
        <w:t xml:space="preserve"> ranging from 28 to 36 measurements</w:t>
      </w:r>
      <w:r w:rsidR="00E2578F">
        <w:rPr>
          <w:rFonts w:cs="Times New Roman"/>
          <w:color w:val="FF0000"/>
        </w:rPr>
        <w:t xml:space="preserve"> per trendline</w:t>
      </w:r>
      <w:r w:rsidR="00237E1B">
        <w:rPr>
          <w:rFonts w:cs="Times New Roman"/>
          <w:color w:val="FF0000"/>
        </w:rPr>
        <w:t>)</w:t>
      </w:r>
      <w:r w:rsidR="009A57C5">
        <w:rPr>
          <w:rFonts w:cs="Times New Roman"/>
          <w:color w:val="FF0000"/>
        </w:rPr>
        <w:t xml:space="preserve">. Table S4 clarifies the number of data points used to fit </w:t>
      </w:r>
      <w:r w:rsidR="00E2578F">
        <w:rPr>
          <w:rFonts w:cs="Times New Roman"/>
          <w:color w:val="FF0000"/>
        </w:rPr>
        <w:t>the</w:t>
      </w:r>
      <w:r w:rsidR="009A57C5">
        <w:rPr>
          <w:rFonts w:cs="Times New Roman"/>
          <w:color w:val="FF0000"/>
        </w:rPr>
        <w:t xml:space="preserve"> slope that explained the effects of nitrogen fertilization on </w:t>
      </w:r>
      <w:r w:rsidR="003F4804">
        <w:rPr>
          <w:rFonts w:cs="Times New Roman"/>
          <w:color w:val="FF0000"/>
        </w:rPr>
        <w:t>each unique CO</w:t>
      </w:r>
      <w:r w:rsidR="003F4804">
        <w:rPr>
          <w:rFonts w:cs="Times New Roman"/>
          <w:color w:val="FF0000"/>
          <w:vertAlign w:val="subscript"/>
        </w:rPr>
        <w:t>2</w:t>
      </w:r>
      <w:r w:rsidR="003F4804">
        <w:rPr>
          <w:rFonts w:cs="Times New Roman"/>
          <w:color w:val="FF0000"/>
        </w:rPr>
        <w:t>-by-inoculation combination</w:t>
      </w:r>
      <w:r w:rsidR="00A424FC">
        <w:rPr>
          <w:rFonts w:cs="Times New Roman"/>
          <w:color w:val="FF0000"/>
        </w:rPr>
        <w:t>.</w:t>
      </w:r>
      <w:r w:rsidR="00160898">
        <w:rPr>
          <w:rFonts w:cs="Times New Roman"/>
          <w:color w:val="FF0000"/>
        </w:rPr>
        <w:t xml:space="preserve"> </w:t>
      </w:r>
      <w:r w:rsidR="00160898" w:rsidRPr="009A57C5">
        <w:rPr>
          <w:rFonts w:cs="Times New Roman"/>
          <w:color w:val="FF0000"/>
        </w:rPr>
        <w:t>This table is copied below for ease of review.</w:t>
      </w:r>
      <w:r w:rsidR="009A57C5">
        <w:rPr>
          <w:rFonts w:cs="Times New Roman"/>
          <w:color w:val="FF0000"/>
        </w:rPr>
        <w:t xml:space="preserve"> </w:t>
      </w:r>
      <w:r w:rsidR="009A57C5" w:rsidRPr="00145138">
        <w:rPr>
          <w:rFonts w:cs="Times New Roman"/>
          <w:color w:val="FF0000"/>
        </w:rPr>
        <w:t>All supplement</w:t>
      </w:r>
      <w:r w:rsidR="002907BA">
        <w:rPr>
          <w:rFonts w:cs="Times New Roman"/>
          <w:color w:val="FF0000"/>
        </w:rPr>
        <w:t>ary</w:t>
      </w:r>
      <w:r w:rsidR="009A57C5" w:rsidRPr="00145138">
        <w:rPr>
          <w:rFonts w:cs="Times New Roman"/>
          <w:color w:val="FF0000"/>
        </w:rPr>
        <w:t xml:space="preserve"> tables that </w:t>
      </w:r>
      <w:r w:rsidR="00F264B3" w:rsidRPr="00145138">
        <w:rPr>
          <w:rFonts w:cs="Times New Roman"/>
          <w:color w:val="FF0000"/>
        </w:rPr>
        <w:t>follow</w:t>
      </w:r>
      <w:r w:rsidR="009A57C5" w:rsidRPr="00145138">
        <w:rPr>
          <w:rFonts w:cs="Times New Roman"/>
          <w:color w:val="FF0000"/>
        </w:rPr>
        <w:t xml:space="preserve"> Table S4 have been relabeled in the </w:t>
      </w:r>
      <w:r w:rsidR="009A57C5" w:rsidRPr="00145138">
        <w:rPr>
          <w:rFonts w:cs="Times New Roman"/>
          <w:i/>
          <w:iCs/>
          <w:color w:val="FF0000"/>
        </w:rPr>
        <w:t>Supplemental Information</w:t>
      </w:r>
      <w:r w:rsidR="009A57C5" w:rsidRPr="00145138">
        <w:rPr>
          <w:rFonts w:cs="Times New Roman"/>
          <w:color w:val="FF0000"/>
        </w:rPr>
        <w:t xml:space="preserve"> and </w:t>
      </w:r>
      <w:r w:rsidR="0063630B" w:rsidRPr="00145138">
        <w:rPr>
          <w:rFonts w:cs="Times New Roman"/>
          <w:color w:val="FF0000"/>
        </w:rPr>
        <w:t>their corresponding in-text citations have been updated</w:t>
      </w:r>
      <w:r w:rsidR="009A57C5" w:rsidRPr="00145138">
        <w:rPr>
          <w:rFonts w:cs="Times New Roman"/>
          <w:color w:val="FF0000"/>
        </w:rPr>
        <w:t>.</w:t>
      </w:r>
    </w:p>
    <w:p w14:paraId="0EBEE31A" w14:textId="77777777" w:rsidR="00F264B3" w:rsidRDefault="00F264B3" w:rsidP="004D3579">
      <w:pPr>
        <w:spacing w:line="360" w:lineRule="auto"/>
        <w:rPr>
          <w:rFonts w:cs="Times New Roman"/>
          <w:b/>
          <w:bCs/>
          <w:color w:val="FF0000"/>
        </w:rPr>
      </w:pPr>
    </w:p>
    <w:p w14:paraId="316F5DC4" w14:textId="2560D457" w:rsidR="009A57C5" w:rsidRPr="009A57C5" w:rsidRDefault="009A57C5" w:rsidP="004D3579">
      <w:pPr>
        <w:spacing w:line="360" w:lineRule="auto"/>
        <w:rPr>
          <w:rFonts w:cs="Times New Roman"/>
          <w:color w:val="FF0000"/>
        </w:rPr>
      </w:pPr>
      <w:r w:rsidRPr="009A57C5">
        <w:rPr>
          <w:rFonts w:cs="Times New Roman"/>
          <w:b/>
          <w:bCs/>
          <w:color w:val="FF0000"/>
        </w:rPr>
        <w:t>Table S4</w:t>
      </w:r>
      <w:r w:rsidRPr="009A57C5">
        <w:rPr>
          <w:rFonts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CO</w:t>
            </w:r>
            <w:r w:rsidRPr="009A57C5">
              <w:rPr>
                <w:rFonts w:cs="Times New Roman"/>
                <w:b/>
                <w:bCs/>
                <w:color w:val="FF0000"/>
                <w:kern w:val="2"/>
                <w:vertAlign w:val="subscript"/>
                <w14:ligatures w14:val="standardContextual"/>
              </w:rPr>
              <w:t>2</w:t>
            </w:r>
            <w:r w:rsidRPr="009A57C5">
              <w:rPr>
                <w:rFonts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Inoculation treatment</w:t>
            </w:r>
          </w:p>
        </w:tc>
        <w:tc>
          <w:tcPr>
            <w:tcW w:w="576" w:type="dxa"/>
          </w:tcPr>
          <w:p w14:paraId="6792E249" w14:textId="77777777" w:rsidR="009A57C5" w:rsidRPr="009A57C5" w:rsidRDefault="009A57C5" w:rsidP="004D3579">
            <w:pPr>
              <w:spacing w:line="360" w:lineRule="auto"/>
              <w:rPr>
                <w:rFonts w:cs="Times New Roman"/>
                <w:b/>
                <w:bCs/>
                <w:color w:val="FF0000"/>
                <w:kern w:val="2"/>
                <w14:ligatures w14:val="standardContextual"/>
              </w:rPr>
            </w:pPr>
            <w:r w:rsidRPr="009A57C5">
              <w:rPr>
                <w:rFonts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Ambient CO</w:t>
            </w:r>
            <w:r w:rsidRPr="009A57C5">
              <w:rPr>
                <w:rFonts w:cs="Times New Roman"/>
                <w:color w:val="FF0000"/>
                <w:kern w:val="2"/>
                <w:vertAlign w:val="subscript"/>
                <w14:ligatures w14:val="standardContextual"/>
              </w:rPr>
              <w:t>2</w:t>
            </w:r>
          </w:p>
        </w:tc>
        <w:tc>
          <w:tcPr>
            <w:tcW w:w="3117" w:type="dxa"/>
          </w:tcPr>
          <w:p w14:paraId="27E4634E"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7FC2813F"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614B198D"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192020D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Elevated CO</w:t>
            </w:r>
            <w:r w:rsidRPr="009A57C5">
              <w:rPr>
                <w:rFonts w:cs="Times New Roman"/>
                <w:color w:val="FF0000"/>
                <w:kern w:val="2"/>
                <w:vertAlign w:val="subscript"/>
                <w14:ligatures w14:val="standardContextual"/>
              </w:rPr>
              <w:t>2</w:t>
            </w:r>
          </w:p>
        </w:tc>
        <w:tc>
          <w:tcPr>
            <w:tcW w:w="3117" w:type="dxa"/>
          </w:tcPr>
          <w:p w14:paraId="40503955"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Uninoculated</w:t>
            </w:r>
          </w:p>
        </w:tc>
        <w:tc>
          <w:tcPr>
            <w:tcW w:w="576" w:type="dxa"/>
          </w:tcPr>
          <w:p w14:paraId="60B459E9"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4D3579">
            <w:pPr>
              <w:spacing w:line="360" w:lineRule="auto"/>
              <w:rPr>
                <w:rFonts w:cs="Times New Roman"/>
                <w:color w:val="FF0000"/>
                <w:kern w:val="2"/>
                <w14:ligatures w14:val="standardContextual"/>
              </w:rPr>
            </w:pPr>
          </w:p>
        </w:tc>
        <w:tc>
          <w:tcPr>
            <w:tcW w:w="3117" w:type="dxa"/>
          </w:tcPr>
          <w:p w14:paraId="08C110B4"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Inoculated</w:t>
            </w:r>
          </w:p>
        </w:tc>
        <w:tc>
          <w:tcPr>
            <w:tcW w:w="576" w:type="dxa"/>
          </w:tcPr>
          <w:p w14:paraId="71AA76F2" w14:textId="77777777" w:rsidR="009A57C5" w:rsidRPr="009A57C5" w:rsidRDefault="009A57C5" w:rsidP="004D3579">
            <w:pPr>
              <w:spacing w:line="360" w:lineRule="auto"/>
              <w:rPr>
                <w:rFonts w:cs="Times New Roman"/>
                <w:color w:val="FF0000"/>
                <w:kern w:val="2"/>
                <w14:ligatures w14:val="standardContextual"/>
              </w:rPr>
            </w:pPr>
            <w:r w:rsidRPr="009A57C5">
              <w:rPr>
                <w:rFonts w:cs="Times New Roman"/>
                <w:color w:val="FF0000"/>
                <w:kern w:val="2"/>
                <w14:ligatures w14:val="standardContextual"/>
              </w:rPr>
              <w:t>36</w:t>
            </w:r>
          </w:p>
        </w:tc>
      </w:tr>
    </w:tbl>
    <w:p w14:paraId="14E13609" w14:textId="77777777" w:rsidR="009A57C5" w:rsidRPr="009A57C5" w:rsidRDefault="009A57C5" w:rsidP="004D3579">
      <w:pPr>
        <w:spacing w:line="360" w:lineRule="auto"/>
        <w:rPr>
          <w:rFonts w:cs="Times New Roman"/>
          <w:color w:val="FF0000"/>
        </w:rPr>
      </w:pPr>
    </w:p>
    <w:p w14:paraId="2117CE56" w14:textId="77777777"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201 – 206: how long did each experimental iteration run for?</w:t>
      </w:r>
    </w:p>
    <w:p w14:paraId="661A06DD" w14:textId="3B8DD486" w:rsidR="00E54B08" w:rsidRDefault="00A424FC" w:rsidP="004D3579">
      <w:pPr>
        <w:spacing w:line="360" w:lineRule="auto"/>
        <w:rPr>
          <w:rFonts w:cs="Times New Roman"/>
          <w:color w:val="FF0000"/>
        </w:rPr>
      </w:pPr>
      <w:r>
        <w:rPr>
          <w:rFonts w:cs="Times New Roman"/>
          <w:color w:val="FF0000"/>
        </w:rPr>
        <w:t>Each experiment iteration</w:t>
      </w:r>
      <w:r w:rsidR="00E54B08">
        <w:rPr>
          <w:rFonts w:cs="Times New Roman"/>
          <w:color w:val="FF0000"/>
        </w:rPr>
        <w:t xml:space="preserve"> lasted for 7 weeks. </w:t>
      </w:r>
      <w:r w:rsidR="00E2578F">
        <w:rPr>
          <w:rFonts w:cs="Times New Roman"/>
          <w:color w:val="FF0000"/>
        </w:rPr>
        <w:t>Gas exchange</w:t>
      </w:r>
      <w:r w:rsidR="00E54B08">
        <w:rPr>
          <w:rFonts w:cs="Times New Roman"/>
          <w:color w:val="FF0000"/>
        </w:rPr>
        <w:t xml:space="preserve"> measurements were collected at the beginning of the seventh week and plants were harvested by the end of the seventh week.</w:t>
      </w:r>
      <w:r w:rsidR="00160898">
        <w:rPr>
          <w:rFonts w:cs="Times New Roman"/>
          <w:color w:val="FF0000"/>
        </w:rPr>
        <w:t xml:space="preserve"> We have added a sentence to the end of this section</w:t>
      </w:r>
      <w:r w:rsidR="00F264B3">
        <w:rPr>
          <w:rFonts w:cs="Times New Roman"/>
          <w:color w:val="FF0000"/>
        </w:rPr>
        <w:t xml:space="preserve"> on line </w:t>
      </w:r>
      <w:r w:rsidR="001145EC">
        <w:rPr>
          <w:rFonts w:cs="Times New Roman"/>
          <w:color w:val="FF0000"/>
        </w:rPr>
        <w:t>210</w:t>
      </w:r>
      <w:r w:rsidR="00160898">
        <w:rPr>
          <w:rFonts w:cs="Times New Roman"/>
          <w:color w:val="FF0000"/>
        </w:rPr>
        <w:t xml:space="preserve"> that </w:t>
      </w:r>
      <w:r w:rsidR="00F264B3">
        <w:rPr>
          <w:rFonts w:cs="Times New Roman"/>
          <w:color w:val="FF0000"/>
        </w:rPr>
        <w:t>clarifies</w:t>
      </w:r>
      <w:r w:rsidR="00160898">
        <w:rPr>
          <w:rFonts w:cs="Times New Roman"/>
          <w:color w:val="FF0000"/>
        </w:rPr>
        <w:t xml:space="preserve"> this:</w:t>
      </w:r>
    </w:p>
    <w:p w14:paraId="5C872D40" w14:textId="77777777" w:rsidR="00160898" w:rsidRDefault="00160898" w:rsidP="004D3579">
      <w:pPr>
        <w:spacing w:line="360" w:lineRule="auto"/>
        <w:rPr>
          <w:rFonts w:cs="Times New Roman"/>
          <w:color w:val="FF0000"/>
        </w:rPr>
      </w:pPr>
    </w:p>
    <w:p w14:paraId="4C5B85E6" w14:textId="6394461B" w:rsidR="00160898" w:rsidRDefault="00160898" w:rsidP="004D3579">
      <w:pPr>
        <w:spacing w:line="360" w:lineRule="auto"/>
        <w:ind w:left="720"/>
        <w:rPr>
          <w:rFonts w:cs="Times New Roman"/>
          <w:b/>
          <w:bCs/>
          <w:color w:val="000000" w:themeColor="text1"/>
        </w:rPr>
      </w:pPr>
      <w:r>
        <w:rPr>
          <w:rFonts w:cs="Times New Roman"/>
          <w:color w:val="FF0000"/>
        </w:rPr>
        <w:t>“</w:t>
      </w:r>
      <w:r w:rsidRPr="00160898">
        <w:rPr>
          <w:rFonts w:cs="Times New Roman"/>
          <w:color w:val="FF0000"/>
        </w:rPr>
        <w:t>Each experimental iteration lasted seven weeks, which was sufficient for plants to</w:t>
      </w:r>
      <w:r w:rsidR="00E00D34">
        <w:rPr>
          <w:rFonts w:cs="Times New Roman"/>
          <w:color w:val="FF0000"/>
        </w:rPr>
        <w:t xml:space="preserve"> grow</w:t>
      </w:r>
      <w:r w:rsidRPr="00160898">
        <w:rPr>
          <w:rFonts w:cs="Times New Roman"/>
          <w:color w:val="FF0000"/>
        </w:rPr>
        <w:t xml:space="preserve"> through the majority of their vegetative growth phase without evidence of reproduction.</w:t>
      </w:r>
      <w:r>
        <w:rPr>
          <w:rFonts w:cs="Times New Roman"/>
          <w:color w:val="FF0000"/>
        </w:rPr>
        <w:t>”</w:t>
      </w:r>
    </w:p>
    <w:p w14:paraId="28E46620" w14:textId="77777777" w:rsidR="00E54B08" w:rsidRDefault="00E54B08" w:rsidP="004D3579">
      <w:pPr>
        <w:spacing w:line="360" w:lineRule="auto"/>
        <w:rPr>
          <w:rFonts w:cs="Times New Roman"/>
          <w:b/>
          <w:bCs/>
          <w:color w:val="000000" w:themeColor="text1"/>
        </w:rPr>
      </w:pPr>
    </w:p>
    <w:p w14:paraId="0D46BD97" w14:textId="0F862920" w:rsidR="00A424FC" w:rsidRDefault="00527E70" w:rsidP="004D3579">
      <w:pPr>
        <w:spacing w:line="360" w:lineRule="auto"/>
        <w:rPr>
          <w:rFonts w:cs="Times New Roman"/>
          <w:b/>
          <w:bCs/>
          <w:color w:val="000000" w:themeColor="text1"/>
        </w:rPr>
      </w:pPr>
      <w:r w:rsidRPr="00527E70">
        <w:rPr>
          <w:rFonts w:cs="Times New Roman"/>
          <w:b/>
          <w:bCs/>
          <w:color w:val="000000" w:themeColor="text1"/>
        </w:rPr>
        <w:t>Line 207 – 213: Why did you chose this photoperiod?</w:t>
      </w:r>
    </w:p>
    <w:p w14:paraId="736895DD" w14:textId="2994989F" w:rsidR="00E2578F" w:rsidRDefault="00E2578F" w:rsidP="004D3579">
      <w:pPr>
        <w:spacing w:line="360" w:lineRule="auto"/>
        <w:rPr>
          <w:rFonts w:cs="Times New Roman"/>
          <w:color w:val="FF0000"/>
        </w:rPr>
      </w:pPr>
      <w:r>
        <w:rPr>
          <w:rFonts w:cs="Times New Roman"/>
          <w:color w:val="FF0000"/>
        </w:rPr>
        <w:t xml:space="preserve">We used a 16-hour photoperiod, which was decided with the original intent to maximize the amount of time per day that </w:t>
      </w:r>
      <w:r>
        <w:rPr>
          <w:rFonts w:cs="Times New Roman"/>
          <w:i/>
          <w:iCs/>
          <w:color w:val="FF0000"/>
        </w:rPr>
        <w:t>G. max</w:t>
      </w:r>
      <w:r>
        <w:rPr>
          <w:rFonts w:cs="Times New Roman"/>
          <w:color w:val="FF0000"/>
        </w:rPr>
        <w:t xml:space="preserve"> could photosynthesize</w:t>
      </w:r>
      <w:r w:rsidR="00145138">
        <w:rPr>
          <w:rFonts w:cs="Times New Roman"/>
          <w:color w:val="FF0000"/>
        </w:rPr>
        <w:t xml:space="preserve"> and accumulate biomass</w:t>
      </w:r>
      <w:r>
        <w:rPr>
          <w:rFonts w:cs="Times New Roman"/>
          <w:color w:val="FF0000"/>
        </w:rPr>
        <w:t xml:space="preserve">. However, </w:t>
      </w:r>
      <w:r>
        <w:rPr>
          <w:rFonts w:cs="Times New Roman"/>
          <w:i/>
          <w:iCs/>
          <w:color w:val="FF0000"/>
        </w:rPr>
        <w:t>G. max</w:t>
      </w:r>
      <w:r>
        <w:rPr>
          <w:rFonts w:cs="Times New Roman"/>
          <w:color w:val="FF0000"/>
        </w:rPr>
        <w:t xml:space="preserve"> is also often classified as a short-day crop species, meaning that flowering and the onset of reproduction can be induced with an increase in nighttime duration. Thus, the long </w:t>
      </w:r>
      <w:r>
        <w:rPr>
          <w:rFonts w:cs="Times New Roman"/>
          <w:color w:val="FF0000"/>
        </w:rPr>
        <w:lastRenderedPageBreak/>
        <w:t xml:space="preserve">photoperiod also allowed us to inhibit the onset of reproduction, further maximizing biomass accumulation during the growth period by maximizing the time experimental plants spent in their vegetative growth phase. A shorter daylength may have resulted in the experiment needing to be harvested earlier, but we do not suspect that any changes to photoperiod would have modified our results. </w:t>
      </w:r>
      <w:r w:rsidR="00CA1D5E">
        <w:rPr>
          <w:rFonts w:cs="Times New Roman"/>
          <w:color w:val="FF0000"/>
        </w:rPr>
        <w:t xml:space="preserve">We have added a sentence to briefly explain this, starting on line </w:t>
      </w:r>
      <w:r w:rsidR="001145EC">
        <w:rPr>
          <w:rFonts w:cs="Times New Roman"/>
          <w:color w:val="FF0000"/>
        </w:rPr>
        <w:t>215</w:t>
      </w:r>
      <w:r w:rsidR="00CA1D5E">
        <w:rPr>
          <w:rFonts w:cs="Times New Roman"/>
          <w:color w:val="FF0000"/>
        </w:rPr>
        <w:t>:</w:t>
      </w:r>
    </w:p>
    <w:p w14:paraId="17691EFD" w14:textId="77777777" w:rsidR="00CA1D5E" w:rsidRPr="00CA1D5E" w:rsidRDefault="00CA1D5E" w:rsidP="004D3579">
      <w:pPr>
        <w:spacing w:line="360" w:lineRule="auto"/>
        <w:rPr>
          <w:rFonts w:cs="Times New Roman"/>
          <w:color w:val="FF0000"/>
        </w:rPr>
      </w:pPr>
    </w:p>
    <w:p w14:paraId="5F2A96BF" w14:textId="3ABD595F" w:rsidR="00CA1D5E" w:rsidRPr="00CA1D5E" w:rsidRDefault="00CA1D5E" w:rsidP="00CA1D5E">
      <w:pPr>
        <w:spacing w:line="360" w:lineRule="auto"/>
        <w:ind w:left="720"/>
        <w:rPr>
          <w:rFonts w:cs="Times New Roman"/>
          <w:color w:val="FF0000"/>
        </w:rPr>
      </w:pPr>
      <w:r w:rsidRPr="00CA1D5E">
        <w:rPr>
          <w:rFonts w:cs="Times New Roman"/>
          <w:color w:val="FF0000"/>
        </w:rPr>
        <w:t>“</w:t>
      </w:r>
      <w:r w:rsidRPr="00CA1D5E">
        <w:rPr>
          <w:color w:val="FF0000"/>
        </w:rPr>
        <w:t>This daylength allowed plants to maximize vegetative growth across the seven-week experiment while minimizing the onset of reproduction</w:t>
      </w:r>
      <w:r w:rsidRPr="00CA1D5E">
        <w:rPr>
          <w:rFonts w:cs="Times New Roman"/>
          <w:color w:val="FF0000"/>
        </w:rPr>
        <w:t>”</w:t>
      </w:r>
    </w:p>
    <w:p w14:paraId="616B95AA" w14:textId="77777777" w:rsidR="00A424FC" w:rsidRDefault="00A424FC" w:rsidP="004D3579">
      <w:pPr>
        <w:spacing w:line="360" w:lineRule="auto"/>
        <w:rPr>
          <w:rFonts w:cs="Times New Roman"/>
          <w:b/>
          <w:bCs/>
          <w:color w:val="000000" w:themeColor="text1"/>
        </w:rPr>
      </w:pPr>
    </w:p>
    <w:p w14:paraId="5D1893AA" w14:textId="6DE410F6"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226 – 242: I think it is important to report the number of plants measured for leaf gas exchange in each treatment, so far it is not clear</w:t>
      </w:r>
    </w:p>
    <w:p w14:paraId="2B769462" w14:textId="0D6834A3" w:rsidR="00A424FC" w:rsidRDefault="00FD3E71" w:rsidP="004D3579">
      <w:pPr>
        <w:spacing w:line="360" w:lineRule="auto"/>
        <w:rPr>
          <w:rFonts w:cs="Times New Roman"/>
          <w:b/>
          <w:bCs/>
          <w:color w:val="000000" w:themeColor="text1"/>
        </w:rPr>
      </w:pPr>
      <w:r>
        <w:rPr>
          <w:rFonts w:cs="Times New Roman"/>
          <w:color w:val="FF0000"/>
        </w:rPr>
        <w:t>All individuals</w:t>
      </w:r>
      <w:r w:rsidR="00E00D34">
        <w:rPr>
          <w:rFonts w:cs="Times New Roman"/>
          <w:color w:val="FF0000"/>
        </w:rPr>
        <w:t xml:space="preserve"> (n = 144, but 128 data points are included in the analyses after the removal of 16 uninoculated individuals that had significant nodulation)</w:t>
      </w:r>
      <w:r>
        <w:rPr>
          <w:rFonts w:cs="Times New Roman"/>
          <w:color w:val="FF0000"/>
        </w:rPr>
        <w:t xml:space="preserve"> in the experiment were measured for gas exchange. </w:t>
      </w:r>
      <w:r w:rsidRPr="0043436C">
        <w:rPr>
          <w:rFonts w:cs="Times New Roman"/>
          <w:color w:val="FF0000"/>
        </w:rPr>
        <w:t>We have clarified this in the text</w:t>
      </w:r>
      <w:r w:rsidR="0043436C" w:rsidRPr="0043436C">
        <w:rPr>
          <w:rFonts w:cs="Times New Roman"/>
          <w:color w:val="FF0000"/>
        </w:rPr>
        <w:t xml:space="preserve"> on line </w:t>
      </w:r>
      <w:r w:rsidR="001145EC">
        <w:rPr>
          <w:rFonts w:cs="Times New Roman"/>
          <w:color w:val="FF0000"/>
        </w:rPr>
        <w:t>234</w:t>
      </w:r>
      <w:r w:rsidR="0043436C" w:rsidRPr="0043436C">
        <w:rPr>
          <w:rFonts w:cs="Times New Roman"/>
          <w:color w:val="FF0000"/>
        </w:rPr>
        <w:t xml:space="preserve"> by including the total sample size of gas exchange measurements in the sentence</w:t>
      </w:r>
      <w:r w:rsidRPr="0043436C">
        <w:rPr>
          <w:rFonts w:cs="Times New Roman"/>
          <w:color w:val="FF0000"/>
        </w:rPr>
        <w:t>.</w:t>
      </w:r>
    </w:p>
    <w:p w14:paraId="1D0D10B0" w14:textId="77777777" w:rsidR="00A424FC" w:rsidRDefault="00A424FC" w:rsidP="004D3579">
      <w:pPr>
        <w:spacing w:line="360" w:lineRule="auto"/>
        <w:rPr>
          <w:rFonts w:cs="Times New Roman"/>
          <w:b/>
          <w:bCs/>
          <w:color w:val="000000" w:themeColor="text1"/>
        </w:rPr>
      </w:pPr>
    </w:p>
    <w:p w14:paraId="5A8397F0" w14:textId="7F272D98" w:rsidR="00FD3E71" w:rsidRDefault="00527E70" w:rsidP="004D3579">
      <w:pPr>
        <w:spacing w:line="360" w:lineRule="auto"/>
        <w:rPr>
          <w:rFonts w:cs="Times New Roman"/>
          <w:b/>
          <w:bCs/>
          <w:color w:val="000000" w:themeColor="text1"/>
        </w:rPr>
      </w:pPr>
      <w:r w:rsidRPr="00527E70">
        <w:rPr>
          <w:rFonts w:cs="Times New Roman"/>
          <w:b/>
          <w:bCs/>
          <w:color w:val="000000" w:themeColor="text1"/>
        </w:rPr>
        <w:t>Line 334: again you need to specify the exact number of replicates used to understand the power of the statistical analyses</w:t>
      </w:r>
    </w:p>
    <w:p w14:paraId="2C31492D" w14:textId="1A5ED38A" w:rsidR="00E00D34" w:rsidRDefault="00FD3E71" w:rsidP="004D3579">
      <w:pPr>
        <w:spacing w:line="360" w:lineRule="auto"/>
        <w:rPr>
          <w:rFonts w:cs="Times New Roman"/>
          <w:color w:val="FF0000"/>
        </w:rPr>
      </w:pPr>
      <w:r>
        <w:rPr>
          <w:rFonts w:cs="Times New Roman"/>
          <w:color w:val="FF0000"/>
        </w:rPr>
        <w:t>Done! See comment above for how this is implemented</w:t>
      </w:r>
      <w:r w:rsidR="0043436C">
        <w:rPr>
          <w:rFonts w:cs="Times New Roman"/>
          <w:color w:val="FF0000"/>
        </w:rPr>
        <w:t>.</w:t>
      </w:r>
      <w:r w:rsidR="00CA1D5E">
        <w:rPr>
          <w:rFonts w:cs="Times New Roman"/>
          <w:color w:val="FF0000"/>
        </w:rPr>
        <w:t xml:space="preserve"> We have also added a sentence to the end of the paragraph that directs the reader to Table S3 and S4 for a summary of the </w:t>
      </w:r>
      <w:proofErr w:type="spellStart"/>
      <w:r w:rsidR="00CA1D5E">
        <w:rPr>
          <w:rFonts w:cs="Times New Roman"/>
          <w:color w:val="FF0000"/>
        </w:rPr>
        <w:t>repcliation</w:t>
      </w:r>
      <w:proofErr w:type="spellEnd"/>
      <w:r w:rsidR="00CA1D5E">
        <w:rPr>
          <w:rFonts w:cs="Times New Roman"/>
          <w:color w:val="FF0000"/>
        </w:rPr>
        <w:t xml:space="preserve"> scheme:</w:t>
      </w:r>
    </w:p>
    <w:p w14:paraId="102CA018" w14:textId="77777777" w:rsidR="00CA1D5E" w:rsidRDefault="00CA1D5E" w:rsidP="004D3579">
      <w:pPr>
        <w:spacing w:line="360" w:lineRule="auto"/>
        <w:rPr>
          <w:rFonts w:cs="Times New Roman"/>
          <w:color w:val="FF0000"/>
        </w:rPr>
      </w:pPr>
    </w:p>
    <w:p w14:paraId="617CDFCF" w14:textId="30B23E2B" w:rsidR="00CA1D5E" w:rsidRDefault="00CA1D5E" w:rsidP="00CA1D5E">
      <w:pPr>
        <w:spacing w:line="360" w:lineRule="auto"/>
        <w:ind w:left="720"/>
        <w:rPr>
          <w:rFonts w:cs="Times New Roman"/>
          <w:b/>
          <w:bCs/>
          <w:color w:val="000000" w:themeColor="text1"/>
        </w:rPr>
      </w:pPr>
      <w:r>
        <w:rPr>
          <w:rFonts w:cs="Times New Roman"/>
          <w:color w:val="FF0000"/>
        </w:rPr>
        <w:t>“</w:t>
      </w:r>
      <w:r w:rsidRPr="00CA1D5E">
        <w:rPr>
          <w:rFonts w:cs="Times New Roman"/>
          <w:color w:val="FF0000"/>
        </w:rPr>
        <w:t>A summary of the replication scheme after these individuals were removed is included in the Supplemental Information (Table S3</w:t>
      </w:r>
      <w:r>
        <w:rPr>
          <w:rFonts w:cs="Times New Roman"/>
          <w:color w:val="FF0000"/>
        </w:rPr>
        <w:t>-</w:t>
      </w:r>
      <w:r w:rsidRPr="00CA1D5E">
        <w:rPr>
          <w:rFonts w:cs="Times New Roman"/>
          <w:color w:val="FF0000"/>
        </w:rPr>
        <w:t>4).</w:t>
      </w:r>
      <w:r>
        <w:rPr>
          <w:rFonts w:cs="Times New Roman"/>
          <w:color w:val="FF0000"/>
        </w:rPr>
        <w:t>”</w:t>
      </w:r>
    </w:p>
    <w:p w14:paraId="623A9B92" w14:textId="77777777" w:rsidR="00E00D34" w:rsidRDefault="00E00D34" w:rsidP="004D3579">
      <w:pPr>
        <w:spacing w:line="360" w:lineRule="auto"/>
        <w:rPr>
          <w:rFonts w:cs="Times New Roman"/>
          <w:b/>
          <w:bCs/>
          <w:color w:val="000000" w:themeColor="text1"/>
        </w:rPr>
      </w:pPr>
    </w:p>
    <w:p w14:paraId="4430FF0D" w14:textId="627D1C81"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590 – 591: Looking at the Figure 3 it looks like leaf area and biomass did not substantially increase with CO2 in low N fertilization within the</w:t>
      </w:r>
      <w:r w:rsidR="00E00D34">
        <w:rPr>
          <w:rFonts w:cs="Times New Roman"/>
          <w:b/>
          <w:bCs/>
          <w:color w:val="000000" w:themeColor="text1"/>
        </w:rPr>
        <w:t xml:space="preserve"> </w:t>
      </w:r>
      <w:r w:rsidRPr="00527E70">
        <w:rPr>
          <w:rFonts w:cs="Times New Roman"/>
          <w:b/>
          <w:bCs/>
          <w:color w:val="000000" w:themeColor="text1"/>
        </w:rPr>
        <w:t>uninoculated plants. How did you come up with this interpretation? I only see these increases at higher N fertilization treatments.</w:t>
      </w:r>
    </w:p>
    <w:p w14:paraId="7EF24551" w14:textId="3ACE7E9D" w:rsidR="00E91A65" w:rsidRDefault="009F6E13" w:rsidP="004D3579">
      <w:pPr>
        <w:spacing w:line="360" w:lineRule="auto"/>
        <w:rPr>
          <w:rFonts w:cs="Times New Roman"/>
          <w:color w:val="FF0000"/>
        </w:rPr>
      </w:pPr>
      <w:r>
        <w:rPr>
          <w:rFonts w:cs="Times New Roman"/>
          <w:color w:val="FF0000"/>
        </w:rPr>
        <w:t>Th</w:t>
      </w:r>
      <w:r w:rsidR="00E54B08">
        <w:rPr>
          <w:rFonts w:cs="Times New Roman"/>
          <w:color w:val="FF0000"/>
        </w:rPr>
        <w:t>e</w:t>
      </w:r>
      <w:r>
        <w:rPr>
          <w:rFonts w:cs="Times New Roman"/>
          <w:color w:val="FF0000"/>
        </w:rPr>
        <w:t xml:space="preserve"> interpretation</w:t>
      </w:r>
      <w:r w:rsidR="00E54B08">
        <w:rPr>
          <w:rFonts w:cs="Times New Roman"/>
          <w:color w:val="FF0000"/>
        </w:rPr>
        <w:t xml:space="preserve"> in this sentence</w:t>
      </w:r>
      <w:r>
        <w:rPr>
          <w:rFonts w:cs="Times New Roman"/>
          <w:color w:val="FF0000"/>
        </w:rPr>
        <w:t xml:space="preserve"> was</w:t>
      </w:r>
      <w:r w:rsidR="0051028B">
        <w:rPr>
          <w:rFonts w:cs="Times New Roman"/>
          <w:color w:val="FF0000"/>
        </w:rPr>
        <w:t xml:space="preserve"> based on the main effect of CO</w:t>
      </w:r>
      <w:r w:rsidR="0051028B">
        <w:rPr>
          <w:rFonts w:cs="Times New Roman"/>
          <w:color w:val="FF0000"/>
          <w:vertAlign w:val="subscript"/>
        </w:rPr>
        <w:t>2</w:t>
      </w:r>
      <w:r w:rsidR="0051028B">
        <w:rPr>
          <w:rFonts w:cs="Times New Roman"/>
          <w:color w:val="FF0000"/>
        </w:rPr>
        <w:t xml:space="preserve"> treatment on total leaf area and total biomass </w:t>
      </w:r>
      <w:r w:rsidR="00E54B08">
        <w:rPr>
          <w:rFonts w:cs="Times New Roman"/>
          <w:color w:val="FF0000"/>
        </w:rPr>
        <w:t>showing a general positive effect of elevated CO</w:t>
      </w:r>
      <w:r w:rsidR="00E54B08">
        <w:rPr>
          <w:rFonts w:cs="Times New Roman"/>
          <w:color w:val="FF0000"/>
          <w:vertAlign w:val="subscript"/>
        </w:rPr>
        <w:t>2</w:t>
      </w:r>
      <w:r w:rsidR="00E54B08">
        <w:rPr>
          <w:rFonts w:cs="Times New Roman"/>
          <w:color w:val="FF0000"/>
        </w:rPr>
        <w:t xml:space="preserve"> on total leaf area and </w:t>
      </w:r>
      <w:r w:rsidR="00E54B08">
        <w:rPr>
          <w:rFonts w:cs="Times New Roman"/>
          <w:color w:val="FF0000"/>
        </w:rPr>
        <w:lastRenderedPageBreak/>
        <w:t>total biomass when averaged across nitrogen fertilization and inoculation treatments</w:t>
      </w:r>
      <w:r w:rsidR="0051028B">
        <w:rPr>
          <w:rFonts w:cs="Times New Roman"/>
          <w:color w:val="FF0000"/>
        </w:rPr>
        <w:t xml:space="preserve">. </w:t>
      </w:r>
      <w:r w:rsidR="00E54B08">
        <w:rPr>
          <w:rFonts w:cs="Times New Roman"/>
          <w:color w:val="FF0000"/>
        </w:rPr>
        <w:t>This paragraph discusses main effects of elevated CO</w:t>
      </w:r>
      <w:r w:rsidR="00E54B08">
        <w:rPr>
          <w:rFonts w:cs="Times New Roman"/>
          <w:color w:val="FF0000"/>
          <w:vertAlign w:val="subscript"/>
        </w:rPr>
        <w:t>2</w:t>
      </w:r>
      <w:r w:rsidR="00E54B08">
        <w:rPr>
          <w:rFonts w:cs="Times New Roman"/>
          <w:color w:val="FF0000"/>
        </w:rPr>
        <w:t xml:space="preserve"> on whole-plant traits, with the subsequent paragraph discussing the stronger positive effects of elevated CO</w:t>
      </w:r>
      <w:r w:rsidR="00E54B08">
        <w:rPr>
          <w:rFonts w:cs="Times New Roman"/>
          <w:color w:val="FF0000"/>
          <w:vertAlign w:val="subscript"/>
        </w:rPr>
        <w:t>2</w:t>
      </w:r>
      <w:r w:rsidR="00E54B08">
        <w:rPr>
          <w:rFonts w:cs="Times New Roman"/>
          <w:color w:val="FF0000"/>
        </w:rPr>
        <w:t xml:space="preserve"> with increasing nitrogen fertilization. </w:t>
      </w:r>
    </w:p>
    <w:p w14:paraId="3299368D" w14:textId="77777777" w:rsidR="00E91A65" w:rsidRDefault="00E91A65" w:rsidP="004D3579">
      <w:pPr>
        <w:spacing w:line="360" w:lineRule="auto"/>
        <w:rPr>
          <w:rFonts w:cs="Times New Roman"/>
          <w:color w:val="FF0000"/>
        </w:rPr>
      </w:pPr>
    </w:p>
    <w:p w14:paraId="75692D1D" w14:textId="118473E9" w:rsidR="00A40BDF" w:rsidRDefault="00721FCF" w:rsidP="004D3579">
      <w:pPr>
        <w:spacing w:line="360" w:lineRule="auto"/>
        <w:rPr>
          <w:rFonts w:cs="Times New Roman"/>
          <w:color w:val="FF0000"/>
        </w:rPr>
      </w:pPr>
      <w:r>
        <w:rPr>
          <w:rFonts w:cs="Times New Roman"/>
          <w:color w:val="FF0000"/>
        </w:rPr>
        <w:t>T</w:t>
      </w:r>
      <w:r w:rsidR="00E91A65">
        <w:rPr>
          <w:rFonts w:cs="Times New Roman"/>
          <w:color w:val="FF0000"/>
        </w:rPr>
        <w:t>he reviewer is correct that there does not seem to be a strong effect of elevated CO</w:t>
      </w:r>
      <w:r w:rsidR="00E91A65">
        <w:rPr>
          <w:rFonts w:cs="Times New Roman"/>
          <w:color w:val="FF0000"/>
          <w:vertAlign w:val="subscript"/>
        </w:rPr>
        <w:t>2</w:t>
      </w:r>
      <w:r w:rsidR="00E91A65">
        <w:rPr>
          <w:rFonts w:cs="Times New Roman"/>
          <w:color w:val="FF0000"/>
        </w:rPr>
        <w:t xml:space="preserve"> on total leaf area or total biomass under low N fertilization in the uninoculated plants. Indeed, while pairwise comparisons indicate that elevated CO</w:t>
      </w:r>
      <w:r w:rsidR="00E91A65">
        <w:rPr>
          <w:rFonts w:cs="Times New Roman"/>
          <w:color w:val="FF0000"/>
          <w:vertAlign w:val="subscript"/>
        </w:rPr>
        <w:t>2</w:t>
      </w:r>
      <w:r w:rsidR="00E91A65">
        <w:rPr>
          <w:rFonts w:cs="Times New Roman"/>
          <w:color w:val="FF0000"/>
        </w:rPr>
        <w:t xml:space="preserve"> increased total biomass in uninoculated individuals even under 0 ppm N (Tukey: </w:t>
      </w:r>
      <w:r w:rsidR="00E91A65">
        <w:rPr>
          <w:rFonts w:cs="Times New Roman"/>
          <w:i/>
          <w:iCs/>
          <w:color w:val="FF0000"/>
        </w:rPr>
        <w:t>p</w:t>
      </w:r>
      <w:r w:rsidR="00E91A65">
        <w:rPr>
          <w:rFonts w:cs="Times New Roman"/>
          <w:color w:val="FF0000"/>
        </w:rPr>
        <w:t>=0.005), there was no effect of elevated CO</w:t>
      </w:r>
      <w:r w:rsidR="00E91A65">
        <w:rPr>
          <w:rFonts w:cs="Times New Roman"/>
          <w:color w:val="FF0000"/>
          <w:vertAlign w:val="subscript"/>
        </w:rPr>
        <w:t>2</w:t>
      </w:r>
      <w:r w:rsidR="00E91A65">
        <w:rPr>
          <w:rFonts w:cs="Times New Roman"/>
          <w:color w:val="FF0000"/>
        </w:rPr>
        <w:t xml:space="preserve"> on total leaf area when uninoculated individuals received 0 ppm N (Tukey: </w:t>
      </w:r>
      <w:r w:rsidR="00E91A65">
        <w:rPr>
          <w:rFonts w:cs="Times New Roman"/>
          <w:i/>
          <w:iCs/>
          <w:color w:val="FF0000"/>
        </w:rPr>
        <w:t>p</w:t>
      </w:r>
      <w:r w:rsidR="00E91A65">
        <w:rPr>
          <w:rFonts w:cs="Times New Roman"/>
          <w:color w:val="FF0000"/>
        </w:rPr>
        <w:t xml:space="preserve">=0.543), 35 ppm N (Tukey: </w:t>
      </w:r>
      <w:r w:rsidR="00E91A65">
        <w:rPr>
          <w:rFonts w:cs="Times New Roman"/>
          <w:i/>
          <w:iCs/>
          <w:color w:val="FF0000"/>
        </w:rPr>
        <w:t>p</w:t>
      </w:r>
      <w:r w:rsidR="00E91A65">
        <w:rPr>
          <w:rFonts w:cs="Times New Roman"/>
          <w:color w:val="FF0000"/>
        </w:rPr>
        <w:t xml:space="preserve">=0.310), or 70 ppm N (Tukey: </w:t>
      </w:r>
      <w:r w:rsidR="00E91A65">
        <w:rPr>
          <w:rFonts w:cs="Times New Roman"/>
          <w:i/>
          <w:iCs/>
          <w:color w:val="FF0000"/>
        </w:rPr>
        <w:t>p</w:t>
      </w:r>
      <w:r w:rsidR="00E91A65">
        <w:rPr>
          <w:rFonts w:cs="Times New Roman"/>
          <w:color w:val="FF0000"/>
        </w:rPr>
        <w:t>=0.135). We think the null effect of elevated CO</w:t>
      </w:r>
      <w:r w:rsidR="00E91A65">
        <w:rPr>
          <w:rFonts w:cs="Times New Roman"/>
          <w:color w:val="FF0000"/>
          <w:vertAlign w:val="subscript"/>
        </w:rPr>
        <w:t>2</w:t>
      </w:r>
      <w:r w:rsidR="00E91A65">
        <w:rPr>
          <w:rFonts w:cs="Times New Roman"/>
          <w:color w:val="FF0000"/>
        </w:rPr>
        <w:t xml:space="preserve"> on total leaf area under low N fertilization is an interesting caveat to the observed responses and thank the reviewer for pointing it out, especially as it relates to the main findings from Sigurdsson et al. (2013). </w:t>
      </w:r>
      <w:r w:rsidR="00E54B08">
        <w:rPr>
          <w:rFonts w:cs="Times New Roman"/>
          <w:color w:val="FF0000"/>
        </w:rPr>
        <w:t xml:space="preserve">We have added a sentence to the second paragraph of this section to </w:t>
      </w:r>
      <w:r w:rsidR="0043436C">
        <w:rPr>
          <w:rFonts w:cs="Times New Roman"/>
          <w:color w:val="FF0000"/>
        </w:rPr>
        <w:t>acknowledge</w:t>
      </w:r>
      <w:r w:rsidR="00E54B08">
        <w:rPr>
          <w:rFonts w:cs="Times New Roman"/>
          <w:color w:val="FF0000"/>
        </w:rPr>
        <w:t xml:space="preserve"> this response, starting on line </w:t>
      </w:r>
      <w:r w:rsidR="001145EC">
        <w:rPr>
          <w:rFonts w:cs="Times New Roman"/>
          <w:color w:val="FF0000"/>
        </w:rPr>
        <w:t>558</w:t>
      </w:r>
      <w:r w:rsidR="00E54B08">
        <w:rPr>
          <w:rFonts w:cs="Times New Roman"/>
          <w:color w:val="FF0000"/>
        </w:rPr>
        <w:t>:</w:t>
      </w:r>
    </w:p>
    <w:p w14:paraId="6E16F1FF" w14:textId="77777777" w:rsidR="003A3E98" w:rsidRDefault="003A3E98" w:rsidP="004D3579">
      <w:pPr>
        <w:spacing w:line="360" w:lineRule="auto"/>
        <w:ind w:left="720"/>
        <w:rPr>
          <w:rFonts w:cs="Times New Roman"/>
          <w:bCs/>
          <w:color w:val="FF0000"/>
        </w:rPr>
      </w:pPr>
    </w:p>
    <w:p w14:paraId="6D8CC33C" w14:textId="185C7A19" w:rsidR="00A40BDF" w:rsidRPr="00E91A65" w:rsidRDefault="00A40BDF" w:rsidP="004D3579">
      <w:pPr>
        <w:spacing w:line="360" w:lineRule="auto"/>
        <w:ind w:left="720"/>
        <w:rPr>
          <w:rFonts w:cs="Times New Roman"/>
          <w:bCs/>
          <w:color w:val="FF0000"/>
        </w:rPr>
      </w:pPr>
      <w:r>
        <w:rPr>
          <w:rFonts w:cs="Times New Roman"/>
          <w:bCs/>
          <w:color w:val="FF0000"/>
        </w:rPr>
        <w:t>“</w:t>
      </w:r>
      <w:r w:rsidRPr="00A40BDF">
        <w:rPr>
          <w:rFonts w:cs="Times New Roman"/>
          <w:bCs/>
          <w:color w:val="FF0000"/>
        </w:rPr>
        <w:t>Interestingly, this interaction revealed no effect of CO</w:t>
      </w:r>
      <w:r w:rsidRPr="00A40BDF">
        <w:rPr>
          <w:rFonts w:cs="Times New Roman"/>
          <w:bCs/>
          <w:color w:val="FF0000"/>
          <w:vertAlign w:val="subscript"/>
        </w:rPr>
        <w:t>2</w:t>
      </w:r>
      <w:r w:rsidRPr="00A40BDF">
        <w:rPr>
          <w:rFonts w:cs="Times New Roman"/>
          <w:bCs/>
          <w:color w:val="FF0000"/>
        </w:rPr>
        <w:t xml:space="preserve"> treatment </w:t>
      </w:r>
      <w:r w:rsidR="00E91A65">
        <w:rPr>
          <w:rFonts w:cs="Times New Roman"/>
          <w:bCs/>
          <w:color w:val="FF0000"/>
        </w:rPr>
        <w:t xml:space="preserve">on total leaf area </w:t>
      </w:r>
      <w:r w:rsidR="007E0324">
        <w:rPr>
          <w:rFonts w:cs="Times New Roman"/>
          <w:bCs/>
          <w:color w:val="FF0000"/>
        </w:rPr>
        <w:t xml:space="preserve">in uninoculated individuals </w:t>
      </w:r>
      <w:r w:rsidRPr="00A40BDF">
        <w:rPr>
          <w:rFonts w:cs="Times New Roman"/>
          <w:bCs/>
          <w:color w:val="FF0000"/>
        </w:rPr>
        <w:t>under low nitrogen fertilization, supporting previous work showing that CO</w:t>
      </w:r>
      <w:r w:rsidRPr="00A40BDF">
        <w:rPr>
          <w:rFonts w:cs="Times New Roman"/>
          <w:bCs/>
          <w:color w:val="FF0000"/>
          <w:vertAlign w:val="subscript"/>
        </w:rPr>
        <w:t>2</w:t>
      </w:r>
      <w:r w:rsidRPr="00A40BDF">
        <w:rPr>
          <w:rFonts w:cs="Times New Roman"/>
          <w:bCs/>
          <w:color w:val="FF0000"/>
        </w:rPr>
        <w:t xml:space="preserve"> fertilization effects on traits related to whole-plant growth are </w:t>
      </w:r>
      <w:r w:rsidR="00E00D34">
        <w:rPr>
          <w:rFonts w:cs="Times New Roman"/>
          <w:bCs/>
          <w:color w:val="FF0000"/>
        </w:rPr>
        <w:t xml:space="preserve">often </w:t>
      </w:r>
      <w:r w:rsidRPr="00A40BDF">
        <w:rPr>
          <w:rFonts w:cs="Times New Roman"/>
          <w:bCs/>
          <w:color w:val="FF0000"/>
        </w:rPr>
        <w:t xml:space="preserve">absent under low nutrient availability </w:t>
      </w:r>
      <w:sdt>
        <w:sdtPr>
          <w:rPr>
            <w:rFonts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
          <w:id w:val="-1205799169"/>
          <w:placeholder>
            <w:docPart w:val="E8E21E9103C8A14DBD67E726BF730441"/>
          </w:placeholder>
        </w:sdtPr>
        <w:sdtContent>
          <w:r w:rsidR="001366F1" w:rsidRPr="001366F1">
            <w:rPr>
              <w:rFonts w:eastAsia="Times New Roman"/>
              <w:color w:val="000000"/>
            </w:rPr>
            <w:t xml:space="preserve">(Sigurdsson </w:t>
          </w:r>
          <w:r w:rsidR="001366F1" w:rsidRPr="001366F1">
            <w:rPr>
              <w:rFonts w:eastAsia="Times New Roman"/>
              <w:i/>
              <w:iCs/>
              <w:color w:val="000000"/>
            </w:rPr>
            <w:t>et al.</w:t>
          </w:r>
          <w:r w:rsidR="001366F1" w:rsidRPr="001366F1">
            <w:rPr>
              <w:rFonts w:eastAsia="Times New Roman"/>
              <w:color w:val="000000"/>
            </w:rPr>
            <w:t>, 2013)</w:t>
          </w:r>
        </w:sdtContent>
      </w:sdt>
      <w:r w:rsidRPr="00A40BDF">
        <w:rPr>
          <w:rFonts w:cs="Times New Roman"/>
          <w:bCs/>
          <w:color w:val="FF0000"/>
        </w:rPr>
        <w:t>.</w:t>
      </w:r>
      <w:r w:rsidR="00F264B3">
        <w:rPr>
          <w:rFonts w:cs="Times New Roman"/>
          <w:bCs/>
          <w:color w:val="FF0000"/>
        </w:rPr>
        <w:t xml:space="preserve"> Similar effects of CO</w:t>
      </w:r>
      <w:r w:rsidR="00F264B3">
        <w:rPr>
          <w:rFonts w:cs="Times New Roman"/>
          <w:bCs/>
          <w:color w:val="FF0000"/>
          <w:vertAlign w:val="subscript"/>
        </w:rPr>
        <w:t>2</w:t>
      </w:r>
      <w:r w:rsidR="00F264B3">
        <w:rPr>
          <w:rFonts w:cs="Times New Roman"/>
          <w:bCs/>
          <w:color w:val="FF0000"/>
        </w:rPr>
        <w:t xml:space="preserve"> treatment on total leaf area under low nitrogen fertilization </w:t>
      </w:r>
      <w:r w:rsidR="00081C1C">
        <w:rPr>
          <w:rFonts w:cs="Times New Roman"/>
          <w:bCs/>
          <w:color w:val="FF0000"/>
        </w:rPr>
        <w:t>may have been</w:t>
      </w:r>
      <w:r w:rsidR="00F264B3">
        <w:rPr>
          <w:rFonts w:cs="Times New Roman"/>
          <w:bCs/>
          <w:color w:val="FF0000"/>
        </w:rPr>
        <w:t xml:space="preserve"> due to plants being unable to satisfy demand for soil nitrogen</w:t>
      </w:r>
      <w:r w:rsidR="00E91A65">
        <w:rPr>
          <w:rFonts w:cs="Times New Roman"/>
          <w:bCs/>
          <w:color w:val="FF0000"/>
        </w:rPr>
        <w:t xml:space="preserve"> similarly between the two CO</w:t>
      </w:r>
      <w:r w:rsidR="00E91A65">
        <w:rPr>
          <w:rFonts w:cs="Times New Roman"/>
          <w:bCs/>
          <w:color w:val="FF0000"/>
          <w:vertAlign w:val="subscript"/>
        </w:rPr>
        <w:t>2</w:t>
      </w:r>
      <w:r w:rsidR="00E91A65">
        <w:rPr>
          <w:rFonts w:cs="Times New Roman"/>
          <w:bCs/>
          <w:color w:val="FF0000"/>
        </w:rPr>
        <w:t xml:space="preserve"> treatments</w:t>
      </w:r>
      <w:r w:rsidR="007E0324">
        <w:rPr>
          <w:rFonts w:cs="Times New Roman"/>
          <w:bCs/>
          <w:color w:val="FF0000"/>
        </w:rPr>
        <w:t>.</w:t>
      </w:r>
      <w:r>
        <w:rPr>
          <w:rFonts w:cs="Times New Roman"/>
          <w:bCs/>
          <w:color w:val="FF0000"/>
        </w:rPr>
        <w:t>”</w:t>
      </w:r>
    </w:p>
    <w:p w14:paraId="65444E84" w14:textId="77777777" w:rsidR="00527E70" w:rsidRDefault="00527E70" w:rsidP="004D3579">
      <w:pPr>
        <w:spacing w:line="360" w:lineRule="auto"/>
        <w:rPr>
          <w:rFonts w:cs="Times New Roman"/>
          <w:b/>
          <w:bCs/>
          <w:color w:val="000000" w:themeColor="text1"/>
        </w:rPr>
      </w:pPr>
    </w:p>
    <w:p w14:paraId="31F70BFD" w14:textId="08850908" w:rsidR="00527E70" w:rsidRDefault="00527E70" w:rsidP="004D3579">
      <w:pPr>
        <w:spacing w:line="360" w:lineRule="auto"/>
        <w:rPr>
          <w:rFonts w:cs="Times New Roman"/>
          <w:b/>
          <w:bCs/>
          <w:color w:val="000000" w:themeColor="text1"/>
        </w:rPr>
      </w:pPr>
      <w:r w:rsidRPr="00527E70">
        <w:rPr>
          <w:rFonts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4D3579">
      <w:pPr>
        <w:spacing w:line="360" w:lineRule="auto"/>
        <w:rPr>
          <w:rFonts w:cs="Times New Roman"/>
          <w:color w:val="FF0000"/>
        </w:rPr>
      </w:pPr>
      <w:r>
        <w:rPr>
          <w:rFonts w:cs="Times New Roman"/>
          <w:color w:val="FF0000"/>
        </w:rPr>
        <w:t>We agree with the reviewer and have added</w:t>
      </w:r>
      <w:r w:rsidR="009F6E13">
        <w:rPr>
          <w:rFonts w:cs="Times New Roman"/>
          <w:color w:val="FF0000"/>
        </w:rPr>
        <w:t xml:space="preserve"> figure</w:t>
      </w:r>
      <w:r>
        <w:rPr>
          <w:rFonts w:cs="Times New Roman"/>
          <w:color w:val="FF0000"/>
        </w:rPr>
        <w:t xml:space="preserve"> references in the main text of the Discussion.</w:t>
      </w:r>
    </w:p>
    <w:p w14:paraId="6FF9A72A" w14:textId="77777777" w:rsidR="00527E70" w:rsidRDefault="00527E70" w:rsidP="004D3579">
      <w:pPr>
        <w:spacing w:line="360" w:lineRule="auto"/>
        <w:rPr>
          <w:rFonts w:cs="Times New Roman"/>
          <w:b/>
          <w:bCs/>
          <w:color w:val="000000" w:themeColor="text1"/>
        </w:rPr>
      </w:pPr>
    </w:p>
    <w:p w14:paraId="6E8CEC1C" w14:textId="05B38959" w:rsidR="00A17061" w:rsidRDefault="00A17061" w:rsidP="004D3579">
      <w:pPr>
        <w:spacing w:line="360" w:lineRule="auto"/>
        <w:rPr>
          <w:rFonts w:cs="Times New Roman"/>
          <w:b/>
          <w:bCs/>
          <w:color w:val="000000" w:themeColor="text1"/>
        </w:rPr>
      </w:pPr>
      <w:r>
        <w:rPr>
          <w:rFonts w:cs="Times New Roman"/>
          <w:b/>
          <w:bCs/>
          <w:color w:val="000000" w:themeColor="text1"/>
        </w:rPr>
        <w:t>References from Reviewer 1</w:t>
      </w:r>
    </w:p>
    <w:p w14:paraId="5B496DAE" w14:textId="77777777" w:rsidR="00A17061" w:rsidRPr="00A17061" w:rsidRDefault="00527E70" w:rsidP="004D3579">
      <w:pPr>
        <w:spacing w:line="360" w:lineRule="auto"/>
        <w:rPr>
          <w:rFonts w:cs="Times New Roman"/>
          <w:color w:val="000000" w:themeColor="text1"/>
        </w:rPr>
      </w:pPr>
      <w:r w:rsidRPr="00A17061">
        <w:rPr>
          <w:rFonts w:cs="Times New Roman"/>
          <w:color w:val="000000" w:themeColor="text1"/>
        </w:rPr>
        <w:lastRenderedPageBreak/>
        <w:t xml:space="preserve">Feng Z, </w:t>
      </w:r>
      <w:proofErr w:type="spellStart"/>
      <w:r w:rsidRPr="00A17061">
        <w:rPr>
          <w:rFonts w:cs="Times New Roman"/>
          <w:color w:val="000000" w:themeColor="text1"/>
        </w:rPr>
        <w:t>Rütting</w:t>
      </w:r>
      <w:proofErr w:type="spellEnd"/>
      <w:r w:rsidRPr="00A17061">
        <w:rPr>
          <w:rFonts w:cs="Times New Roman"/>
          <w:color w:val="000000" w:themeColor="text1"/>
        </w:rPr>
        <w:t xml:space="preserve"> T, </w:t>
      </w:r>
      <w:proofErr w:type="spellStart"/>
      <w:r w:rsidRPr="00A17061">
        <w:rPr>
          <w:rFonts w:cs="Times New Roman"/>
          <w:color w:val="000000" w:themeColor="text1"/>
        </w:rPr>
        <w:t>Pleijel</w:t>
      </w:r>
      <w:proofErr w:type="spellEnd"/>
      <w:r w:rsidRPr="00A17061">
        <w:rPr>
          <w:rFonts w:cs="Times New Roman"/>
          <w:color w:val="000000" w:themeColor="text1"/>
        </w:rPr>
        <w:t xml:space="preserve"> H, Wallin G, Reich PB, </w:t>
      </w:r>
      <w:proofErr w:type="spellStart"/>
      <w:r w:rsidRPr="00A17061">
        <w:rPr>
          <w:rFonts w:cs="Times New Roman"/>
          <w:color w:val="000000" w:themeColor="text1"/>
        </w:rPr>
        <w:t>Kammann</w:t>
      </w:r>
      <w:proofErr w:type="spellEnd"/>
      <w:r w:rsidRPr="00A17061">
        <w:rPr>
          <w:rFonts w:cs="Times New Roman"/>
          <w:color w:val="000000" w:themeColor="text1"/>
        </w:rPr>
        <w:t xml:space="preserve"> CI, Newton PCD, Kobayashi K, Luo Y, </w:t>
      </w:r>
      <w:proofErr w:type="spellStart"/>
      <w:r w:rsidRPr="00A17061">
        <w:rPr>
          <w:rFonts w:cs="Times New Roman"/>
          <w:color w:val="000000" w:themeColor="text1"/>
        </w:rPr>
        <w:t>Uddling</w:t>
      </w:r>
      <w:proofErr w:type="spellEnd"/>
      <w:r w:rsidRPr="00A17061">
        <w:rPr>
          <w:rFonts w:cs="Times New Roman"/>
          <w:color w:val="000000" w:themeColor="text1"/>
        </w:rPr>
        <w:t xml:space="preserve"> J. 2015. Constraints to nitrogen acquisition of terrestrial plants under elevated CO</w:t>
      </w:r>
      <w:r w:rsidRPr="003A3E98">
        <w:rPr>
          <w:rFonts w:cs="Times New Roman"/>
          <w:color w:val="000000" w:themeColor="text1"/>
          <w:vertAlign w:val="subscript"/>
        </w:rPr>
        <w:t>2</w:t>
      </w:r>
      <w:r w:rsidRPr="00A17061">
        <w:rPr>
          <w:rFonts w:cs="Times New Roman"/>
          <w:color w:val="000000" w:themeColor="text1"/>
        </w:rPr>
        <w:t>. Global Change Biology 21(8): 3152-3168.</w:t>
      </w:r>
    </w:p>
    <w:p w14:paraId="5C6A6F49" w14:textId="77777777" w:rsidR="00A17061" w:rsidRPr="00A17061" w:rsidRDefault="00A17061" w:rsidP="004D3579">
      <w:pPr>
        <w:spacing w:line="360" w:lineRule="auto"/>
        <w:rPr>
          <w:rFonts w:cs="Times New Roman"/>
          <w:color w:val="000000" w:themeColor="text1"/>
        </w:rPr>
      </w:pPr>
    </w:p>
    <w:p w14:paraId="118D093C" w14:textId="794EBB0A" w:rsidR="00527E70" w:rsidRPr="00A17061" w:rsidRDefault="00527E70" w:rsidP="004D3579">
      <w:pPr>
        <w:spacing w:line="360" w:lineRule="auto"/>
        <w:rPr>
          <w:rFonts w:cs="Times New Roman"/>
          <w:color w:val="000000" w:themeColor="text1"/>
        </w:rPr>
      </w:pPr>
      <w:r w:rsidRPr="00A17061">
        <w:rPr>
          <w:rFonts w:cs="Times New Roman"/>
          <w:color w:val="000000" w:themeColor="text1"/>
        </w:rPr>
        <w:t xml:space="preserve">Sigurdsson BD, Medhurst JL, Wallin G, </w:t>
      </w:r>
      <w:proofErr w:type="spellStart"/>
      <w:r w:rsidRPr="00A17061">
        <w:rPr>
          <w:rFonts w:cs="Times New Roman"/>
          <w:color w:val="000000" w:themeColor="text1"/>
        </w:rPr>
        <w:t>Eggertsson</w:t>
      </w:r>
      <w:proofErr w:type="spellEnd"/>
      <w:r w:rsidRPr="00A17061">
        <w:rPr>
          <w:rFonts w:cs="Times New Roman"/>
          <w:color w:val="000000" w:themeColor="text1"/>
        </w:rPr>
        <w:t xml:space="preserve"> O, Linder S. 2013. Growth of mature boreal Norway spruce was not affected by elevated [CO</w:t>
      </w:r>
      <w:r w:rsidRPr="003A3E98">
        <w:rPr>
          <w:rFonts w:cs="Times New Roman"/>
          <w:color w:val="000000" w:themeColor="text1"/>
          <w:vertAlign w:val="subscript"/>
        </w:rPr>
        <w:t>2</w:t>
      </w:r>
      <w:r w:rsidRPr="00A17061">
        <w:rPr>
          <w:rFonts w:cs="Times New Roman"/>
          <w:color w:val="000000" w:themeColor="text1"/>
        </w:rPr>
        <w:t>] and/or air temperature unless nutrient availability was improved. Tree Physiology 33(11): 1192-1205.</w:t>
      </w:r>
    </w:p>
    <w:p w14:paraId="49A54155" w14:textId="77777777" w:rsidR="00527E70" w:rsidRDefault="00527E70" w:rsidP="004D3579">
      <w:pPr>
        <w:spacing w:line="360" w:lineRule="auto"/>
        <w:rPr>
          <w:rFonts w:cs="Times New Roman"/>
          <w:b/>
          <w:bCs/>
          <w:color w:val="000000" w:themeColor="text1"/>
        </w:rPr>
      </w:pPr>
    </w:p>
    <w:p w14:paraId="13AE3D6C" w14:textId="12B2963E" w:rsidR="00527E70" w:rsidRDefault="00527E70" w:rsidP="004D3579">
      <w:pPr>
        <w:spacing w:line="360" w:lineRule="auto"/>
        <w:rPr>
          <w:rFonts w:cs="Times New Roman"/>
          <w:b/>
          <w:bCs/>
          <w:color w:val="000000" w:themeColor="text1"/>
        </w:rPr>
      </w:pPr>
      <w:r>
        <w:rPr>
          <w:rFonts w:cs="Times New Roman"/>
          <w:b/>
          <w:bCs/>
          <w:color w:val="000000" w:themeColor="text1"/>
        </w:rPr>
        <w:t>Reviewer 2</w:t>
      </w:r>
    </w:p>
    <w:p w14:paraId="295FFEE5" w14:textId="77777777" w:rsidR="00527E70" w:rsidRDefault="00527E70" w:rsidP="004D3579">
      <w:pPr>
        <w:spacing w:line="360" w:lineRule="auto"/>
        <w:rPr>
          <w:rFonts w:cs="Times New Roman"/>
          <w:b/>
          <w:bCs/>
          <w:color w:val="000000" w:themeColor="text1"/>
        </w:rPr>
      </w:pPr>
    </w:p>
    <w:p w14:paraId="0A8EBD2D" w14:textId="77777777"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Perkowski et </w:t>
      </w:r>
      <w:proofErr w:type="spellStart"/>
      <w:r w:rsidRPr="00FD3E71">
        <w:rPr>
          <w:rFonts w:cs="Times New Roman"/>
          <w:b/>
          <w:bCs/>
          <w:color w:val="000000" w:themeColor="text1"/>
        </w:rPr>
        <w:t>al’s</w:t>
      </w:r>
      <w:proofErr w:type="spellEnd"/>
      <w:r w:rsidRPr="00FD3E71">
        <w:rPr>
          <w:rFonts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cs="Times New Roman"/>
          <w:b/>
          <w:bCs/>
          <w:color w:val="000000" w:themeColor="text1"/>
        </w:rPr>
        <w:t>symiotic</w:t>
      </w:r>
      <w:proofErr w:type="spellEnd"/>
      <w:r w:rsidRPr="00FD3E71">
        <w:rPr>
          <w:rFonts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4D3579">
      <w:pPr>
        <w:spacing w:line="360" w:lineRule="auto"/>
        <w:rPr>
          <w:rFonts w:cs="Times New Roman"/>
          <w:b/>
          <w:bCs/>
          <w:color w:val="000000" w:themeColor="text1"/>
        </w:rPr>
      </w:pPr>
      <w:r w:rsidRPr="00FD3E71">
        <w:rPr>
          <w:rFonts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4D3579">
      <w:pPr>
        <w:spacing w:line="360" w:lineRule="auto"/>
        <w:rPr>
          <w:rFonts w:cs="Times New Roman"/>
          <w:b/>
          <w:bCs/>
          <w:color w:val="000000" w:themeColor="text1"/>
        </w:rPr>
      </w:pPr>
      <w:r w:rsidRPr="00FD3E71">
        <w:rPr>
          <w:rFonts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4D3579">
      <w:pPr>
        <w:spacing w:line="360" w:lineRule="auto"/>
        <w:rPr>
          <w:rFonts w:cs="Times New Roman"/>
          <w:b/>
          <w:bCs/>
          <w:color w:val="000000" w:themeColor="text1"/>
        </w:rPr>
      </w:pPr>
      <w:r w:rsidRPr="00FD3E71">
        <w:rPr>
          <w:rFonts w:cs="Times New Roman"/>
          <w:b/>
          <w:bCs/>
          <w:color w:val="000000" w:themeColor="text1"/>
        </w:rPr>
        <w:t xml:space="preserve">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w:t>
      </w:r>
      <w:r w:rsidRPr="00FD3E71">
        <w:rPr>
          <w:rFonts w:cs="Times New Roman"/>
          <w:b/>
          <w:bCs/>
          <w:color w:val="000000" w:themeColor="text1"/>
        </w:rPr>
        <w:lastRenderedPageBreak/>
        <w:t>However, these patterns will diminish with increasing nitrogen fertilization as plants acquire more nitrogen through increasingly less costly direct uptake pathways.”</w:t>
      </w:r>
    </w:p>
    <w:p w14:paraId="3B2ADFEF" w14:textId="77777777" w:rsidR="003A3E98" w:rsidRDefault="003A3E98" w:rsidP="004D3579">
      <w:pPr>
        <w:spacing w:line="360" w:lineRule="auto"/>
        <w:rPr>
          <w:rFonts w:cs="Times New Roman"/>
          <w:b/>
          <w:bCs/>
          <w:color w:val="000000" w:themeColor="text1"/>
        </w:rPr>
      </w:pPr>
    </w:p>
    <w:p w14:paraId="48DDBEF2" w14:textId="72978DE1" w:rsidR="00F63A1C" w:rsidRDefault="00FD3E71" w:rsidP="004D3579">
      <w:pPr>
        <w:spacing w:line="360" w:lineRule="auto"/>
        <w:rPr>
          <w:rFonts w:cs="Times New Roman"/>
          <w:b/>
          <w:bCs/>
          <w:color w:val="000000" w:themeColor="text1"/>
        </w:rPr>
      </w:pPr>
      <w:r w:rsidRPr="00FD3E71">
        <w:rPr>
          <w:rFonts w:cs="Times New Roman"/>
          <w:b/>
          <w:bCs/>
          <w:color w:val="000000" w:themeColor="text1"/>
        </w:rPr>
        <w:t>Overall the study is well designed, executed, and fairly reported. I have a few overall questions/comments and several minor comments/questions.</w:t>
      </w:r>
    </w:p>
    <w:p w14:paraId="74226F9C" w14:textId="77777777" w:rsidR="00F63A1C" w:rsidRDefault="00F63A1C" w:rsidP="004D3579">
      <w:pPr>
        <w:spacing w:line="360" w:lineRule="auto"/>
        <w:rPr>
          <w:rFonts w:cs="Times New Roman"/>
          <w:b/>
          <w:bCs/>
          <w:color w:val="000000" w:themeColor="text1"/>
        </w:rPr>
      </w:pPr>
    </w:p>
    <w:p w14:paraId="524B0D58"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04FC46FB" w14:textId="7C781CF0" w:rsidR="00721FCF" w:rsidRPr="001145EC" w:rsidRDefault="00F63A1C" w:rsidP="004D3579">
      <w:pPr>
        <w:spacing w:line="360" w:lineRule="auto"/>
        <w:rPr>
          <w:rFonts w:cs="Times New Roman"/>
          <w:color w:val="FF0000"/>
        </w:rPr>
      </w:pPr>
      <w:r>
        <w:rPr>
          <w:rFonts w:cs="Times New Roman"/>
          <w:color w:val="FF0000"/>
        </w:rPr>
        <w:t xml:space="preserve">Thank you for your kind words </w:t>
      </w:r>
      <w:r w:rsidR="000F6C82">
        <w:rPr>
          <w:rFonts w:cs="Times New Roman"/>
          <w:color w:val="FF0000"/>
        </w:rPr>
        <w:t>about</w:t>
      </w:r>
      <w:r>
        <w:rPr>
          <w:rFonts w:cs="Times New Roman"/>
          <w:color w:val="FF0000"/>
        </w:rPr>
        <w:t xml:space="preserve"> our manuscript</w:t>
      </w:r>
      <w:r w:rsidR="009D5784">
        <w:rPr>
          <w:rFonts w:cs="Times New Roman"/>
          <w:color w:val="FF0000"/>
        </w:rPr>
        <w:t>.</w:t>
      </w:r>
      <w:r>
        <w:rPr>
          <w:rFonts w:cs="Times New Roman"/>
          <w:color w:val="FF0000"/>
        </w:rPr>
        <w:t xml:space="preserve"> This question about what eco-evolutionary optimality theory says about </w:t>
      </w:r>
      <w:r w:rsidR="00145138">
        <w:rPr>
          <w:rFonts w:cs="Times New Roman"/>
          <w:color w:val="FF0000"/>
        </w:rPr>
        <w:t>nitrogen</w:t>
      </w:r>
      <w:r>
        <w:rPr>
          <w:rFonts w:cs="Times New Roman"/>
          <w:color w:val="FF0000"/>
        </w:rPr>
        <w:t xml:space="preserve"> fertilization </w:t>
      </w:r>
      <w:r w:rsidRPr="001145EC">
        <w:rPr>
          <w:rFonts w:cs="Times New Roman"/>
          <w:color w:val="FF0000"/>
        </w:rPr>
        <w:t>outside of CO</w:t>
      </w:r>
      <w:r w:rsidRPr="001145EC">
        <w:rPr>
          <w:rFonts w:cs="Times New Roman"/>
          <w:color w:val="FF0000"/>
          <w:vertAlign w:val="subscript"/>
        </w:rPr>
        <w:t>2</w:t>
      </w:r>
      <w:r w:rsidRPr="001145EC">
        <w:rPr>
          <w:rFonts w:cs="Times New Roman"/>
          <w:color w:val="FF0000"/>
        </w:rPr>
        <w:t xml:space="preserve"> treatments is very important, </w:t>
      </w:r>
      <w:r w:rsidR="00FE7B18" w:rsidRPr="001145EC">
        <w:rPr>
          <w:rFonts w:cs="Times New Roman"/>
          <w:color w:val="FF0000"/>
        </w:rPr>
        <w:t xml:space="preserve">particularly for </w:t>
      </w:r>
      <w:r w:rsidRPr="001145EC">
        <w:rPr>
          <w:rFonts w:cs="Times New Roman"/>
          <w:color w:val="FF0000"/>
        </w:rPr>
        <w:t xml:space="preserve">understanding how terrestrial biosphere models should link </w:t>
      </w:r>
      <w:r w:rsidR="00145138" w:rsidRPr="001145EC">
        <w:rPr>
          <w:rFonts w:cs="Times New Roman"/>
          <w:color w:val="FF0000"/>
        </w:rPr>
        <w:t>nitrogen</w:t>
      </w:r>
      <w:r w:rsidRPr="001145EC">
        <w:rPr>
          <w:rFonts w:cs="Times New Roman"/>
          <w:color w:val="FF0000"/>
        </w:rPr>
        <w:t xml:space="preserve"> cycle dynamics with photosynthesis</w:t>
      </w:r>
      <w:r w:rsidR="00FE7B18" w:rsidRPr="001145EC">
        <w:rPr>
          <w:rFonts w:cs="Times New Roman"/>
          <w:color w:val="FF0000"/>
        </w:rPr>
        <w:t xml:space="preserve"> and growth</w:t>
      </w:r>
      <w:r w:rsidR="00E5417B" w:rsidRPr="001145EC">
        <w:rPr>
          <w:rFonts w:cs="Times New Roman"/>
          <w:color w:val="FF0000"/>
        </w:rPr>
        <w:t xml:space="preserve"> (as</w:t>
      </w:r>
      <w:r w:rsidR="00E2578F" w:rsidRPr="001145EC">
        <w:rPr>
          <w:rFonts w:cs="Times New Roman"/>
          <w:color w:val="FF0000"/>
        </w:rPr>
        <w:t xml:space="preserve"> recently</w:t>
      </w:r>
      <w:r w:rsidR="00E5417B" w:rsidRPr="001145EC">
        <w:rPr>
          <w:rFonts w:cs="Times New Roman"/>
          <w:color w:val="FF0000"/>
        </w:rPr>
        <w:t xml:space="preserve"> reviewed in</w:t>
      </w:r>
      <w:r w:rsidR="00721FCF" w:rsidRPr="001145EC">
        <w:rPr>
          <w:rFonts w:cs="Times New Roman"/>
          <w:color w:val="FF0000"/>
        </w:rPr>
        <w:t xml:space="preserve"> </w:t>
      </w:r>
      <w:sdt>
        <w:sdtPr>
          <w:rPr>
            <w:rFonts w:cs="Times New Roman"/>
            <w:color w:val="FF0000"/>
          </w:rPr>
          <w:tag w:val="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
          <w:id w:val="1358236408"/>
          <w:placeholder>
            <w:docPart w:val="DefaultPlaceholder_-1854013440"/>
          </w:placeholder>
        </w:sdtPr>
        <w:sdtContent>
          <w:r w:rsidR="001366F1" w:rsidRPr="001145EC">
            <w:rPr>
              <w:rFonts w:eastAsia="Times New Roman" w:cs="Times New Roman"/>
              <w:color w:val="FF0000"/>
            </w:rPr>
            <w:t>Stocker et al., 2025)</w:t>
          </w:r>
        </w:sdtContent>
      </w:sdt>
      <w:r w:rsidR="00721FCF" w:rsidRPr="001145EC">
        <w:rPr>
          <w:rFonts w:cs="Times New Roman"/>
          <w:color w:val="FF0000"/>
        </w:rPr>
        <w:t>.</w:t>
      </w:r>
    </w:p>
    <w:p w14:paraId="58586C60" w14:textId="77777777" w:rsidR="00FE7B18" w:rsidRPr="001145EC" w:rsidRDefault="00FE7B18" w:rsidP="004D3579">
      <w:pPr>
        <w:spacing w:line="360" w:lineRule="auto"/>
        <w:rPr>
          <w:rFonts w:cs="Times New Roman"/>
          <w:color w:val="FF0000"/>
        </w:rPr>
      </w:pPr>
    </w:p>
    <w:p w14:paraId="4017B9A2" w14:textId="264C17A6" w:rsidR="00FE7B18" w:rsidRDefault="00721FCF" w:rsidP="004D3579">
      <w:pPr>
        <w:spacing w:line="360" w:lineRule="auto"/>
        <w:rPr>
          <w:rFonts w:cs="Times New Roman"/>
          <w:color w:val="FF0000"/>
        </w:rPr>
      </w:pPr>
      <w:r w:rsidRPr="001145EC">
        <w:rPr>
          <w:rFonts w:cs="Times New Roman"/>
          <w:color w:val="FF0000"/>
        </w:rPr>
        <w:t>E</w:t>
      </w:r>
      <w:r w:rsidR="00E41C93" w:rsidRPr="001145EC">
        <w:rPr>
          <w:rFonts w:cs="Times New Roman"/>
          <w:color w:val="FF0000"/>
        </w:rPr>
        <w:t xml:space="preserve">co-evolutionary optimality theory </w:t>
      </w:r>
      <w:r w:rsidR="00FE7B18" w:rsidRPr="001145EC">
        <w:rPr>
          <w:rFonts w:cs="Times New Roman"/>
          <w:color w:val="FF0000"/>
        </w:rPr>
        <w:t>uses</w:t>
      </w:r>
      <w:r w:rsidR="00E41C93" w:rsidRPr="001145EC">
        <w:rPr>
          <w:rFonts w:cs="Times New Roman"/>
          <w:color w:val="FF0000"/>
        </w:rPr>
        <w:t xml:space="preserve"> a demand-driven scheme for predicting photosynthesis,</w:t>
      </w:r>
      <w:r w:rsidR="00E2382F" w:rsidRPr="001145EC">
        <w:rPr>
          <w:rFonts w:cs="Times New Roman"/>
          <w:color w:val="FF0000"/>
        </w:rPr>
        <w:t xml:space="preserve"> where investment in photosynthetic enzymes is </w:t>
      </w:r>
      <w:r w:rsidR="00FE7B18" w:rsidRPr="001145EC">
        <w:rPr>
          <w:rFonts w:cs="Times New Roman"/>
          <w:color w:val="FF0000"/>
        </w:rPr>
        <w:t>primarily</w:t>
      </w:r>
      <w:r w:rsidR="00E2382F" w:rsidRPr="001145EC">
        <w:rPr>
          <w:rFonts w:cs="Times New Roman"/>
          <w:color w:val="FF0000"/>
        </w:rPr>
        <w:t xml:space="preserve"> determined </w:t>
      </w:r>
      <w:r w:rsidR="00FE7B18" w:rsidRPr="001145EC">
        <w:rPr>
          <w:rFonts w:cs="Times New Roman"/>
          <w:color w:val="FF0000"/>
        </w:rPr>
        <w:t>by</w:t>
      </w:r>
      <w:r w:rsidR="00E2382F" w:rsidRPr="001145EC">
        <w:rPr>
          <w:rFonts w:cs="Times New Roman"/>
          <w:color w:val="FF0000"/>
        </w:rPr>
        <w:t xml:space="preserve"> environmental factors that influence the demand to build and maintain photosynthetic enzymes (e.g., CO</w:t>
      </w:r>
      <w:r w:rsidR="00E2382F" w:rsidRPr="001145EC">
        <w:rPr>
          <w:rFonts w:cs="Times New Roman"/>
          <w:color w:val="FF0000"/>
          <w:vertAlign w:val="subscript"/>
        </w:rPr>
        <w:t>2</w:t>
      </w:r>
      <w:r w:rsidR="00E2382F" w:rsidRPr="001145EC">
        <w:rPr>
          <w:rFonts w:cs="Times New Roman"/>
          <w:color w:val="FF0000"/>
        </w:rPr>
        <w:t>, temperature, light)</w:t>
      </w:r>
      <w:r w:rsidR="00AB2BE1" w:rsidRPr="001145EC">
        <w:rPr>
          <w:rFonts w:cs="Times New Roman"/>
          <w:color w:val="FF0000"/>
        </w:rPr>
        <w:t xml:space="preserve"> </w:t>
      </w:r>
      <w:sdt>
        <w:sdtPr>
          <w:rPr>
            <w:rFonts w:cs="Times New Roman"/>
            <w:color w:val="FF0000"/>
          </w:rPr>
          <w:tag w:val="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082521544"/>
          <w:placeholder>
            <w:docPart w:val="DefaultPlaceholder_-1854013440"/>
          </w:placeholder>
        </w:sdtPr>
        <w:sdtContent>
          <w:r w:rsidR="001366F1" w:rsidRPr="001145EC">
            <w:rPr>
              <w:rFonts w:eastAsia="Times New Roman"/>
              <w:color w:val="FF0000"/>
            </w:rPr>
            <w:t xml:space="preserve">(Smith </w:t>
          </w:r>
          <w:r w:rsidR="001366F1" w:rsidRPr="001145EC">
            <w:rPr>
              <w:rFonts w:eastAsia="Times New Roman"/>
              <w:i/>
              <w:iCs/>
              <w:color w:val="FF0000"/>
            </w:rPr>
            <w:t>et al.</w:t>
          </w:r>
          <w:r w:rsidR="001366F1" w:rsidRPr="001145EC">
            <w:rPr>
              <w:rFonts w:eastAsia="Times New Roman"/>
              <w:color w:val="FF0000"/>
            </w:rPr>
            <w:t xml:space="preserve">, 2019; Harrison </w:t>
          </w:r>
          <w:r w:rsidR="001366F1" w:rsidRPr="001145EC">
            <w:rPr>
              <w:rFonts w:eastAsia="Times New Roman"/>
              <w:i/>
              <w:iCs/>
              <w:color w:val="FF0000"/>
            </w:rPr>
            <w:t>et al.</w:t>
          </w:r>
          <w:r w:rsidR="001366F1" w:rsidRPr="001145EC">
            <w:rPr>
              <w:rFonts w:eastAsia="Times New Roman"/>
              <w:color w:val="FF0000"/>
            </w:rPr>
            <w:t xml:space="preserve">, 2021; Stocker </w:t>
          </w:r>
          <w:r w:rsidR="001366F1" w:rsidRPr="001145EC">
            <w:rPr>
              <w:rFonts w:eastAsia="Times New Roman"/>
              <w:i/>
              <w:iCs/>
              <w:color w:val="FF0000"/>
            </w:rPr>
            <w:t>et al.</w:t>
          </w:r>
          <w:r w:rsidR="001366F1" w:rsidRPr="001145EC">
            <w:rPr>
              <w:rFonts w:eastAsia="Times New Roman"/>
              <w:color w:val="FF0000"/>
            </w:rPr>
            <w:t>, 2025)</w:t>
          </w:r>
        </w:sdtContent>
      </w:sdt>
      <w:r w:rsidR="00E2382F" w:rsidRPr="001145EC">
        <w:rPr>
          <w:rFonts w:cs="Times New Roman"/>
          <w:color w:val="FF0000"/>
        </w:rPr>
        <w:t xml:space="preserve">. However, </w:t>
      </w:r>
      <w:r w:rsidR="00FE7B18" w:rsidRPr="001145EC">
        <w:rPr>
          <w:rFonts w:cs="Times New Roman"/>
          <w:color w:val="FF0000"/>
        </w:rPr>
        <w:t>plants must be able to acquire sufficient nitrogen to satisfy this demand</w:t>
      </w:r>
      <w:r w:rsidR="00042D0C" w:rsidRPr="001145EC">
        <w:rPr>
          <w:rFonts w:cs="Times New Roman"/>
          <w:color w:val="FF0000"/>
        </w:rPr>
        <w:t xml:space="preserve"> while minimizing the costs of acquiring nitrogen</w:t>
      </w:r>
      <w:r w:rsidR="00FE7B18" w:rsidRPr="001145EC">
        <w:rPr>
          <w:rFonts w:cs="Times New Roman"/>
          <w:color w:val="FF0000"/>
        </w:rPr>
        <w:t xml:space="preserve">, making nitrogen availability a key regulator of patterns expected from eco-evolutionary optimality theory. </w:t>
      </w:r>
      <w:r w:rsidRPr="001145EC">
        <w:rPr>
          <w:rFonts w:cs="Times New Roman"/>
          <w:color w:val="FF0000"/>
        </w:rPr>
        <w:t>E</w:t>
      </w:r>
      <w:r w:rsidR="00FE7B18" w:rsidRPr="001145EC">
        <w:rPr>
          <w:rFonts w:cs="Times New Roman"/>
          <w:color w:val="FF0000"/>
        </w:rPr>
        <w:t xml:space="preserve">co-evolutionary optimality theory predicts </w:t>
      </w:r>
      <w:r w:rsidR="00FE7B18">
        <w:rPr>
          <w:rFonts w:cs="Times New Roman"/>
          <w:color w:val="FF0000"/>
        </w:rPr>
        <w:t xml:space="preserve">that plants should </w:t>
      </w:r>
      <w:r w:rsidR="009D5784">
        <w:rPr>
          <w:rFonts w:cs="Times New Roman"/>
          <w:color w:val="FF0000"/>
        </w:rPr>
        <w:t>exhibit strong positive effects of increasing nitrogen availability on photosynthetic traits when nitrogen availability is insufficient for satisfying the leaf-level demand for building and maintaining photosynthetic enzymes.</w:t>
      </w:r>
      <w:r w:rsidR="008543F8">
        <w:rPr>
          <w:rFonts w:cs="Times New Roman"/>
          <w:color w:val="FF0000"/>
        </w:rPr>
        <w:t xml:space="preserve"> </w:t>
      </w:r>
      <w:r w:rsidR="00033147">
        <w:rPr>
          <w:rFonts w:cs="Times New Roman"/>
          <w:color w:val="FF0000"/>
        </w:rPr>
        <w:t>S</w:t>
      </w:r>
      <w:r w:rsidR="009D5784">
        <w:rPr>
          <w:rFonts w:cs="Times New Roman"/>
          <w:color w:val="FF0000"/>
        </w:rPr>
        <w:t>uch positive effects of nitrogen availability on photosynthetic traits are expected to diminish as nitrogen availability begins to</w:t>
      </w:r>
      <w:r w:rsidR="008543F8">
        <w:rPr>
          <w:rFonts w:cs="Times New Roman"/>
          <w:color w:val="FF0000"/>
        </w:rPr>
        <w:t xml:space="preserve"> approach</w:t>
      </w:r>
      <w:r w:rsidR="000922FA">
        <w:rPr>
          <w:rFonts w:cs="Times New Roman"/>
          <w:color w:val="FF0000"/>
        </w:rPr>
        <w:t xml:space="preserve"> </w:t>
      </w:r>
      <w:r w:rsidR="009D5784">
        <w:rPr>
          <w:rFonts w:cs="Times New Roman"/>
          <w:color w:val="FF0000"/>
        </w:rPr>
        <w:t>leaf-level demand for building and maintaining photosynthetic enzymes. In such cases where nitrogen availability exceeds leaf-level demand for photosynthetic enzymes,</w:t>
      </w:r>
      <w:r w:rsidR="00FE7B18">
        <w:rPr>
          <w:rFonts w:cs="Times New Roman"/>
          <w:color w:val="FF0000"/>
        </w:rPr>
        <w:t xml:space="preserve"> the theory predicts that plants should allocate excess nitrogen not needed to satisfy leaf-level demand for photosynthesis toward the construction of </w:t>
      </w:r>
      <w:r w:rsidR="00FE7B18">
        <w:rPr>
          <w:rFonts w:cs="Times New Roman"/>
          <w:color w:val="FF0000"/>
        </w:rPr>
        <w:lastRenderedPageBreak/>
        <w:t>other plant tissues, such as additional leaves. This leads to a tradeoff between investment in leaf quality when nitrogen availability is insufficient for satisfying leaf demand for photosynthesis and leaf quantity when nitrogen availability exceeds demand for photosynthesis</w:t>
      </w:r>
      <w:r w:rsidR="000922FA">
        <w:rPr>
          <w:rFonts w:cs="Times New Roman"/>
          <w:color w:val="FF0000"/>
        </w:rPr>
        <w:t xml:space="preserve"> across nitrogen availability gradients</w:t>
      </w:r>
      <w:r w:rsidR="00FE7B18">
        <w:rPr>
          <w:rFonts w:cs="Times New Roman"/>
          <w:color w:val="FF0000"/>
        </w:rPr>
        <w:t>.</w:t>
      </w:r>
    </w:p>
    <w:p w14:paraId="747D5AF3" w14:textId="77777777" w:rsidR="008543F8" w:rsidRDefault="008543F8" w:rsidP="004D3579">
      <w:pPr>
        <w:spacing w:line="360" w:lineRule="auto"/>
        <w:rPr>
          <w:rFonts w:cs="Times New Roman"/>
          <w:color w:val="FF0000"/>
        </w:rPr>
      </w:pPr>
    </w:p>
    <w:p w14:paraId="496F0F47" w14:textId="07BBE214" w:rsidR="00FE7B18" w:rsidRDefault="00FE7B18" w:rsidP="004D3579">
      <w:pPr>
        <w:spacing w:line="360" w:lineRule="auto"/>
        <w:rPr>
          <w:rFonts w:cs="Times New Roman"/>
          <w:color w:val="FF0000"/>
        </w:rPr>
      </w:pPr>
      <w:r>
        <w:rPr>
          <w:rFonts w:cs="Times New Roman"/>
          <w:color w:val="FF0000"/>
        </w:rPr>
        <w:t xml:space="preserve">As the reviewer pointed out, </w:t>
      </w:r>
      <w:r w:rsidR="009D5784">
        <w:rPr>
          <w:rFonts w:cs="Times New Roman"/>
          <w:color w:val="FF0000"/>
        </w:rPr>
        <w:t>we observe</w:t>
      </w:r>
      <w:r>
        <w:rPr>
          <w:rFonts w:cs="Times New Roman"/>
          <w:color w:val="FF0000"/>
        </w:rPr>
        <w:t>d</w:t>
      </w:r>
      <w:r w:rsidR="009D5784">
        <w:rPr>
          <w:rFonts w:cs="Times New Roman"/>
          <w:color w:val="FF0000"/>
        </w:rPr>
        <w:t xml:space="preserve"> </w:t>
      </w:r>
      <w:r w:rsidR="008543F8">
        <w:rPr>
          <w:rFonts w:cs="Times New Roman"/>
          <w:color w:val="FF0000"/>
        </w:rPr>
        <w:t xml:space="preserve">strong </w:t>
      </w:r>
      <w:r w:rsidR="009D5784">
        <w:rPr>
          <w:rFonts w:cs="Times New Roman"/>
          <w:color w:val="FF0000"/>
        </w:rPr>
        <w:t xml:space="preserve">positive effects of </w:t>
      </w:r>
      <w:r>
        <w:rPr>
          <w:rFonts w:cs="Times New Roman"/>
          <w:color w:val="FF0000"/>
        </w:rPr>
        <w:t xml:space="preserve">increasing </w:t>
      </w:r>
      <w:r w:rsidR="00CA38D0">
        <w:rPr>
          <w:rFonts w:cs="Times New Roman"/>
          <w:color w:val="FF0000"/>
        </w:rPr>
        <w:t>nitrogen</w:t>
      </w:r>
      <w:r w:rsidR="009D5784">
        <w:rPr>
          <w:rFonts w:cs="Times New Roman"/>
          <w:color w:val="FF0000"/>
        </w:rPr>
        <w:t xml:space="preserve"> fertilization</w:t>
      </w:r>
      <w:r w:rsidR="008543F8">
        <w:rPr>
          <w:rFonts w:cs="Times New Roman"/>
          <w:color w:val="FF0000"/>
        </w:rPr>
        <w:t xml:space="preserve"> on leaf and whole-plant traits</w:t>
      </w:r>
      <w:r w:rsidR="009D5784">
        <w:rPr>
          <w:rFonts w:cs="Times New Roman"/>
          <w:color w:val="FF0000"/>
        </w:rPr>
        <w:t xml:space="preserve"> in uninoculated plants</w:t>
      </w:r>
      <w:r w:rsidR="008543F8">
        <w:rPr>
          <w:rFonts w:cs="Times New Roman"/>
          <w:color w:val="FF0000"/>
        </w:rPr>
        <w:t>.</w:t>
      </w:r>
      <w:r>
        <w:rPr>
          <w:rFonts w:cs="Times New Roman"/>
          <w:color w:val="FF0000"/>
        </w:rPr>
        <w:t xml:space="preserve"> This result was expected, as uninoculated plants are nitrogen-limited under low nitrogen fertilization treatments and cannot meet the leaf-level demand for photosynthetic enzymes.</w:t>
      </w:r>
      <w:r w:rsidR="000922FA">
        <w:rPr>
          <w:rFonts w:cs="Times New Roman"/>
          <w:color w:val="FF0000"/>
        </w:rPr>
        <w:t xml:space="preserve"> </w:t>
      </w:r>
      <w:r>
        <w:rPr>
          <w:rFonts w:cs="Times New Roman"/>
          <w:color w:val="FF0000"/>
        </w:rPr>
        <w:t>Interestingly, we found some evidence for diminishing return</w:t>
      </w:r>
      <w:r w:rsidR="00E5417B">
        <w:rPr>
          <w:rFonts w:cs="Times New Roman"/>
          <w:color w:val="FF0000"/>
        </w:rPr>
        <w:t>s</w:t>
      </w:r>
      <w:r>
        <w:rPr>
          <w:rFonts w:cs="Times New Roman"/>
          <w:color w:val="FF0000"/>
        </w:rPr>
        <w:t xml:space="preserve"> </w:t>
      </w:r>
      <w:r w:rsidR="00721FCF">
        <w:rPr>
          <w:rFonts w:cs="Times New Roman"/>
          <w:color w:val="FF0000"/>
        </w:rPr>
        <w:t>of</w:t>
      </w:r>
      <w:r>
        <w:rPr>
          <w:rFonts w:cs="Times New Roman"/>
          <w:color w:val="FF0000"/>
        </w:rPr>
        <w:t xml:space="preserve"> photosynthetic traits as nitrogen fertilization increased</w:t>
      </w:r>
      <w:r w:rsidR="00CA38D0">
        <w:rPr>
          <w:rFonts w:cs="Times New Roman"/>
          <w:color w:val="FF0000"/>
        </w:rPr>
        <w:t xml:space="preserve">. </w:t>
      </w:r>
      <w:r>
        <w:rPr>
          <w:rFonts w:cs="Times New Roman"/>
          <w:color w:val="FF0000"/>
        </w:rPr>
        <w:t xml:space="preserve">For example, uninoculated plants demonstrated smaller increases in </w:t>
      </w:r>
      <w:r w:rsidRPr="00CA38D0">
        <w:rPr>
          <w:rFonts w:cs="Times New Roman"/>
          <w:i/>
          <w:iCs/>
          <w:color w:val="FF0000"/>
        </w:rPr>
        <w:t>V</w:t>
      </w:r>
      <w:r w:rsidRPr="00CA38D0">
        <w:rPr>
          <w:rFonts w:cs="Times New Roman"/>
          <w:color w:val="FF0000"/>
          <w:vertAlign w:val="subscript"/>
        </w:rPr>
        <w:t>cmax25</w:t>
      </w:r>
      <w:r w:rsidRPr="00CA38D0">
        <w:rPr>
          <w:rFonts w:cs="Times New Roman"/>
          <w:color w:val="FF0000"/>
        </w:rPr>
        <w:t xml:space="preserve"> between 350 and 630 ppm N</w:t>
      </w:r>
      <w:r w:rsidR="00721FCF" w:rsidRPr="00CA38D0">
        <w:rPr>
          <w:rFonts w:cs="Times New Roman"/>
          <w:color w:val="FF0000"/>
        </w:rPr>
        <w:t xml:space="preserve"> (</w:t>
      </w:r>
      <w:r w:rsidR="00CA38D0" w:rsidRPr="00CA38D0">
        <w:rPr>
          <w:rFonts w:cs="Times New Roman"/>
          <w:color w:val="FF0000"/>
        </w:rPr>
        <w:t>39</w:t>
      </w:r>
      <w:r w:rsidR="00145138" w:rsidRPr="00CA38D0">
        <w:rPr>
          <w:rFonts w:cs="Times New Roman"/>
          <w:color w:val="FF0000"/>
        </w:rPr>
        <w:t>% increase</w:t>
      </w:r>
      <w:r w:rsidR="00721FCF" w:rsidRPr="00CA38D0">
        <w:rPr>
          <w:rFonts w:cs="Times New Roman"/>
          <w:color w:val="FF0000"/>
        </w:rPr>
        <w:t>)</w:t>
      </w:r>
      <w:r w:rsidR="00CF7644" w:rsidRPr="00CA38D0">
        <w:rPr>
          <w:rFonts w:cs="Times New Roman"/>
          <w:color w:val="FF0000"/>
        </w:rPr>
        <w:t xml:space="preserve"> </w:t>
      </w:r>
      <w:r w:rsidRPr="00CA38D0">
        <w:rPr>
          <w:rFonts w:cs="Times New Roman"/>
          <w:color w:val="FF0000"/>
        </w:rPr>
        <w:t xml:space="preserve">than between </w:t>
      </w:r>
      <w:r w:rsidR="00721FCF" w:rsidRPr="00CA38D0">
        <w:rPr>
          <w:rFonts w:cs="Times New Roman"/>
          <w:color w:val="FF0000"/>
        </w:rPr>
        <w:t>0</w:t>
      </w:r>
      <w:r w:rsidRPr="00CA38D0">
        <w:rPr>
          <w:rFonts w:cs="Times New Roman"/>
          <w:color w:val="FF0000"/>
        </w:rPr>
        <w:t xml:space="preserve"> ppm N and </w:t>
      </w:r>
      <w:r w:rsidR="00721FCF" w:rsidRPr="00CA38D0">
        <w:rPr>
          <w:rFonts w:cs="Times New Roman"/>
          <w:color w:val="FF0000"/>
        </w:rPr>
        <w:t xml:space="preserve">280 </w:t>
      </w:r>
      <w:r w:rsidRPr="00CA38D0">
        <w:rPr>
          <w:rFonts w:cs="Times New Roman"/>
          <w:color w:val="FF0000"/>
        </w:rPr>
        <w:t>ppm N</w:t>
      </w:r>
      <w:r w:rsidR="00721FCF" w:rsidRPr="00CA38D0">
        <w:rPr>
          <w:rFonts w:cs="Times New Roman"/>
          <w:color w:val="FF0000"/>
        </w:rPr>
        <w:t xml:space="preserve"> (</w:t>
      </w:r>
      <w:r w:rsidR="00145138" w:rsidRPr="00CA38D0">
        <w:rPr>
          <w:rFonts w:cs="Times New Roman"/>
          <w:color w:val="FF0000"/>
        </w:rPr>
        <w:t>79% increase</w:t>
      </w:r>
      <w:r w:rsidR="00721FCF" w:rsidRPr="00CA38D0">
        <w:rPr>
          <w:rFonts w:cs="Times New Roman"/>
          <w:color w:val="FF0000"/>
        </w:rPr>
        <w:t>)</w:t>
      </w:r>
      <w:r w:rsidRPr="00CA38D0">
        <w:rPr>
          <w:rFonts w:cs="Times New Roman"/>
          <w:color w:val="FF0000"/>
        </w:rPr>
        <w:t>.</w:t>
      </w:r>
      <w:r>
        <w:rPr>
          <w:rFonts w:cs="Times New Roman"/>
          <w:color w:val="FF0000"/>
        </w:rPr>
        <w:t xml:space="preserve"> This pattern suggests that plants reached a threshold where nitrogen fertilization satisfied leaf-level demand for photosynthetic enzymes. In contrast, </w:t>
      </w:r>
      <w:r w:rsidR="00CA38D0">
        <w:rPr>
          <w:rFonts w:cs="Times New Roman"/>
          <w:color w:val="FF0000"/>
        </w:rPr>
        <w:t>nitrogen</w:t>
      </w:r>
      <w:r>
        <w:rPr>
          <w:rFonts w:cs="Times New Roman"/>
          <w:color w:val="FF0000"/>
        </w:rPr>
        <w:t xml:space="preserve"> fertilization effects on photosynthetic traits were absent in inoculated individuals.</w:t>
      </w:r>
      <w:r w:rsidR="000922FA">
        <w:rPr>
          <w:rFonts w:cs="Times New Roman"/>
          <w:color w:val="FF0000"/>
        </w:rPr>
        <w:t xml:space="preserve"> This pattern was also expected, as</w:t>
      </w:r>
      <w:r>
        <w:rPr>
          <w:rFonts w:cs="Times New Roman"/>
          <w:color w:val="FF0000"/>
        </w:rPr>
        <w:t xml:space="preserve"> </w:t>
      </w:r>
      <w:r w:rsidR="00CF7644">
        <w:rPr>
          <w:rFonts w:cs="Times New Roman"/>
          <w:color w:val="FF0000"/>
        </w:rPr>
        <w:t>inoculated</w:t>
      </w:r>
      <w:r>
        <w:rPr>
          <w:rFonts w:cs="Times New Roman"/>
          <w:color w:val="FF0000"/>
        </w:rPr>
        <w:t xml:space="preserve"> plants were</w:t>
      </w:r>
      <w:r w:rsidR="00CA38D0">
        <w:rPr>
          <w:rFonts w:cs="Times New Roman"/>
          <w:color w:val="FF0000"/>
        </w:rPr>
        <w:t xml:space="preserve"> presumably</w:t>
      </w:r>
      <w:r>
        <w:rPr>
          <w:rFonts w:cs="Times New Roman"/>
          <w:color w:val="FF0000"/>
        </w:rPr>
        <w:t xml:space="preserve"> able to satisfy </w:t>
      </w:r>
      <w:r w:rsidR="00CF7644">
        <w:rPr>
          <w:rFonts w:cs="Times New Roman"/>
          <w:color w:val="FF0000"/>
        </w:rPr>
        <w:t xml:space="preserve">leaf </w:t>
      </w:r>
      <w:r>
        <w:rPr>
          <w:rFonts w:cs="Times New Roman"/>
          <w:color w:val="FF0000"/>
        </w:rPr>
        <w:t xml:space="preserve">demand for building and maintaining photosynthetic enzymes across the </w:t>
      </w:r>
      <w:r w:rsidR="00CA38D0">
        <w:rPr>
          <w:rFonts w:cs="Times New Roman"/>
          <w:color w:val="FF0000"/>
        </w:rPr>
        <w:t>nitrogen</w:t>
      </w:r>
      <w:r>
        <w:rPr>
          <w:rFonts w:cs="Times New Roman"/>
          <w:color w:val="FF0000"/>
        </w:rPr>
        <w:t xml:space="preserve"> fertilization gradient, </w:t>
      </w:r>
      <w:r w:rsidR="00CF7644">
        <w:rPr>
          <w:rFonts w:cs="Times New Roman"/>
          <w:color w:val="FF0000"/>
        </w:rPr>
        <w:t xml:space="preserve">investing more heavily in symbiotic nitrogen-fixing bacteria under low </w:t>
      </w:r>
      <w:r w:rsidR="00CA38D0">
        <w:rPr>
          <w:rFonts w:cs="Times New Roman"/>
          <w:color w:val="FF0000"/>
        </w:rPr>
        <w:t>nitrogen</w:t>
      </w:r>
      <w:r w:rsidR="00CF7644">
        <w:rPr>
          <w:rFonts w:cs="Times New Roman"/>
          <w:color w:val="FF0000"/>
        </w:rPr>
        <w:t xml:space="preserve"> fertilization and increasing investment in direct uptake with increasing </w:t>
      </w:r>
      <w:r w:rsidR="00033147">
        <w:rPr>
          <w:rFonts w:cs="Times New Roman"/>
          <w:color w:val="FF0000"/>
        </w:rPr>
        <w:t>nitrogen</w:t>
      </w:r>
      <w:r w:rsidR="00CF7644">
        <w:rPr>
          <w:rFonts w:cs="Times New Roman"/>
          <w:color w:val="FF0000"/>
        </w:rPr>
        <w:t xml:space="preserve"> fertilization.</w:t>
      </w:r>
    </w:p>
    <w:p w14:paraId="25C76839" w14:textId="77777777" w:rsidR="00DC1657" w:rsidRDefault="00DC1657" w:rsidP="004D3579">
      <w:pPr>
        <w:spacing w:line="360" w:lineRule="auto"/>
        <w:rPr>
          <w:rFonts w:cs="Times New Roman"/>
          <w:color w:val="FF0000"/>
        </w:rPr>
      </w:pPr>
    </w:p>
    <w:p w14:paraId="1596C560" w14:textId="1FC6FBA5" w:rsidR="00DC1657" w:rsidRDefault="00DC1657" w:rsidP="004D3579">
      <w:pPr>
        <w:spacing w:line="360" w:lineRule="auto"/>
        <w:rPr>
          <w:rFonts w:cs="Times New Roman"/>
          <w:color w:val="FF0000"/>
        </w:rPr>
      </w:pPr>
      <w:r>
        <w:rPr>
          <w:rFonts w:cs="Times New Roman"/>
          <w:color w:val="FF0000"/>
        </w:rPr>
        <w:t>These are very interesting patterns and were one of the main reasons we decided to impose a nitrogen fixation manipulation in the experiment. While there are already implicit comments about eco-evolutionary optimality theory predictions across nitrogen availability</w:t>
      </w:r>
      <w:r w:rsidR="00CA1D5E">
        <w:rPr>
          <w:rFonts w:cs="Times New Roman"/>
          <w:color w:val="FF0000"/>
        </w:rPr>
        <w:t xml:space="preserve"> gradients</w:t>
      </w:r>
      <w:r>
        <w:rPr>
          <w:rFonts w:cs="Times New Roman"/>
          <w:color w:val="FF0000"/>
        </w:rPr>
        <w:t xml:space="preserve"> in the </w:t>
      </w:r>
      <w:r w:rsidR="006A6B20">
        <w:rPr>
          <w:rFonts w:cs="Times New Roman"/>
          <w:i/>
          <w:iCs/>
          <w:color w:val="FF0000"/>
        </w:rPr>
        <w:t>Modeling Implications</w:t>
      </w:r>
      <w:r w:rsidR="006A6B20">
        <w:rPr>
          <w:rFonts w:cs="Times New Roman"/>
          <w:color w:val="FF0000"/>
        </w:rPr>
        <w:t xml:space="preserve"> section</w:t>
      </w:r>
      <w:r>
        <w:rPr>
          <w:rFonts w:cs="Times New Roman"/>
          <w:color w:val="FF0000"/>
        </w:rPr>
        <w:t xml:space="preserve">, we have added an additional paragraph to this section to explicitly clarify the expected eco-evolutionary optimality </w:t>
      </w:r>
      <w:r w:rsidR="006A6B20">
        <w:rPr>
          <w:rFonts w:cs="Times New Roman"/>
          <w:color w:val="FF0000"/>
        </w:rPr>
        <w:t>response</w:t>
      </w:r>
      <w:r>
        <w:rPr>
          <w:rFonts w:cs="Times New Roman"/>
          <w:color w:val="FF0000"/>
        </w:rPr>
        <w:t xml:space="preserve">. This paragraph starts on line </w:t>
      </w:r>
      <w:r w:rsidR="001145EC">
        <w:rPr>
          <w:rFonts w:cs="Times New Roman"/>
          <w:color w:val="FF0000"/>
        </w:rPr>
        <w:t>634</w:t>
      </w:r>
      <w:r>
        <w:rPr>
          <w:rFonts w:cs="Times New Roman"/>
          <w:color w:val="FF0000"/>
        </w:rPr>
        <w:t xml:space="preserve"> and is copied below:</w:t>
      </w:r>
    </w:p>
    <w:p w14:paraId="49BA4368" w14:textId="77777777" w:rsidR="00FE7B18" w:rsidRDefault="00FE7B18" w:rsidP="004D3579">
      <w:pPr>
        <w:spacing w:line="360" w:lineRule="auto"/>
        <w:rPr>
          <w:rFonts w:cs="Times New Roman"/>
          <w:color w:val="FF0000"/>
        </w:rPr>
      </w:pPr>
    </w:p>
    <w:p w14:paraId="3ABCD461" w14:textId="2D8B6D9D" w:rsidR="001145EC" w:rsidRPr="001145EC" w:rsidRDefault="00AB2BE1" w:rsidP="001145EC">
      <w:pPr>
        <w:spacing w:line="480" w:lineRule="auto"/>
        <w:ind w:left="720"/>
        <w:rPr>
          <w:color w:val="FF0000"/>
        </w:rPr>
      </w:pPr>
      <w:r w:rsidRPr="001145EC">
        <w:rPr>
          <w:rFonts w:cs="Times New Roman"/>
          <w:color w:val="FF0000"/>
        </w:rPr>
        <w:t>“</w:t>
      </w:r>
      <w:r w:rsidR="001145EC" w:rsidRPr="001145EC">
        <w:rPr>
          <w:color w:val="FF0000"/>
        </w:rPr>
        <w:t xml:space="preserve">Increasing nitrogen fertilization increased indices of apparent photosynthetic capacity, but this pattern was only observed in uninoculated plants. Increasing nitrogen fertilization also increased </w:t>
      </w:r>
      <w:r w:rsidR="001145EC" w:rsidRPr="001145EC">
        <w:rPr>
          <w:i/>
          <w:iCs/>
          <w:color w:val="FF0000"/>
        </w:rPr>
        <w:t>N</w:t>
      </w:r>
      <w:r w:rsidR="001145EC" w:rsidRPr="001145EC">
        <w:rPr>
          <w:color w:val="FF0000"/>
          <w:vertAlign w:val="subscript"/>
        </w:rPr>
        <w:t>area</w:t>
      </w:r>
      <w:r w:rsidR="001145EC" w:rsidRPr="001145EC">
        <w:rPr>
          <w:color w:val="FF0000"/>
        </w:rPr>
        <w:t xml:space="preserve"> and </w:t>
      </w:r>
      <w:r w:rsidR="001145EC" w:rsidRPr="001145EC">
        <w:rPr>
          <w:i/>
          <w:iCs/>
          <w:color w:val="FF0000"/>
        </w:rPr>
        <w:t>Chl</w:t>
      </w:r>
      <w:r w:rsidR="001145EC" w:rsidRPr="001145EC">
        <w:rPr>
          <w:color w:val="FF0000"/>
          <w:vertAlign w:val="subscript"/>
        </w:rPr>
        <w:t>area</w:t>
      </w:r>
      <w:r w:rsidR="001145EC" w:rsidRPr="001145EC">
        <w:rPr>
          <w:color w:val="FF0000"/>
        </w:rPr>
        <w:t xml:space="preserve"> more strongly in uninoculated plants (Fig. 1). Eco-</w:t>
      </w:r>
      <w:r w:rsidR="001145EC" w:rsidRPr="001145EC">
        <w:rPr>
          <w:color w:val="FF0000"/>
        </w:rPr>
        <w:lastRenderedPageBreak/>
        <w:t xml:space="preserve">evolutionary optimality theory predicts that plants should exhibit strong positive effects of increasing nitrogen availability on photosynthetic traits when nitrogen availability is insufficient for satisfying leaf-level demand for building and maintaining photosynthetic enzymes, or when changes in nitrogen availability decrease the relative costs of nitrogen acquisition and use compared to those of water acquisition and use </w:t>
      </w:r>
      <w:sdt>
        <w:sdtPr>
          <w:rPr>
            <w:color w:val="FF0000"/>
          </w:rPr>
          <w:tag w:val="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
          <w:id w:val="1398866013"/>
          <w:placeholder>
            <w:docPart w:val="C6D2A828F8D04E4D91E97C1526202065"/>
          </w:placeholder>
        </w:sdtPr>
        <w:sdtContent>
          <w:r w:rsidR="001145EC" w:rsidRPr="001145EC">
            <w:rPr>
              <w:rFonts w:eastAsia="Times New Roman"/>
              <w:color w:val="FF0000"/>
            </w:rPr>
            <w:t xml:space="preserve">(Wright </w:t>
          </w:r>
          <w:r w:rsidR="001145EC" w:rsidRPr="001145EC">
            <w:rPr>
              <w:rFonts w:eastAsia="Times New Roman"/>
              <w:i/>
              <w:iCs/>
              <w:color w:val="FF0000"/>
            </w:rPr>
            <w:t>et al.</w:t>
          </w:r>
          <w:r w:rsidR="001145EC" w:rsidRPr="001145EC">
            <w:rPr>
              <w:rFonts w:eastAsia="Times New Roman"/>
              <w:color w:val="FF0000"/>
            </w:rPr>
            <w:t xml:space="preserve">, 2003; Harrison </w:t>
          </w:r>
          <w:r w:rsidR="001145EC" w:rsidRPr="001145EC">
            <w:rPr>
              <w:rFonts w:eastAsia="Times New Roman"/>
              <w:i/>
              <w:iCs/>
              <w:color w:val="FF0000"/>
            </w:rPr>
            <w:t>et al.</w:t>
          </w:r>
          <w:r w:rsidR="001145EC" w:rsidRPr="001145EC">
            <w:rPr>
              <w:rFonts w:eastAsia="Times New Roman"/>
              <w:color w:val="FF0000"/>
            </w:rPr>
            <w:t xml:space="preserve">, 2021; Stocker </w:t>
          </w:r>
          <w:r w:rsidR="001145EC" w:rsidRPr="001145EC">
            <w:rPr>
              <w:rFonts w:eastAsia="Times New Roman"/>
              <w:i/>
              <w:iCs/>
              <w:color w:val="FF0000"/>
            </w:rPr>
            <w:t>et al.</w:t>
          </w:r>
          <w:r w:rsidR="001145EC" w:rsidRPr="001145EC">
            <w:rPr>
              <w:rFonts w:eastAsia="Times New Roman"/>
              <w:color w:val="FF0000"/>
            </w:rPr>
            <w:t>, 2025)</w:t>
          </w:r>
        </w:sdtContent>
      </w:sdt>
      <w:r w:rsidR="001145EC" w:rsidRPr="001145EC">
        <w:rPr>
          <w:color w:val="FF0000"/>
        </w:rPr>
        <w:t xml:space="preserve">. In such cases where nitrogen availability exceeds leaf-level demand for photosynthetic enzymes or costs to acquire nitrogen relative to water increase, the theory predicts that positive effects of increasing nitrogen availability on photosynthesis should diminish, with excess nitrogen not needed to satisfy leaf-level demand for photosynthesis being allocated toward the construction of other plant tissues (e.g., additional leaves). Given this, strong positive effects of increasing nitrogen fertilization on indices of photosynthetic capacity in uninoculated plants were expected, as uninoculated plants were nitrogen-limited under low nitrogen fertilization and could not meet the leaf-level demand for photosynthetic enzymes. We also found some evidence for a diminished positive effect of nitrogen fertilization on photosynthetic traits, with uninoculated plants demonstrating smaller increases in </w:t>
      </w:r>
      <w:r w:rsidR="001145EC" w:rsidRPr="001145EC">
        <w:rPr>
          <w:i/>
          <w:iCs/>
          <w:color w:val="FF0000"/>
        </w:rPr>
        <w:t>V</w:t>
      </w:r>
      <w:r w:rsidR="001145EC" w:rsidRPr="001145EC">
        <w:rPr>
          <w:color w:val="FF0000"/>
          <w:vertAlign w:val="subscript"/>
        </w:rPr>
        <w:t>cmax25</w:t>
      </w:r>
      <w:r w:rsidR="001145EC" w:rsidRPr="001145EC">
        <w:rPr>
          <w:color w:val="FF0000"/>
        </w:rPr>
        <w:t xml:space="preserve"> between 350 and 630 ppm N (39% increase) than between 0 ppm N and 280 ppm N (79% increase). In contrast, nitrogen fertilization effects on photosynthetic traits were absent in inoculated individuals. This pattern was also expected, as inoculated plants were able to acquire sufficient nitrogen across the nitrogen availability gradient to satisfy leaf-level photosynthetic demand, investing more strongly in microbial symbionts under low nitrogen fertilization and shifting to nitrogen acquisition through direct uptake pathways as nitrogen became more available.</w:t>
      </w:r>
      <w:r w:rsidR="001145EC" w:rsidRPr="001145EC">
        <w:rPr>
          <w:color w:val="FF0000"/>
        </w:rPr>
        <w:t>”</w:t>
      </w:r>
    </w:p>
    <w:p w14:paraId="6447368F" w14:textId="77777777" w:rsidR="00AB2BE1" w:rsidRDefault="00AB2BE1" w:rsidP="004D3579">
      <w:pPr>
        <w:spacing w:line="360" w:lineRule="auto"/>
        <w:rPr>
          <w:rFonts w:cs="Times New Roman"/>
          <w:b/>
          <w:bCs/>
          <w:color w:val="000000" w:themeColor="text1"/>
        </w:rPr>
      </w:pPr>
    </w:p>
    <w:p w14:paraId="4579DAF2" w14:textId="24D6ECCD"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 root:shoot response to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is not linear, especially for the uninoculated treatment (Fig 3) – can this be accounted for in the statistical analysis and how does that modify interpretation of the root:shoot response? Should probably cite Iversen 2010 when mentioning the root response to CO2 literature. Also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This isn’t a deal breaker, just needs some discussion about how this might influence results and how to make inferences at a greater scale / more natural systems.</w:t>
      </w:r>
    </w:p>
    <w:p w14:paraId="3A0BED4B" w14:textId="61B9077F" w:rsidR="00E41C93" w:rsidRDefault="0043436C" w:rsidP="004D3579">
      <w:pPr>
        <w:spacing w:line="360" w:lineRule="auto"/>
        <w:rPr>
          <w:rFonts w:cs="Times New Roman"/>
          <w:color w:val="FF0000"/>
        </w:rPr>
      </w:pPr>
      <w:r>
        <w:rPr>
          <w:rFonts w:cs="Times New Roman"/>
          <w:color w:val="FF0000"/>
        </w:rPr>
        <w:t>Thank you for pointing this out</w:t>
      </w:r>
      <w:r w:rsidR="00A17061">
        <w:rPr>
          <w:rFonts w:cs="Times New Roman"/>
          <w:color w:val="FF0000"/>
        </w:rPr>
        <w:t>.</w:t>
      </w:r>
      <w:r>
        <w:rPr>
          <w:rFonts w:cs="Times New Roman"/>
          <w:color w:val="FF0000"/>
        </w:rPr>
        <w:t xml:space="preserve"> </w:t>
      </w:r>
      <w:r w:rsidR="005211C5">
        <w:rPr>
          <w:rFonts w:cs="Times New Roman"/>
          <w:color w:val="FF0000"/>
        </w:rPr>
        <w:t>We have accounted for the nonlinearity in the data distribution by imposing a natural-log transformation on the response variable</w:t>
      </w:r>
      <w:r w:rsidR="00D5320D">
        <w:rPr>
          <w:rFonts w:cs="Times New Roman"/>
          <w:color w:val="FF0000"/>
        </w:rPr>
        <w:t xml:space="preserve"> before fitting the model</w:t>
      </w:r>
      <w:r w:rsidR="005211C5">
        <w:rPr>
          <w:rFonts w:cs="Times New Roman"/>
          <w:color w:val="FF0000"/>
        </w:rPr>
        <w:t xml:space="preserve">. The model </w:t>
      </w:r>
      <w:r w:rsidR="00050937">
        <w:rPr>
          <w:rFonts w:cs="Times New Roman"/>
          <w:color w:val="FF0000"/>
        </w:rPr>
        <w:t>exhibits a poor</w:t>
      </w:r>
      <w:r w:rsidR="00E41C93">
        <w:rPr>
          <w:rFonts w:cs="Times New Roman"/>
          <w:color w:val="FF0000"/>
        </w:rPr>
        <w:t>er</w:t>
      </w:r>
      <w:r w:rsidR="00050937">
        <w:rPr>
          <w:rFonts w:cs="Times New Roman"/>
          <w:color w:val="FF0000"/>
        </w:rPr>
        <w:t xml:space="preserve"> fit at lower fertilization levels, likely due to the smaller sample size of uninoculated plants in these treatments due to unintended nodulation</w:t>
      </w:r>
      <w:r w:rsidR="005211C5">
        <w:rPr>
          <w:rFonts w:cs="Times New Roman"/>
          <w:color w:val="FF0000"/>
        </w:rPr>
        <w:t xml:space="preserve">. </w:t>
      </w:r>
      <w:r w:rsidR="00050937">
        <w:rPr>
          <w:rFonts w:cs="Times New Roman"/>
          <w:color w:val="FF0000"/>
        </w:rPr>
        <w:t>However</w:t>
      </w:r>
      <w:r w:rsidR="005211C5">
        <w:rPr>
          <w:rFonts w:cs="Times New Roman"/>
          <w:color w:val="FF0000"/>
        </w:rPr>
        <w:t xml:space="preserve">, </w:t>
      </w:r>
      <w:r w:rsidR="00E41C93">
        <w:rPr>
          <w:rFonts w:cs="Times New Roman"/>
          <w:color w:val="FF0000"/>
        </w:rPr>
        <w:t>the assumptions of linear mixed effects models (e.g., Gaussian distribution of model residuals, homogeneity of variance, etc.) are satisfied and we observe similar patterns when fitting the data with a generalized additive model that includes a smoothing term for nitrogen fertilization.</w:t>
      </w:r>
    </w:p>
    <w:p w14:paraId="28C4768A" w14:textId="77777777" w:rsidR="00D5320D" w:rsidRDefault="00D5320D" w:rsidP="004D3579">
      <w:pPr>
        <w:spacing w:line="360" w:lineRule="auto"/>
        <w:rPr>
          <w:rFonts w:cs="Times New Roman"/>
          <w:color w:val="FF0000"/>
        </w:rPr>
      </w:pPr>
    </w:p>
    <w:p w14:paraId="444F8BFA" w14:textId="3BB66544" w:rsidR="00A17061" w:rsidRPr="00A17061" w:rsidRDefault="00A17061" w:rsidP="004D3579">
      <w:pPr>
        <w:spacing w:line="360" w:lineRule="auto"/>
        <w:rPr>
          <w:rFonts w:cs="Times New Roman"/>
          <w:color w:val="FF0000"/>
        </w:rPr>
      </w:pPr>
      <w:r>
        <w:rPr>
          <w:rFonts w:cs="Times New Roman"/>
          <w:color w:val="FF0000"/>
        </w:rPr>
        <w:t xml:space="preserve">We have </w:t>
      </w:r>
      <w:r w:rsidRPr="001145EC">
        <w:rPr>
          <w:rFonts w:cs="Times New Roman"/>
          <w:color w:val="FF0000"/>
        </w:rPr>
        <w:t>added</w:t>
      </w:r>
      <w:r w:rsidR="00CA38D0" w:rsidRPr="001145EC">
        <w:rPr>
          <w:rFonts w:cs="Times New Roman"/>
          <w:color w:val="FF0000"/>
        </w:rPr>
        <w:t xml:space="preserve"> </w:t>
      </w:r>
      <w:sdt>
        <w:sdtPr>
          <w:rPr>
            <w:rFonts w:cs="Times New Roman"/>
            <w:color w:val="FF0000"/>
          </w:rPr>
          <w:tag w:val="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605266265"/>
          <w:placeholder>
            <w:docPart w:val="DefaultPlaceholder_-1854013440"/>
          </w:placeholder>
        </w:sdtPr>
        <w:sdtContent>
          <w:r w:rsidR="001366F1" w:rsidRPr="001145EC">
            <w:rPr>
              <w:rFonts w:cs="Times New Roman"/>
              <w:color w:val="FF0000"/>
            </w:rPr>
            <w:t>Iversen (2010)</w:t>
          </w:r>
        </w:sdtContent>
      </w:sdt>
      <w:r w:rsidRPr="001145EC">
        <w:rPr>
          <w:rFonts w:cs="Times New Roman"/>
          <w:color w:val="FF0000"/>
        </w:rPr>
        <w:t xml:space="preserve"> to the paragraph of the Introduction that summarizes leaf and whole-plant responses to elevated CO</w:t>
      </w:r>
      <w:r w:rsidRPr="001145EC">
        <w:rPr>
          <w:rFonts w:cs="Times New Roman"/>
          <w:color w:val="FF0000"/>
          <w:vertAlign w:val="subscript"/>
        </w:rPr>
        <w:t>2</w:t>
      </w:r>
      <w:r w:rsidRPr="001145EC">
        <w:rPr>
          <w:rFonts w:cs="Times New Roman"/>
          <w:color w:val="FF0000"/>
        </w:rPr>
        <w:t xml:space="preserve">. However, as </w:t>
      </w:r>
      <w:sdt>
        <w:sdtPr>
          <w:rPr>
            <w:rFonts w:cs="Times New Roman"/>
            <w:color w:val="FF0000"/>
          </w:rPr>
          <w:tag w:val="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
          <w:id w:val="-131786936"/>
          <w:placeholder>
            <w:docPart w:val="E045BFB93188EF4282AF35D7BA6496C6"/>
          </w:placeholder>
        </w:sdtPr>
        <w:sdtContent>
          <w:r w:rsidR="001366F1" w:rsidRPr="001145EC">
            <w:rPr>
              <w:rFonts w:cs="Times New Roman"/>
              <w:color w:val="FF0000"/>
            </w:rPr>
            <w:t>Iversen (2010)</w:t>
          </w:r>
        </w:sdtContent>
      </w:sdt>
      <w:r w:rsidR="00CA38D0" w:rsidRPr="001145EC">
        <w:rPr>
          <w:rFonts w:cs="Times New Roman"/>
          <w:color w:val="FF0000"/>
        </w:rPr>
        <w:t xml:space="preserve"> </w:t>
      </w:r>
      <w:r w:rsidRPr="001145EC">
        <w:rPr>
          <w:rFonts w:cs="Times New Roman"/>
          <w:color w:val="FF0000"/>
        </w:rPr>
        <w:t>largely reviews belowground rooting depth responses to elevated CO</w:t>
      </w:r>
      <w:r w:rsidRPr="001145EC">
        <w:rPr>
          <w:rFonts w:cs="Times New Roman"/>
          <w:color w:val="FF0000"/>
          <w:vertAlign w:val="subscript"/>
        </w:rPr>
        <w:t>2</w:t>
      </w:r>
      <w:r w:rsidRPr="001145EC">
        <w:rPr>
          <w:rFonts w:cs="Times New Roman"/>
          <w:color w:val="FF0000"/>
        </w:rPr>
        <w:t>,</w:t>
      </w:r>
      <w:r w:rsidR="000922FA" w:rsidRPr="001145EC">
        <w:rPr>
          <w:rFonts w:cs="Times New Roman"/>
          <w:color w:val="FF0000"/>
        </w:rPr>
        <w:t xml:space="preserve"> which was constrained by pot </w:t>
      </w:r>
      <w:r w:rsidR="00033147" w:rsidRPr="001145EC">
        <w:rPr>
          <w:rFonts w:cs="Times New Roman"/>
          <w:color w:val="FF0000"/>
        </w:rPr>
        <w:t>depth</w:t>
      </w:r>
      <w:r w:rsidR="000922FA" w:rsidRPr="001145EC">
        <w:rPr>
          <w:rFonts w:cs="Times New Roman"/>
          <w:color w:val="FF0000"/>
        </w:rPr>
        <w:t xml:space="preserve"> in this experiment, we have also added</w:t>
      </w:r>
      <w:r w:rsidR="00CA38D0" w:rsidRPr="001145EC">
        <w:rPr>
          <w:rFonts w:cs="Times New Roman"/>
          <w:color w:val="FF0000"/>
        </w:rPr>
        <w:t xml:space="preserve"> </w:t>
      </w:r>
      <w:sdt>
        <w:sdtPr>
          <w:rPr>
            <w:rFonts w:cs="Times New Roman"/>
            <w:color w:val="FF0000"/>
          </w:rPr>
          <w:tag w:val="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1677304804"/>
          <w:placeholder>
            <w:docPart w:val="DefaultPlaceholder_-1854013440"/>
          </w:placeholder>
        </w:sdtPr>
        <w:sdtContent>
          <w:r w:rsidR="001366F1" w:rsidRPr="001145EC">
            <w:rPr>
              <w:rFonts w:eastAsia="Times New Roman" w:cs="Times New Roman"/>
              <w:color w:val="FF0000"/>
            </w:rPr>
            <w:t>Iversen et al. (2008)</w:t>
          </w:r>
        </w:sdtContent>
      </w:sdt>
      <w:r w:rsidR="00CA38D0" w:rsidRPr="001145EC">
        <w:rPr>
          <w:rFonts w:cs="Times New Roman"/>
          <w:color w:val="FF0000"/>
        </w:rPr>
        <w:t xml:space="preserve"> </w:t>
      </w:r>
      <w:r w:rsidR="000922FA" w:rsidRPr="001145EC">
        <w:rPr>
          <w:rFonts w:cs="Times New Roman"/>
          <w:color w:val="FF0000"/>
        </w:rPr>
        <w:t>in the discussion of root responses to elevated CO</w:t>
      </w:r>
      <w:r w:rsidR="000922FA" w:rsidRPr="001145EC">
        <w:rPr>
          <w:rFonts w:cs="Times New Roman"/>
          <w:color w:val="FF0000"/>
          <w:vertAlign w:val="subscript"/>
        </w:rPr>
        <w:t>2</w:t>
      </w:r>
      <w:r w:rsidR="000922FA" w:rsidRPr="001145EC">
        <w:rPr>
          <w:rFonts w:cs="Times New Roman"/>
          <w:color w:val="FF0000"/>
        </w:rPr>
        <w:t xml:space="preserve">. </w:t>
      </w:r>
      <w:sdt>
        <w:sdtPr>
          <w:rPr>
            <w:rFonts w:cs="Times New Roman"/>
            <w:color w:val="FF0000"/>
          </w:rPr>
          <w:tag w:val="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
          <w:id w:val="-2140249832"/>
          <w:placeholder>
            <w:docPart w:val="2DFAD65977302D4884F9E3374278B3D3"/>
          </w:placeholder>
        </w:sdtPr>
        <w:sdtContent>
          <w:r w:rsidR="001366F1" w:rsidRPr="001145EC">
            <w:rPr>
              <w:rFonts w:eastAsia="Times New Roman" w:cs="Times New Roman"/>
              <w:color w:val="FF0000"/>
            </w:rPr>
            <w:t>Iversen et al. (2008)</w:t>
          </w:r>
        </w:sdtContent>
      </w:sdt>
      <w:r w:rsidR="00CA38D0" w:rsidRPr="001145EC">
        <w:rPr>
          <w:rFonts w:cs="Times New Roman"/>
          <w:color w:val="FF0000"/>
        </w:rPr>
        <w:t xml:space="preserve"> </w:t>
      </w:r>
      <w:r w:rsidRPr="001145EC">
        <w:rPr>
          <w:rFonts w:cs="Times New Roman"/>
          <w:color w:val="FF0000"/>
        </w:rPr>
        <w:t>shows that root biomass production doubled under elevated CO</w:t>
      </w:r>
      <w:r w:rsidRPr="001145EC">
        <w:rPr>
          <w:rFonts w:cs="Times New Roman"/>
          <w:color w:val="FF0000"/>
          <w:vertAlign w:val="subscript"/>
        </w:rPr>
        <w:t>2</w:t>
      </w:r>
      <w:r w:rsidRPr="001145EC">
        <w:rPr>
          <w:rFonts w:cs="Times New Roman"/>
          <w:color w:val="FF0000"/>
        </w:rPr>
        <w:t xml:space="preserve">, a pattern that was associated with </w:t>
      </w:r>
      <w:r w:rsidRPr="00CA38D0">
        <w:rPr>
          <w:rFonts w:cs="Times New Roman"/>
          <w:color w:val="FF0000"/>
        </w:rPr>
        <w:t xml:space="preserve">reduced fine-root turnover and accelerated fine root mortality that increased ecosystem </w:t>
      </w:r>
      <w:r w:rsidR="00CA38D0">
        <w:rPr>
          <w:rFonts w:cs="Times New Roman"/>
          <w:color w:val="FF0000"/>
        </w:rPr>
        <w:t>carbon</w:t>
      </w:r>
      <w:r w:rsidRPr="00CA38D0">
        <w:rPr>
          <w:rFonts w:cs="Times New Roman"/>
          <w:color w:val="FF0000"/>
        </w:rPr>
        <w:t xml:space="preserve"> and </w:t>
      </w:r>
      <w:r w:rsidR="00CA38D0">
        <w:rPr>
          <w:rFonts w:cs="Times New Roman"/>
          <w:color w:val="FF0000"/>
        </w:rPr>
        <w:t>nitrogen</w:t>
      </w:r>
      <w:r w:rsidRPr="00CA38D0">
        <w:rPr>
          <w:rFonts w:cs="Times New Roman"/>
          <w:color w:val="FF0000"/>
        </w:rPr>
        <w:t xml:space="preserve"> inputs.</w:t>
      </w:r>
    </w:p>
    <w:p w14:paraId="1DE20C69" w14:textId="77777777" w:rsidR="0043436C" w:rsidRDefault="0043436C" w:rsidP="004D3579">
      <w:pPr>
        <w:spacing w:line="360" w:lineRule="auto"/>
        <w:rPr>
          <w:rFonts w:cs="Times New Roman"/>
          <w:color w:val="FF0000"/>
        </w:rPr>
      </w:pPr>
    </w:p>
    <w:p w14:paraId="77EE4D0B" w14:textId="6C6AC4AC" w:rsidR="00D5320D" w:rsidRDefault="00D5320D" w:rsidP="004D3579">
      <w:pPr>
        <w:spacing w:line="360" w:lineRule="auto"/>
        <w:rPr>
          <w:rFonts w:cs="Times New Roman"/>
          <w:color w:val="FF0000"/>
        </w:rPr>
      </w:pPr>
      <w:r>
        <w:rPr>
          <w:rFonts w:cs="Times New Roman"/>
          <w:color w:val="FF0000"/>
        </w:rPr>
        <w:t>Finally,</w:t>
      </w:r>
      <w:r w:rsidR="00050937">
        <w:rPr>
          <w:rFonts w:cs="Times New Roman"/>
          <w:color w:val="FF0000"/>
        </w:rPr>
        <w:t xml:space="preserve"> we acknowledge the limitations of extrapolating these findings to natural systems. While this study does not aim to predict large-scale ecosystem responses</w:t>
      </w:r>
      <w:r w:rsidR="000922FA">
        <w:rPr>
          <w:rFonts w:cs="Times New Roman"/>
          <w:color w:val="FF0000"/>
        </w:rPr>
        <w:t xml:space="preserve"> to elevated CO</w:t>
      </w:r>
      <w:r w:rsidR="000922FA">
        <w:rPr>
          <w:rFonts w:cs="Times New Roman"/>
          <w:color w:val="FF0000"/>
          <w:vertAlign w:val="subscript"/>
        </w:rPr>
        <w:t>2</w:t>
      </w:r>
      <w:r w:rsidR="00050937">
        <w:rPr>
          <w:rFonts w:cs="Times New Roman"/>
          <w:color w:val="FF0000"/>
        </w:rPr>
        <w:t>, we have added a caveat at the end of the Discussion section emphasizing that a follow-up experiment in a natural setting would provide further insight into how the observed patterns might scale at the community or ecosystem level. Th</w:t>
      </w:r>
      <w:r w:rsidR="00E41C93">
        <w:rPr>
          <w:rFonts w:cs="Times New Roman"/>
          <w:color w:val="FF0000"/>
        </w:rPr>
        <w:t>ese</w:t>
      </w:r>
      <w:r w:rsidR="00050937">
        <w:rPr>
          <w:rFonts w:cs="Times New Roman"/>
          <w:color w:val="FF0000"/>
        </w:rPr>
        <w:t xml:space="preserve"> sentence</w:t>
      </w:r>
      <w:r w:rsidR="00E41C93">
        <w:rPr>
          <w:rFonts w:cs="Times New Roman"/>
          <w:color w:val="FF0000"/>
        </w:rPr>
        <w:t>s</w:t>
      </w:r>
      <w:r w:rsidR="00050937">
        <w:rPr>
          <w:rFonts w:cs="Times New Roman"/>
          <w:color w:val="FF0000"/>
        </w:rPr>
        <w:t xml:space="preserve"> start on line </w:t>
      </w:r>
      <w:r w:rsidR="001145EC">
        <w:rPr>
          <w:rFonts w:cs="Times New Roman"/>
          <w:color w:val="FF0000"/>
        </w:rPr>
        <w:t>699</w:t>
      </w:r>
      <w:r>
        <w:rPr>
          <w:rFonts w:cs="Times New Roman"/>
          <w:color w:val="FF0000"/>
        </w:rPr>
        <w:t>:</w:t>
      </w:r>
    </w:p>
    <w:p w14:paraId="2E8453BA" w14:textId="77777777" w:rsidR="00D5320D" w:rsidRDefault="00D5320D" w:rsidP="004D3579">
      <w:pPr>
        <w:spacing w:line="360" w:lineRule="auto"/>
        <w:rPr>
          <w:rFonts w:cs="Times New Roman"/>
          <w:color w:val="FF0000"/>
        </w:rPr>
      </w:pPr>
    </w:p>
    <w:p w14:paraId="09E225F8" w14:textId="01569048" w:rsidR="00050937" w:rsidRPr="00033147" w:rsidRDefault="00D5320D" w:rsidP="004D3579">
      <w:pPr>
        <w:spacing w:line="360" w:lineRule="auto"/>
        <w:ind w:left="720"/>
        <w:rPr>
          <w:bCs/>
          <w:color w:val="FF0000"/>
        </w:rPr>
      </w:pPr>
      <w:r w:rsidRPr="00033147">
        <w:rPr>
          <w:rFonts w:cs="Times New Roman"/>
          <w:color w:val="FF0000"/>
        </w:rPr>
        <w:t>“</w:t>
      </w:r>
      <w:r w:rsidR="00033147" w:rsidRPr="00033147">
        <w:rPr>
          <w:bCs/>
          <w:color w:val="FF0000"/>
        </w:rPr>
        <w:t>Importantly, there are inherent limitations in using a pot experiment to make inferences about how nitrogen availability modifies community- or ecosystem-level responses to elevated CO</w:t>
      </w:r>
      <w:r w:rsidR="00033147" w:rsidRPr="007A5698">
        <w:rPr>
          <w:bCs/>
          <w:color w:val="FF0000"/>
          <w:vertAlign w:val="subscript"/>
        </w:rPr>
        <w:t>2</w:t>
      </w:r>
      <w:r w:rsidR="00033147" w:rsidRPr="00033147">
        <w:rPr>
          <w:bCs/>
          <w:color w:val="FF0000"/>
        </w:rPr>
        <w:t>. While we caution against using this study to make such extrapolations, a similar experiment conducted under field conditions would help validate the patterns observed here while providing insight into how resource competition within and across species may shape plant responses to nitrogen availability and elevated CO</w:t>
      </w:r>
      <w:r w:rsidR="00033147" w:rsidRPr="00033147">
        <w:rPr>
          <w:bCs/>
          <w:color w:val="FF0000"/>
          <w:vertAlign w:val="subscript"/>
        </w:rPr>
        <w:t>2</w:t>
      </w:r>
      <w:r w:rsidR="00033147" w:rsidRPr="00033147">
        <w:rPr>
          <w:bCs/>
          <w:color w:val="FF0000"/>
        </w:rPr>
        <w:t>.”</w:t>
      </w:r>
    </w:p>
    <w:p w14:paraId="759BFCD6" w14:textId="77777777" w:rsidR="00F63A1C" w:rsidRDefault="00F63A1C" w:rsidP="004D3579">
      <w:pPr>
        <w:spacing w:line="360" w:lineRule="auto"/>
        <w:rPr>
          <w:rFonts w:cs="Times New Roman"/>
          <w:b/>
          <w:bCs/>
          <w:color w:val="000000" w:themeColor="text1"/>
        </w:rPr>
      </w:pPr>
    </w:p>
    <w:p w14:paraId="573BB918" w14:textId="4FD2016E" w:rsidR="00F63A1C" w:rsidRDefault="00FD3E71" w:rsidP="004D3579">
      <w:pPr>
        <w:spacing w:line="360" w:lineRule="auto"/>
        <w:rPr>
          <w:rFonts w:cs="Times New Roman"/>
          <w:b/>
          <w:bCs/>
          <w:color w:val="000000" w:themeColor="text1"/>
        </w:rPr>
      </w:pPr>
      <w:r w:rsidRPr="00FD3E71">
        <w:rPr>
          <w:rFonts w:cs="Times New Roman"/>
          <w:b/>
          <w:bCs/>
          <w:color w:val="000000" w:themeColor="text1"/>
        </w:rPr>
        <w:t>While well</w:t>
      </w:r>
      <w:r w:rsidR="008B5A37">
        <w:rPr>
          <w:rFonts w:cs="Times New Roman"/>
          <w:b/>
          <w:bCs/>
          <w:color w:val="000000" w:themeColor="text1"/>
        </w:rPr>
        <w:t>-</w:t>
      </w:r>
      <w:r w:rsidRPr="00FD3E71">
        <w:rPr>
          <w:rFonts w:cs="Times New Roman"/>
          <w:b/>
          <w:bCs/>
          <w:color w:val="000000" w:themeColor="text1"/>
        </w:rPr>
        <w:t>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method but I would like to hear why the current method is used over others and it would be good to at least test how the suggested method influences results.</w:t>
      </w:r>
    </w:p>
    <w:p w14:paraId="356F0E15" w14:textId="5EDF20D5" w:rsidR="00111ACC" w:rsidRDefault="00111ACC" w:rsidP="004D3579">
      <w:pPr>
        <w:spacing w:line="360" w:lineRule="auto"/>
        <w:rPr>
          <w:rFonts w:cs="Times New Roman"/>
          <w:color w:val="FF0000"/>
        </w:rPr>
      </w:pPr>
      <w:r>
        <w:rPr>
          <w:rFonts w:cs="Times New Roman"/>
          <w:color w:val="FF0000"/>
        </w:rPr>
        <w:t xml:space="preserve">We appreciate the reviewer’s thoughtful comments regarding model selection and statistical inference. </w:t>
      </w:r>
      <w:r w:rsidR="005557AC">
        <w:rPr>
          <w:rFonts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cs="Times New Roman"/>
          <w:color w:val="FF0000"/>
        </w:rPr>
        <w:t xml:space="preserve"> already represents</w:t>
      </w:r>
      <w:r w:rsidR="005557AC">
        <w:rPr>
          <w:rFonts w:cs="Times New Roman"/>
          <w:color w:val="FF0000"/>
        </w:rPr>
        <w:t xml:space="preserve"> the minimum adequate model</w:t>
      </w:r>
      <w:r w:rsidR="00EA36DE">
        <w:rPr>
          <w:rFonts w:cs="Times New Roman"/>
          <w:color w:val="FF0000"/>
        </w:rPr>
        <w:t xml:space="preserve"> needed to represent our experimental design</w:t>
      </w:r>
      <w:r w:rsidR="005557AC">
        <w:rPr>
          <w:rFonts w:cs="Times New Roman"/>
          <w:color w:val="FF0000"/>
        </w:rPr>
        <w:t>. Our experimental design was explicitly structured to test two hypotheses – the eco-evolutionary optimality</w:t>
      </w:r>
      <w:r w:rsidR="00654218">
        <w:rPr>
          <w:rFonts w:cs="Times New Roman"/>
          <w:color w:val="FF0000"/>
        </w:rPr>
        <w:t xml:space="preserve"> hypothesis</w:t>
      </w:r>
      <w:r w:rsidR="005557AC">
        <w:rPr>
          <w:rFonts w:cs="Times New Roman"/>
          <w:color w:val="FF0000"/>
        </w:rPr>
        <w:t xml:space="preserve"> and nitrogen limitation hypothes</w:t>
      </w:r>
      <w:r w:rsidR="00654218">
        <w:rPr>
          <w:rFonts w:cs="Times New Roman"/>
          <w:color w:val="FF0000"/>
        </w:rPr>
        <w:t>i</w:t>
      </w:r>
      <w:r w:rsidR="005557AC">
        <w:rPr>
          <w:rFonts w:cs="Times New Roman"/>
          <w:color w:val="FF0000"/>
        </w:rPr>
        <w:t>s – that explain the effects of elevated CO</w:t>
      </w:r>
      <w:r w:rsidR="005557AC">
        <w:rPr>
          <w:rFonts w:cs="Times New Roman"/>
          <w:color w:val="FF0000"/>
          <w:vertAlign w:val="subscript"/>
        </w:rPr>
        <w:t>2</w:t>
      </w:r>
      <w:r w:rsidR="005557AC">
        <w:rPr>
          <w:rFonts w:cs="Times New Roman"/>
          <w:color w:val="FF0000"/>
        </w:rPr>
        <w:t xml:space="preserve"> on leaf and whole-plant traits. </w:t>
      </w:r>
      <w:r w:rsidR="001326AC">
        <w:rPr>
          <w:rFonts w:cs="Times New Roman"/>
          <w:color w:val="FF0000"/>
        </w:rPr>
        <w:t>M</w:t>
      </w:r>
      <w:r w:rsidR="005557AC">
        <w:rPr>
          <w:rFonts w:cs="Times New Roman"/>
          <w:color w:val="FF0000"/>
        </w:rPr>
        <w:t>odel parsimony was not a design objective</w:t>
      </w:r>
      <w:r w:rsidR="00E41C93">
        <w:rPr>
          <w:rFonts w:cs="Times New Roman"/>
          <w:color w:val="FF0000"/>
        </w:rPr>
        <w:t xml:space="preserve">, and </w:t>
      </w:r>
      <w:r w:rsidR="005557AC">
        <w:rPr>
          <w:rFonts w:cs="Times New Roman"/>
          <w:color w:val="FF0000"/>
        </w:rPr>
        <w:t>retaining the full model is necessary</w:t>
      </w:r>
      <w:r w:rsidR="00FE2368">
        <w:rPr>
          <w:rFonts w:cs="Times New Roman"/>
          <w:color w:val="FF0000"/>
        </w:rPr>
        <w:t xml:space="preserve"> for adequately representing the experimental design and</w:t>
      </w:r>
      <w:r w:rsidR="001326AC">
        <w:rPr>
          <w:rFonts w:cs="Times New Roman"/>
          <w:color w:val="FF0000"/>
        </w:rPr>
        <w:t xml:space="preserve"> for </w:t>
      </w:r>
      <w:r w:rsidR="00E41C93">
        <w:rPr>
          <w:rFonts w:cs="Times New Roman"/>
          <w:color w:val="FF0000"/>
        </w:rPr>
        <w:t xml:space="preserve">making inferences about </w:t>
      </w:r>
      <w:r w:rsidR="001326AC">
        <w:rPr>
          <w:rFonts w:cs="Times New Roman"/>
          <w:color w:val="FF0000"/>
        </w:rPr>
        <w:t xml:space="preserve">which of these two hypotheses explain plant responses </w:t>
      </w:r>
      <w:r w:rsidR="005557AC">
        <w:rPr>
          <w:rFonts w:cs="Times New Roman"/>
          <w:color w:val="FF0000"/>
        </w:rPr>
        <w:t>to elevated CO</w:t>
      </w:r>
      <w:r w:rsidR="005557AC">
        <w:rPr>
          <w:rFonts w:cs="Times New Roman"/>
          <w:color w:val="FF0000"/>
          <w:vertAlign w:val="subscript"/>
        </w:rPr>
        <w:t>2</w:t>
      </w:r>
      <w:r w:rsidR="005557AC">
        <w:rPr>
          <w:rFonts w:cs="Times New Roman"/>
          <w:color w:val="FF0000"/>
        </w:rPr>
        <w:t>. For example, eco-evolutionary optimality theory predicts that photosynthetic capacity responses to elevated CO</w:t>
      </w:r>
      <w:r w:rsidR="005557AC">
        <w:rPr>
          <w:rFonts w:cs="Times New Roman"/>
          <w:color w:val="FF0000"/>
          <w:vertAlign w:val="subscript"/>
        </w:rPr>
        <w:t>2</w:t>
      </w:r>
      <w:r w:rsidR="005557AC">
        <w:rPr>
          <w:rFonts w:cs="Times New Roman"/>
          <w:color w:val="FF0000"/>
        </w:rPr>
        <w:t xml:space="preserve"> should be independent of nitrogen fertilization and inoculation treatments, while the nitrogen limitation hypothesis indicates that whole-plant responses to elevated CO</w:t>
      </w:r>
      <w:r w:rsidR="001326AC">
        <w:rPr>
          <w:rFonts w:cs="Times New Roman"/>
          <w:color w:val="FF0000"/>
          <w:vertAlign w:val="subscript"/>
        </w:rPr>
        <w:t>2</w:t>
      </w:r>
      <w:r w:rsidR="001326AC">
        <w:rPr>
          <w:rFonts w:cs="Times New Roman"/>
          <w:color w:val="FF0000"/>
        </w:rPr>
        <w:t xml:space="preserve"> should be enhanced with increasing nitrogen fertilization</w:t>
      </w:r>
      <w:r w:rsidR="005557AC">
        <w:rPr>
          <w:rFonts w:cs="Times New Roman"/>
          <w:color w:val="FF0000"/>
        </w:rPr>
        <w:t xml:space="preserve">. In this context, </w:t>
      </w:r>
      <w:r w:rsidR="001326AC">
        <w:rPr>
          <w:rFonts w:cs="Times New Roman"/>
          <w:color w:val="FF0000"/>
        </w:rPr>
        <w:t>the</w:t>
      </w:r>
      <w:r w:rsidR="005557AC">
        <w:rPr>
          <w:rFonts w:cs="Times New Roman"/>
          <w:color w:val="FF0000"/>
        </w:rPr>
        <w:t xml:space="preserve"> null interaction between nitrogen fertilization and CO</w:t>
      </w:r>
      <w:r w:rsidR="005557AC">
        <w:rPr>
          <w:rFonts w:cs="Times New Roman"/>
          <w:color w:val="FF0000"/>
          <w:vertAlign w:val="subscript"/>
        </w:rPr>
        <w:t>2</w:t>
      </w:r>
      <w:r w:rsidR="005557AC">
        <w:rPr>
          <w:rFonts w:cs="Times New Roman"/>
          <w:color w:val="FF0000"/>
        </w:rPr>
        <w:t xml:space="preserve"> treatment on </w:t>
      </w:r>
      <w:r w:rsidR="005557AC">
        <w:rPr>
          <w:rFonts w:cs="Times New Roman"/>
          <w:i/>
          <w:iCs/>
          <w:color w:val="FF0000"/>
        </w:rPr>
        <w:t>V</w:t>
      </w:r>
      <w:r w:rsidR="005557AC">
        <w:rPr>
          <w:rFonts w:cs="Times New Roman"/>
          <w:color w:val="FF0000"/>
          <w:vertAlign w:val="subscript"/>
        </w:rPr>
        <w:t>cmax25</w:t>
      </w:r>
      <w:r w:rsidR="005557AC">
        <w:rPr>
          <w:rFonts w:cs="Times New Roman"/>
          <w:color w:val="FF0000"/>
        </w:rPr>
        <w:t xml:space="preserve"> was </w:t>
      </w:r>
      <w:r w:rsidR="005557AC">
        <w:rPr>
          <w:rFonts w:cs="Times New Roman"/>
          <w:color w:val="FF0000"/>
        </w:rPr>
        <w:lastRenderedPageBreak/>
        <w:t xml:space="preserve">expected and is as informative for hypothesis testing as </w:t>
      </w:r>
      <w:r w:rsidR="001326AC">
        <w:rPr>
          <w:rFonts w:cs="Times New Roman"/>
          <w:color w:val="FF0000"/>
        </w:rPr>
        <w:t>the</w:t>
      </w:r>
      <w:r w:rsidR="005557AC">
        <w:rPr>
          <w:rFonts w:cs="Times New Roman"/>
          <w:color w:val="FF0000"/>
        </w:rPr>
        <w:t xml:space="preserve"> significant interaction between </w:t>
      </w:r>
      <w:r w:rsidR="001326AC">
        <w:rPr>
          <w:rFonts w:cs="Times New Roman"/>
          <w:color w:val="FF0000"/>
        </w:rPr>
        <w:t>nitrogen fertilization and CO</w:t>
      </w:r>
      <w:r w:rsidR="001326AC">
        <w:rPr>
          <w:rFonts w:cs="Times New Roman"/>
          <w:color w:val="FF0000"/>
          <w:vertAlign w:val="subscript"/>
        </w:rPr>
        <w:t>2</w:t>
      </w:r>
      <w:r w:rsidR="001326AC">
        <w:rPr>
          <w:rFonts w:cs="Times New Roman"/>
          <w:color w:val="FF0000"/>
        </w:rPr>
        <w:t xml:space="preserve"> treatment on total biomass. </w:t>
      </w:r>
      <w:r w:rsidR="00E41C93">
        <w:rPr>
          <w:rFonts w:cs="Times New Roman"/>
          <w:color w:val="FF0000"/>
        </w:rPr>
        <w:t>Thus</w:t>
      </w:r>
      <w:r>
        <w:rPr>
          <w:rFonts w:cs="Times New Roman"/>
          <w:color w:val="FF0000"/>
        </w:rPr>
        <w:t>, model</w:t>
      </w:r>
      <w:r w:rsidR="001326AC">
        <w:rPr>
          <w:rFonts w:cs="Times New Roman"/>
          <w:color w:val="FF0000"/>
        </w:rPr>
        <w:t xml:space="preserve"> simplification </w:t>
      </w:r>
      <w:r>
        <w:rPr>
          <w:rFonts w:cs="Times New Roman"/>
          <w:color w:val="FF0000"/>
        </w:rPr>
        <w:t xml:space="preserve">via stepwise reduction or AIC-based model selection could lead to the </w:t>
      </w:r>
      <w:r w:rsidR="00033147">
        <w:rPr>
          <w:rFonts w:cs="Times New Roman"/>
          <w:color w:val="FF0000"/>
        </w:rPr>
        <w:t>removal</w:t>
      </w:r>
      <w:r>
        <w:rPr>
          <w:rFonts w:cs="Times New Roman"/>
          <w:color w:val="FF0000"/>
        </w:rPr>
        <w:t xml:space="preserve"> of </w:t>
      </w:r>
      <w:r w:rsidR="00390359">
        <w:rPr>
          <w:rFonts w:cs="Times New Roman"/>
          <w:color w:val="FF0000"/>
        </w:rPr>
        <w:t>important</w:t>
      </w:r>
      <w:r>
        <w:rPr>
          <w:rFonts w:cs="Times New Roman"/>
          <w:color w:val="FF0000"/>
        </w:rPr>
        <w:t xml:space="preserve"> </w:t>
      </w:r>
      <w:r w:rsidR="00E41C93">
        <w:rPr>
          <w:rFonts w:cs="Times New Roman"/>
          <w:color w:val="FF0000"/>
        </w:rPr>
        <w:t xml:space="preserve">model terms </w:t>
      </w:r>
      <w:r w:rsidR="001326AC">
        <w:rPr>
          <w:rFonts w:cs="Times New Roman"/>
          <w:color w:val="FF0000"/>
        </w:rPr>
        <w:t>that</w:t>
      </w:r>
      <w:r w:rsidR="00E41C93">
        <w:rPr>
          <w:rFonts w:cs="Times New Roman"/>
          <w:color w:val="FF0000"/>
        </w:rPr>
        <w:t xml:space="preserve"> would</w:t>
      </w:r>
      <w:r w:rsidR="001326AC">
        <w:rPr>
          <w:rFonts w:cs="Times New Roman"/>
          <w:color w:val="FF0000"/>
        </w:rPr>
        <w:t xml:space="preserve"> undermine our ability to test these two hypotheses</w:t>
      </w:r>
      <w:r w:rsidR="005557AC">
        <w:rPr>
          <w:rFonts w:cs="Times New Roman"/>
          <w:color w:val="FF0000"/>
        </w:rPr>
        <w:t>.</w:t>
      </w:r>
    </w:p>
    <w:p w14:paraId="42EF08A9" w14:textId="77777777" w:rsidR="005557AC" w:rsidRDefault="005557AC" w:rsidP="004D3579">
      <w:pPr>
        <w:spacing w:line="360" w:lineRule="auto"/>
        <w:rPr>
          <w:rFonts w:cs="Times New Roman"/>
          <w:color w:val="FF0000"/>
        </w:rPr>
      </w:pPr>
    </w:p>
    <w:p w14:paraId="1E2F5364" w14:textId="0E29B6F9" w:rsidR="005557AC" w:rsidRDefault="005557AC" w:rsidP="004D3579">
      <w:pPr>
        <w:spacing w:line="360" w:lineRule="auto"/>
        <w:rPr>
          <w:rFonts w:cs="Times New Roman"/>
          <w:color w:val="FF0000"/>
        </w:rPr>
      </w:pPr>
      <w:r>
        <w:rPr>
          <w:rFonts w:cs="Times New Roman"/>
          <w:color w:val="FF0000"/>
        </w:rPr>
        <w:t xml:space="preserve">While effect sizes can </w:t>
      </w:r>
      <w:r w:rsidR="001326AC">
        <w:rPr>
          <w:rFonts w:cs="Times New Roman"/>
          <w:color w:val="FF0000"/>
        </w:rPr>
        <w:t>be extracted</w:t>
      </w:r>
      <w:r>
        <w:rPr>
          <w:rFonts w:cs="Times New Roman"/>
          <w:color w:val="FF0000"/>
        </w:rPr>
        <w:t xml:space="preserve"> from regression model summaries,</w:t>
      </w:r>
      <w:r w:rsidR="001326AC">
        <w:rPr>
          <w:rFonts w:cs="Times New Roman"/>
          <w:color w:val="FF0000"/>
        </w:rPr>
        <w:t xml:space="preserve"> we use</w:t>
      </w:r>
      <w:r>
        <w:rPr>
          <w:rFonts w:cs="Times New Roman"/>
          <w:color w:val="FF0000"/>
        </w:rPr>
        <w:t xml:space="preserve"> ‘emmeans’ to facilitate post-hoc comparisons in </w:t>
      </w:r>
      <w:r w:rsidRPr="001145EC">
        <w:rPr>
          <w:rFonts w:cs="Times New Roman"/>
          <w:color w:val="FF0000"/>
        </w:rPr>
        <w:t>cases where significant treatment interactions occur. The function accounts for random effects and adjusts degrees of freedom for fixed effect</w:t>
      </w:r>
      <w:r w:rsidR="001326AC" w:rsidRPr="001145EC">
        <w:rPr>
          <w:rFonts w:cs="Times New Roman"/>
          <w:color w:val="FF0000"/>
        </w:rPr>
        <w:t>s</w:t>
      </w:r>
      <w:r w:rsidRPr="001145EC">
        <w:rPr>
          <w:rFonts w:cs="Times New Roman"/>
          <w:color w:val="FF0000"/>
        </w:rPr>
        <w:t xml:space="preserve"> using methods such as those described in</w:t>
      </w:r>
      <w:r w:rsidR="00183324" w:rsidRPr="001145EC">
        <w:rPr>
          <w:rFonts w:cs="Times New Roman"/>
          <w:color w:val="FF0000"/>
        </w:rPr>
        <w:t xml:space="preserve"> </w:t>
      </w:r>
      <w:sdt>
        <w:sdtPr>
          <w:rPr>
            <w:rFonts w:cs="Times New Roman"/>
            <w:color w:val="FF0000"/>
          </w:rPr>
          <w:tag w:val="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
          <w:id w:val="817697056"/>
          <w:placeholder>
            <w:docPart w:val="DefaultPlaceholder_-1854013440"/>
          </w:placeholder>
        </w:sdtPr>
        <w:sdtContent>
          <w:r w:rsidR="001366F1" w:rsidRPr="001145EC">
            <w:rPr>
              <w:rFonts w:eastAsia="Times New Roman"/>
              <w:color w:val="FF0000"/>
            </w:rPr>
            <w:t>Kenward &amp; Roger (1997)</w:t>
          </w:r>
        </w:sdtContent>
      </w:sdt>
      <w:r w:rsidRPr="001145EC">
        <w:rPr>
          <w:rFonts w:cs="Times New Roman"/>
          <w:color w:val="FF0000"/>
        </w:rPr>
        <w:t>.</w:t>
      </w:r>
      <w:r w:rsidR="00183324" w:rsidRPr="001145EC">
        <w:rPr>
          <w:rFonts w:cs="Times New Roman"/>
          <w:color w:val="FF0000"/>
        </w:rPr>
        <w:t xml:space="preserve"> </w:t>
      </w:r>
      <w:r w:rsidRPr="001145EC">
        <w:rPr>
          <w:rFonts w:cs="Times New Roman"/>
          <w:color w:val="FF0000"/>
        </w:rPr>
        <w:t xml:space="preserve">Given that interaction effects are central to </w:t>
      </w:r>
      <w:r w:rsidR="001326AC" w:rsidRPr="001145EC">
        <w:rPr>
          <w:rFonts w:cs="Times New Roman"/>
          <w:color w:val="FF0000"/>
        </w:rPr>
        <w:t>our</w:t>
      </w:r>
      <w:r w:rsidRPr="001145EC">
        <w:rPr>
          <w:rFonts w:cs="Times New Roman"/>
          <w:color w:val="FF0000"/>
        </w:rPr>
        <w:t xml:space="preserve"> experimental design</w:t>
      </w:r>
      <w:r w:rsidR="00E41C93" w:rsidRPr="001145EC">
        <w:rPr>
          <w:rFonts w:cs="Times New Roman"/>
          <w:color w:val="FF0000"/>
        </w:rPr>
        <w:t xml:space="preserve"> and hypotheses</w:t>
      </w:r>
      <w:r w:rsidRPr="001145EC">
        <w:rPr>
          <w:rFonts w:cs="Times New Roman"/>
          <w:color w:val="FF0000"/>
        </w:rPr>
        <w:t xml:space="preserve">, ‘emmeans’ provides a robust </w:t>
      </w:r>
      <w:r w:rsidR="00390359" w:rsidRPr="001145EC">
        <w:rPr>
          <w:rFonts w:cs="Times New Roman"/>
          <w:color w:val="FF0000"/>
        </w:rPr>
        <w:t>method</w:t>
      </w:r>
      <w:r w:rsidRPr="001145EC">
        <w:rPr>
          <w:rFonts w:cs="Times New Roman"/>
          <w:color w:val="FF0000"/>
        </w:rPr>
        <w:t xml:space="preserve"> for comparing treatment combinations</w:t>
      </w:r>
      <w:r w:rsidR="00390359" w:rsidRPr="001145EC">
        <w:rPr>
          <w:rFonts w:cs="Times New Roman"/>
          <w:color w:val="FF0000"/>
        </w:rPr>
        <w:t xml:space="preserve"> </w:t>
      </w:r>
      <w:r w:rsidR="001326AC" w:rsidRPr="001145EC">
        <w:rPr>
          <w:rFonts w:cs="Times New Roman"/>
          <w:color w:val="FF0000"/>
        </w:rPr>
        <w:t>and is</w:t>
      </w:r>
      <w:r w:rsidR="00390359" w:rsidRPr="001145EC">
        <w:rPr>
          <w:rFonts w:cs="Times New Roman"/>
          <w:color w:val="FF0000"/>
        </w:rPr>
        <w:t xml:space="preserve"> a common tool </w:t>
      </w:r>
      <w:r w:rsidR="001326AC" w:rsidRPr="001145EC">
        <w:rPr>
          <w:rFonts w:cs="Times New Roman"/>
          <w:color w:val="FF0000"/>
        </w:rPr>
        <w:t xml:space="preserve">used </w:t>
      </w:r>
      <w:r w:rsidR="001326AC">
        <w:rPr>
          <w:rFonts w:cs="Times New Roman"/>
          <w:color w:val="FF0000"/>
        </w:rPr>
        <w:t>for interpreting pairwise comparisons in linear mixed-effect models</w:t>
      </w:r>
      <w:r>
        <w:rPr>
          <w:rFonts w:cs="Times New Roman"/>
          <w:color w:val="FF0000"/>
        </w:rPr>
        <w:t>.</w:t>
      </w:r>
    </w:p>
    <w:p w14:paraId="281ECB50" w14:textId="77777777" w:rsidR="005557AC" w:rsidRDefault="005557AC" w:rsidP="004D3579">
      <w:pPr>
        <w:spacing w:line="360" w:lineRule="auto"/>
        <w:rPr>
          <w:rFonts w:cs="Times New Roman"/>
          <w:color w:val="FF0000"/>
        </w:rPr>
      </w:pPr>
    </w:p>
    <w:p w14:paraId="5056BB02" w14:textId="0EF546A3" w:rsidR="005557AC" w:rsidRPr="00111ACC" w:rsidRDefault="005557AC" w:rsidP="004D3579">
      <w:pPr>
        <w:spacing w:line="360" w:lineRule="auto"/>
        <w:rPr>
          <w:rFonts w:cs="Times New Roman"/>
          <w:color w:val="FF0000"/>
        </w:rPr>
      </w:pPr>
      <w:r w:rsidRPr="005557AC">
        <w:rPr>
          <w:rFonts w:cs="Times New Roman"/>
          <w:color w:val="FF0000"/>
        </w:rPr>
        <w:t xml:space="preserve">We appreciate the reviewer’s suggestion and acknowledge the value of </w:t>
      </w:r>
      <w:r w:rsidR="00183324">
        <w:rPr>
          <w:rFonts w:cs="Times New Roman"/>
          <w:color w:val="FF0000"/>
        </w:rPr>
        <w:t xml:space="preserve">considering </w:t>
      </w:r>
      <w:r w:rsidRPr="005557AC">
        <w:rPr>
          <w:rFonts w:cs="Times New Roman"/>
          <w:color w:val="FF0000"/>
        </w:rPr>
        <w:t xml:space="preserve">alternative statistical approaches. However, given our study’s design and hypothesis-driven </w:t>
      </w:r>
      <w:r w:rsidR="001326AC">
        <w:rPr>
          <w:rFonts w:cs="Times New Roman"/>
          <w:color w:val="FF0000"/>
        </w:rPr>
        <w:t>framework</w:t>
      </w:r>
      <w:r w:rsidRPr="005557AC">
        <w:rPr>
          <w:rFonts w:cs="Times New Roman"/>
          <w:color w:val="FF0000"/>
        </w:rPr>
        <w:t xml:space="preserve">, we believe the current </w:t>
      </w:r>
      <w:r>
        <w:rPr>
          <w:rFonts w:cs="Times New Roman"/>
          <w:color w:val="FF0000"/>
        </w:rPr>
        <w:t>approach</w:t>
      </w:r>
      <w:r w:rsidRPr="005557AC">
        <w:rPr>
          <w:rFonts w:cs="Times New Roman"/>
          <w:color w:val="FF0000"/>
        </w:rPr>
        <w:t xml:space="preserve"> is the most appropriate for addressing </w:t>
      </w:r>
      <w:r w:rsidR="001326AC">
        <w:rPr>
          <w:rFonts w:cs="Times New Roman"/>
          <w:color w:val="FF0000"/>
        </w:rPr>
        <w:t>our research questions</w:t>
      </w:r>
      <w:r w:rsidRPr="005557AC">
        <w:rPr>
          <w:rFonts w:cs="Times New Roman"/>
          <w:color w:val="FF0000"/>
        </w:rPr>
        <w:t>.</w:t>
      </w:r>
    </w:p>
    <w:p w14:paraId="23D888BF" w14:textId="77777777" w:rsidR="00F731FE" w:rsidRDefault="00F731FE" w:rsidP="004D3579">
      <w:pPr>
        <w:spacing w:line="360" w:lineRule="auto"/>
        <w:rPr>
          <w:rFonts w:cs="Times New Roman"/>
          <w:b/>
          <w:bCs/>
          <w:color w:val="000000" w:themeColor="text1"/>
        </w:rPr>
      </w:pPr>
    </w:p>
    <w:p w14:paraId="235CA137" w14:textId="77777777" w:rsidR="00E41C93" w:rsidRDefault="00FD3E71" w:rsidP="004D3579">
      <w:pPr>
        <w:spacing w:line="360" w:lineRule="auto"/>
        <w:rPr>
          <w:rFonts w:cs="Times New Roman"/>
          <w:b/>
          <w:bCs/>
          <w:color w:val="000000" w:themeColor="text1"/>
        </w:rPr>
      </w:pPr>
      <w:r w:rsidRPr="00FD3E71">
        <w:rPr>
          <w:rFonts w:cs="Times New Roman"/>
          <w:b/>
          <w:bCs/>
          <w:color w:val="000000" w:themeColor="text1"/>
        </w:rPr>
        <w:t>Minor questions/comments:</w:t>
      </w:r>
    </w:p>
    <w:p w14:paraId="677A5AED" w14:textId="23B9A0D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There is an interaction of CO2 and N </w:t>
      </w:r>
      <w:proofErr w:type="spellStart"/>
      <w:r w:rsidRPr="00FD3E71">
        <w:rPr>
          <w:rFonts w:cs="Times New Roman"/>
          <w:b/>
          <w:bCs/>
          <w:color w:val="000000" w:themeColor="text1"/>
        </w:rPr>
        <w:t>fert</w:t>
      </w:r>
      <w:proofErr w:type="spellEnd"/>
      <w:r w:rsidRPr="00FD3E71">
        <w:rPr>
          <w:rFonts w:cs="Times New Roman"/>
          <w:b/>
          <w:bCs/>
          <w:color w:val="000000" w:themeColor="text1"/>
        </w:rPr>
        <w:t xml:space="preserve"> on Narea. I’m not sure I saw this mentioned / interpreted in the context of the hypotheses.</w:t>
      </w:r>
    </w:p>
    <w:p w14:paraId="66F8C476" w14:textId="20A7903A" w:rsidR="00A83E09" w:rsidRPr="00A83E09" w:rsidRDefault="00A17061" w:rsidP="004D3579">
      <w:pPr>
        <w:spacing w:line="360" w:lineRule="auto"/>
        <w:rPr>
          <w:rFonts w:cs="Times New Roman"/>
          <w:color w:val="FF0000"/>
        </w:rPr>
      </w:pPr>
      <w:r>
        <w:rPr>
          <w:rFonts w:cs="Times New Roman"/>
          <w:color w:val="FF0000"/>
        </w:rPr>
        <w:t>The reviewer is correct – there is an interaction between CO</w:t>
      </w:r>
      <w:r>
        <w:rPr>
          <w:rFonts w:cs="Times New Roman"/>
          <w:color w:val="FF0000"/>
          <w:vertAlign w:val="subscript"/>
        </w:rPr>
        <w:t>2</w:t>
      </w:r>
      <w:r>
        <w:rPr>
          <w:rFonts w:cs="Times New Roman"/>
          <w:color w:val="FF0000"/>
        </w:rPr>
        <w:t xml:space="preserve"> and </w:t>
      </w:r>
      <w:r w:rsidR="00654218">
        <w:rPr>
          <w:rFonts w:cs="Times New Roman"/>
          <w:color w:val="FF0000"/>
        </w:rPr>
        <w:t>nitrogen</w:t>
      </w:r>
      <w:r>
        <w:rPr>
          <w:rFonts w:cs="Times New Roman"/>
          <w:color w:val="FF0000"/>
        </w:rPr>
        <w:t xml:space="preserve"> fertilization on </w:t>
      </w:r>
      <w:r>
        <w:rPr>
          <w:rFonts w:cs="Times New Roman"/>
          <w:i/>
          <w:iCs/>
          <w:color w:val="FF0000"/>
        </w:rPr>
        <w:t>N</w:t>
      </w:r>
      <w:r>
        <w:rPr>
          <w:rFonts w:cs="Times New Roman"/>
          <w:color w:val="FF0000"/>
          <w:vertAlign w:val="subscript"/>
        </w:rPr>
        <w:t>area</w:t>
      </w:r>
      <w:r w:rsidR="00654218">
        <w:rPr>
          <w:rFonts w:cs="Times New Roman"/>
          <w:color w:val="FF0000"/>
        </w:rPr>
        <w:t>, and this is only briefly mentioned in the manuscript</w:t>
      </w:r>
      <w:r>
        <w:rPr>
          <w:rFonts w:cs="Times New Roman"/>
          <w:color w:val="FF0000"/>
        </w:rPr>
        <w:t>.</w:t>
      </w:r>
      <w:r w:rsidR="00390359">
        <w:rPr>
          <w:rFonts w:cs="Times New Roman"/>
          <w:color w:val="FF0000"/>
        </w:rPr>
        <w:t xml:space="preserve"> Th</w:t>
      </w:r>
      <w:r w:rsidR="00654218">
        <w:rPr>
          <w:rFonts w:cs="Times New Roman"/>
          <w:color w:val="FF0000"/>
        </w:rPr>
        <w:t>is interaction indicated</w:t>
      </w:r>
      <w:r w:rsidR="00390359">
        <w:rPr>
          <w:rFonts w:cs="Times New Roman"/>
          <w:color w:val="FF0000"/>
        </w:rPr>
        <w:t xml:space="preserve"> that </w:t>
      </w:r>
      <w:r w:rsidR="00746107">
        <w:rPr>
          <w:rFonts w:cs="Times New Roman"/>
          <w:color w:val="FF0000"/>
        </w:rPr>
        <w:t xml:space="preserve">increasing </w:t>
      </w:r>
      <w:r w:rsidR="00A83E09">
        <w:rPr>
          <w:rFonts w:cs="Times New Roman"/>
          <w:color w:val="FF0000"/>
        </w:rPr>
        <w:t xml:space="preserve">nitrogen </w:t>
      </w:r>
      <w:r w:rsidR="00746107">
        <w:rPr>
          <w:rFonts w:cs="Times New Roman"/>
          <w:color w:val="FF0000"/>
        </w:rPr>
        <w:t>fertilization</w:t>
      </w:r>
      <w:r w:rsidR="00654218">
        <w:rPr>
          <w:rFonts w:cs="Times New Roman"/>
          <w:color w:val="FF0000"/>
        </w:rPr>
        <w:t xml:space="preserve"> had a stronger positive effect on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ambient CO</w:t>
      </w:r>
      <w:r w:rsidR="00654218">
        <w:rPr>
          <w:rFonts w:cs="Times New Roman"/>
          <w:color w:val="FF0000"/>
          <w:vertAlign w:val="subscript"/>
        </w:rPr>
        <w:t>2</w:t>
      </w:r>
      <w:r w:rsidR="00654218">
        <w:rPr>
          <w:rFonts w:cs="Times New Roman"/>
          <w:color w:val="FF0000"/>
        </w:rPr>
        <w:t xml:space="preserve">, leading to a stronger reduction in </w:t>
      </w:r>
      <w:r w:rsidR="00654218">
        <w:rPr>
          <w:rFonts w:cs="Times New Roman"/>
          <w:i/>
          <w:iCs/>
          <w:color w:val="FF0000"/>
        </w:rPr>
        <w:t>N</w:t>
      </w:r>
      <w:r w:rsidR="00654218">
        <w:rPr>
          <w:rFonts w:cs="Times New Roman"/>
          <w:color w:val="FF0000"/>
          <w:vertAlign w:val="subscript"/>
        </w:rPr>
        <w:t>area</w:t>
      </w:r>
      <w:r w:rsidR="00654218">
        <w:rPr>
          <w:rFonts w:cs="Times New Roman"/>
          <w:color w:val="FF0000"/>
        </w:rPr>
        <w:t xml:space="preserve"> under elevated CO</w:t>
      </w:r>
      <w:r w:rsidR="00654218">
        <w:rPr>
          <w:rFonts w:cs="Times New Roman"/>
          <w:color w:val="FF0000"/>
          <w:vertAlign w:val="subscript"/>
        </w:rPr>
        <w:t>2</w:t>
      </w:r>
      <w:r w:rsidR="00654218">
        <w:rPr>
          <w:rFonts w:cs="Times New Roman"/>
          <w:color w:val="FF0000"/>
        </w:rPr>
        <w:t xml:space="preserve"> as nitrogen fertilization increased.</w:t>
      </w:r>
      <w:r w:rsidR="00183324">
        <w:rPr>
          <w:rFonts w:cs="Times New Roman"/>
          <w:color w:val="FF0000"/>
        </w:rPr>
        <w:t xml:space="preserve"> </w:t>
      </w:r>
      <w:r w:rsidR="00746107">
        <w:rPr>
          <w:rFonts w:cs="Times New Roman"/>
          <w:color w:val="FF0000"/>
        </w:rPr>
        <w:t>However, th</w:t>
      </w:r>
      <w:r w:rsidR="00654218">
        <w:rPr>
          <w:rFonts w:cs="Times New Roman"/>
          <w:color w:val="FF0000"/>
        </w:rPr>
        <w:t>is</w:t>
      </w:r>
      <w:r w:rsidR="00746107">
        <w:rPr>
          <w:rFonts w:cs="Times New Roman"/>
          <w:color w:val="FF0000"/>
        </w:rPr>
        <w:t xml:space="preserve"> pattern did not correspond with a similar effect </w:t>
      </w:r>
      <w:r w:rsidR="00A83E09">
        <w:rPr>
          <w:rFonts w:cs="Times New Roman"/>
          <w:color w:val="FF0000"/>
        </w:rPr>
        <w:t xml:space="preserve">of nitrogen fertilization </w:t>
      </w:r>
      <w:r w:rsidR="00746107">
        <w:rPr>
          <w:rFonts w:cs="Times New Roman"/>
          <w:color w:val="FF0000"/>
        </w:rPr>
        <w:t xml:space="preserve">on leaf-level photosynthetic </w:t>
      </w:r>
      <w:r w:rsidR="00A83E09">
        <w:rPr>
          <w:rFonts w:cs="Times New Roman"/>
          <w:color w:val="FF0000"/>
        </w:rPr>
        <w:t>responses to elevated CO</w:t>
      </w:r>
      <w:r w:rsidR="00A83E09">
        <w:rPr>
          <w:rFonts w:cs="Times New Roman"/>
          <w:color w:val="FF0000"/>
          <w:vertAlign w:val="subscript"/>
        </w:rPr>
        <w:t>2</w:t>
      </w:r>
      <w:r w:rsidR="00A83E09">
        <w:rPr>
          <w:rFonts w:cs="Times New Roman"/>
          <w:color w:val="FF0000"/>
        </w:rPr>
        <w:t>. These patterns suggest that the stronger reduction in leaf nitrogen content under elevated CO</w:t>
      </w:r>
      <w:r w:rsidR="00A83E09">
        <w:rPr>
          <w:rFonts w:cs="Times New Roman"/>
          <w:color w:val="FF0000"/>
          <w:vertAlign w:val="subscript"/>
        </w:rPr>
        <w:t>2</w:t>
      </w:r>
      <w:r w:rsidR="00A83E09">
        <w:rPr>
          <w:rFonts w:cs="Times New Roman"/>
          <w:color w:val="FF0000"/>
        </w:rPr>
        <w:t xml:space="preserve"> with increasing nitrogen fertilization was </w:t>
      </w:r>
      <w:r w:rsidR="00654218">
        <w:rPr>
          <w:rFonts w:cs="Times New Roman"/>
          <w:color w:val="FF0000"/>
        </w:rPr>
        <w:t xml:space="preserve">likely </w:t>
      </w:r>
      <w:r w:rsidR="00A83E09">
        <w:rPr>
          <w:rFonts w:cs="Times New Roman"/>
          <w:color w:val="FF0000"/>
        </w:rPr>
        <w:t>driven by reduced leaf nitrogen allocation to non-photosynthetic pools (e.g., structural tissue, secondary metabolites, etc.)</w:t>
      </w:r>
      <w:r w:rsidR="00654218">
        <w:rPr>
          <w:rFonts w:cs="Times New Roman"/>
          <w:color w:val="FF0000"/>
        </w:rPr>
        <w:t>, and not a shift in allocation away from investment in photosynthetic tissues</w:t>
      </w:r>
      <w:r w:rsidR="00A83E09">
        <w:rPr>
          <w:rFonts w:cs="Times New Roman"/>
          <w:color w:val="FF0000"/>
        </w:rPr>
        <w:t>.</w:t>
      </w:r>
      <w:r w:rsidR="00654218">
        <w:rPr>
          <w:rFonts w:cs="Times New Roman"/>
          <w:color w:val="FF0000"/>
        </w:rPr>
        <w:t xml:space="preserve"> To address this, we have added the following paragraph to the Discussion, starting on </w:t>
      </w:r>
      <w:r w:rsidR="00A83E09">
        <w:rPr>
          <w:rFonts w:cs="Times New Roman"/>
          <w:color w:val="FF0000"/>
        </w:rPr>
        <w:t xml:space="preserve">line </w:t>
      </w:r>
      <w:r w:rsidR="001145EC">
        <w:rPr>
          <w:rFonts w:cs="Times New Roman"/>
          <w:color w:val="FF0000"/>
        </w:rPr>
        <w:t>525</w:t>
      </w:r>
      <w:r w:rsidR="00A83E09">
        <w:rPr>
          <w:rFonts w:cs="Times New Roman"/>
          <w:color w:val="FF0000"/>
        </w:rPr>
        <w:t>:</w:t>
      </w:r>
    </w:p>
    <w:p w14:paraId="4870B9CB" w14:textId="77777777" w:rsidR="006E7990" w:rsidRDefault="006E7990" w:rsidP="004D3579">
      <w:pPr>
        <w:spacing w:line="360" w:lineRule="auto"/>
        <w:ind w:left="720"/>
        <w:rPr>
          <w:rFonts w:cs="Times New Roman"/>
          <w:color w:val="FF0000"/>
        </w:rPr>
      </w:pPr>
    </w:p>
    <w:p w14:paraId="2B4D1A24" w14:textId="46B1BDBA" w:rsidR="006E7990" w:rsidRPr="007B7BC4" w:rsidRDefault="006E7990" w:rsidP="004D3579">
      <w:pPr>
        <w:spacing w:line="360" w:lineRule="auto"/>
        <w:ind w:left="720"/>
        <w:rPr>
          <w:bCs/>
        </w:rPr>
      </w:pPr>
      <w:r>
        <w:rPr>
          <w:rFonts w:cs="Times New Roman"/>
          <w:color w:val="FF0000"/>
        </w:rPr>
        <w:lastRenderedPageBreak/>
        <w:t>“</w:t>
      </w:r>
      <w:r w:rsidRPr="006E7990">
        <w:rPr>
          <w:rFonts w:cs="Times New Roman"/>
          <w:color w:val="FF0000"/>
        </w:rPr>
        <w:t>Negative effects of elevated CO</w:t>
      </w:r>
      <w:r w:rsidRPr="00654218">
        <w:rPr>
          <w:rFonts w:cs="Times New Roman"/>
          <w:color w:val="FF0000"/>
          <w:vertAlign w:val="subscript"/>
        </w:rPr>
        <w:t>2</w:t>
      </w:r>
      <w:r w:rsidRPr="006E7990">
        <w:rPr>
          <w:rFonts w:cs="Times New Roman"/>
          <w:color w:val="FF0000"/>
        </w:rPr>
        <w:t xml:space="preserve"> on mass- and area-based leaf nitrogen content became more pronounced with increasing nitrogen fertilization (Fig. S2a-b). Since nitrogen fertilization did not affect photosynthetic responses to elevated CO</w:t>
      </w:r>
      <w:r w:rsidRPr="00654218">
        <w:rPr>
          <w:rFonts w:cs="Times New Roman"/>
          <w:color w:val="FF0000"/>
          <w:vertAlign w:val="subscript"/>
        </w:rPr>
        <w:t>2</w:t>
      </w:r>
      <w:r w:rsidRPr="006E7990">
        <w:rPr>
          <w:rFonts w:cs="Times New Roman"/>
          <w:color w:val="FF0000"/>
        </w:rPr>
        <w:t xml:space="preserve">, this decline in leaf nitrogen content may reflect reduced allocation to non-photosynthetic pools, such as structural tissue or chemical pathways that contribute to herbivore defense (Zavala et al., 2013; Onoda et al., 2017; Johnson et al., 2020). While not </w:t>
      </w:r>
      <w:r w:rsidR="00183324">
        <w:rPr>
          <w:rFonts w:cs="Times New Roman"/>
          <w:color w:val="FF0000"/>
        </w:rPr>
        <w:t xml:space="preserve">a </w:t>
      </w:r>
      <w:r w:rsidR="009C76E3">
        <w:rPr>
          <w:rFonts w:cs="Times New Roman"/>
          <w:color w:val="FF0000"/>
        </w:rPr>
        <w:t xml:space="preserve">primary </w:t>
      </w:r>
      <w:r w:rsidR="00183324">
        <w:rPr>
          <w:rFonts w:cs="Times New Roman"/>
          <w:color w:val="FF0000"/>
        </w:rPr>
        <w:t>focus of this study</w:t>
      </w:r>
      <w:r w:rsidRPr="006E7990">
        <w:rPr>
          <w:rFonts w:cs="Times New Roman"/>
          <w:color w:val="FF0000"/>
        </w:rPr>
        <w:t>, understanding leaf nitrogen allocation responses to elevated CO</w:t>
      </w:r>
      <w:r w:rsidRPr="006E7990">
        <w:rPr>
          <w:rFonts w:cs="Times New Roman"/>
          <w:color w:val="FF0000"/>
          <w:vertAlign w:val="subscript"/>
        </w:rPr>
        <w:t>2</w:t>
      </w:r>
      <w:r w:rsidRPr="006E7990">
        <w:rPr>
          <w:rFonts w:cs="Times New Roman"/>
          <w:color w:val="FF0000"/>
        </w:rPr>
        <w:t xml:space="preserve"> across nitrogen availability gradients would help clarify the role of leaf nitrogen allocation on leaf-level responses to elevated CO</w:t>
      </w:r>
      <w:r w:rsidRPr="006E7990">
        <w:rPr>
          <w:rFonts w:cs="Times New Roman"/>
          <w:color w:val="FF0000"/>
          <w:vertAlign w:val="subscript"/>
        </w:rPr>
        <w:t>2</w:t>
      </w:r>
      <w:r w:rsidRPr="006E7990">
        <w:rPr>
          <w:rFonts w:cs="Times New Roman"/>
          <w:color w:val="FF0000"/>
        </w:rPr>
        <w:t>.</w:t>
      </w:r>
      <w:r w:rsidR="001145EC">
        <w:rPr>
          <w:rFonts w:cs="Times New Roman"/>
          <w:color w:val="FF0000"/>
        </w:rPr>
        <w:t>”</w:t>
      </w:r>
    </w:p>
    <w:p w14:paraId="1D4C0ADF" w14:textId="77777777" w:rsidR="008A4E07" w:rsidRDefault="008A4E07" w:rsidP="004D3579">
      <w:pPr>
        <w:spacing w:line="360" w:lineRule="auto"/>
        <w:rPr>
          <w:rFonts w:cs="Times New Roman"/>
          <w:b/>
          <w:bCs/>
          <w:color w:val="000000" w:themeColor="text1"/>
        </w:rPr>
      </w:pPr>
    </w:p>
    <w:p w14:paraId="42900872" w14:textId="5D9DD9FE" w:rsidR="00F731FE"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100-103 Is coordination optimal? Has the </w:t>
      </w:r>
      <w:r w:rsidR="00390359">
        <w:rPr>
          <w:rFonts w:cs="Times New Roman"/>
          <w:b/>
          <w:bCs/>
          <w:color w:val="000000" w:themeColor="text1"/>
        </w:rPr>
        <w:t>increase</w:t>
      </w:r>
      <w:r w:rsidRPr="00FD3E71">
        <w:rPr>
          <w:rFonts w:cs="Times New Roman"/>
          <w:b/>
          <w:bCs/>
          <w:color w:val="000000" w:themeColor="text1"/>
        </w:rPr>
        <w:t xml:space="preserve"> in Jmax:Vcmax predicted by eco-evo optimality been shown / quantified anywhere? Citation needed and ideally a comparison of the predicted J:V reduction to results obtained here.</w:t>
      </w:r>
    </w:p>
    <w:p w14:paraId="366C8040" w14:textId="0B8C348A" w:rsidR="0046277A" w:rsidRDefault="00390359" w:rsidP="004D3579">
      <w:pPr>
        <w:spacing w:line="360" w:lineRule="auto"/>
        <w:rPr>
          <w:rFonts w:cs="Times New Roman"/>
          <w:color w:val="FF0000"/>
        </w:rPr>
      </w:pPr>
      <w:r>
        <w:rPr>
          <w:rFonts w:cs="Times New Roman"/>
          <w:color w:val="FF0000"/>
        </w:rPr>
        <w:t xml:space="preserve">Coordination of </w:t>
      </w:r>
      <w:r>
        <w:rPr>
          <w:rFonts w:cs="Times New Roman"/>
          <w:i/>
          <w:iCs/>
          <w:color w:val="FF0000"/>
        </w:rPr>
        <w:t>V</w:t>
      </w:r>
      <w:r>
        <w:rPr>
          <w:rFonts w:cs="Times New Roman"/>
          <w:color w:val="FF0000"/>
          <w:vertAlign w:val="subscript"/>
        </w:rPr>
        <w:t>cmax25</w:t>
      </w:r>
      <w:r>
        <w:rPr>
          <w:rFonts w:cs="Times New Roman"/>
          <w:color w:val="FF0000"/>
        </w:rPr>
        <w:t xml:space="preserve"> and </w:t>
      </w:r>
      <w:r>
        <w:rPr>
          <w:rFonts w:cs="Times New Roman"/>
          <w:i/>
          <w:iCs/>
          <w:color w:val="FF0000"/>
        </w:rPr>
        <w:t>J</w:t>
      </w:r>
      <w:r>
        <w:rPr>
          <w:rFonts w:cs="Times New Roman"/>
          <w:color w:val="FF0000"/>
          <w:vertAlign w:val="subscript"/>
        </w:rPr>
        <w:t>max25</w:t>
      </w:r>
      <w:r>
        <w:rPr>
          <w:rFonts w:cs="Times New Roman"/>
          <w:color w:val="FF0000"/>
        </w:rPr>
        <w:t xml:space="preserve"> is considered optimal</w:t>
      </w:r>
      <w:r w:rsidR="0046277A">
        <w:rPr>
          <w:rFonts w:cs="Times New Roman"/>
          <w:color w:val="FF0000"/>
        </w:rPr>
        <w:t xml:space="preserve"> and </w:t>
      </w:r>
      <w:r w:rsidR="00654218">
        <w:rPr>
          <w:rFonts w:cs="Times New Roman"/>
          <w:color w:val="FF0000"/>
        </w:rPr>
        <w:t>has been</w:t>
      </w:r>
      <w:r w:rsidR="0046277A">
        <w:rPr>
          <w:rFonts w:cs="Times New Roman"/>
          <w:color w:val="FF0000"/>
        </w:rPr>
        <w:t xml:space="preserve"> consistently observed</w:t>
      </w:r>
      <w:r w:rsidR="00EC5CFC">
        <w:rPr>
          <w:rFonts w:cs="Times New Roman"/>
          <w:color w:val="FF0000"/>
        </w:rPr>
        <w:t xml:space="preserve"> in CO</w:t>
      </w:r>
      <w:r w:rsidR="00EC5CFC">
        <w:rPr>
          <w:rFonts w:cs="Times New Roman"/>
          <w:color w:val="FF0000"/>
          <w:vertAlign w:val="subscript"/>
        </w:rPr>
        <w:t>2</w:t>
      </w:r>
      <w:r w:rsidR="00EC5CFC">
        <w:rPr>
          <w:rFonts w:cs="Times New Roman"/>
          <w:color w:val="FF0000"/>
        </w:rPr>
        <w:t xml:space="preserve"> </w:t>
      </w:r>
      <w:r w:rsidR="00654218">
        <w:rPr>
          <w:rFonts w:cs="Times New Roman"/>
          <w:color w:val="FF0000"/>
        </w:rPr>
        <w:t>fertilization experiments</w:t>
      </w:r>
      <w:r w:rsidR="0046277A">
        <w:rPr>
          <w:rFonts w:cs="Times New Roman"/>
          <w:color w:val="FF0000"/>
        </w:rPr>
        <w:t>. The second half of this paragraph addresses this pattern</w:t>
      </w:r>
      <w:r w:rsidR="00654218">
        <w:rPr>
          <w:rFonts w:cs="Times New Roman"/>
          <w:color w:val="FF0000"/>
        </w:rPr>
        <w:t xml:space="preserve">, citing multiple studies that support </w:t>
      </w:r>
      <w:r w:rsidR="0046277A">
        <w:rPr>
          <w:rFonts w:cs="Times New Roman"/>
          <w:color w:val="FF0000"/>
        </w:rPr>
        <w:t xml:space="preserve">the hypothesis that </w:t>
      </w:r>
      <w:r w:rsidR="0046277A">
        <w:rPr>
          <w:rFonts w:cs="Times New Roman"/>
          <w:i/>
          <w:iCs/>
          <w:color w:val="FF0000"/>
        </w:rPr>
        <w:t>J</w:t>
      </w:r>
      <w:r w:rsidR="0046277A">
        <w:rPr>
          <w:rFonts w:cs="Times New Roman"/>
          <w:color w:val="FF0000"/>
          <w:vertAlign w:val="subscript"/>
        </w:rPr>
        <w:t>max25</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cmax25</w:t>
      </w:r>
      <w:r w:rsidR="0046277A">
        <w:rPr>
          <w:rFonts w:cs="Times New Roman"/>
          <w:color w:val="FF0000"/>
        </w:rPr>
        <w:t xml:space="preserve"> </w:t>
      </w:r>
      <w:r w:rsidR="00654218">
        <w:rPr>
          <w:rFonts w:cs="Times New Roman"/>
          <w:color w:val="FF0000"/>
        </w:rPr>
        <w:t xml:space="preserve">tends to increase </w:t>
      </w:r>
      <w:r w:rsidR="0046277A">
        <w:rPr>
          <w:rFonts w:cs="Times New Roman"/>
          <w:color w:val="FF0000"/>
        </w:rPr>
        <w:t>under elevated CO</w:t>
      </w:r>
      <w:r w:rsidR="0046277A">
        <w:rPr>
          <w:rFonts w:cs="Times New Roman"/>
          <w:color w:val="FF0000"/>
          <w:vertAlign w:val="subscript"/>
        </w:rPr>
        <w:t>2</w:t>
      </w:r>
      <w:r w:rsidR="00654218">
        <w:rPr>
          <w:rFonts w:cs="Times New Roman"/>
          <w:color w:val="FF0000"/>
        </w:rPr>
        <w:t xml:space="preserve"> due to a </w:t>
      </w:r>
      <w:r w:rsidR="004D3579">
        <w:rPr>
          <w:rFonts w:cs="Times New Roman"/>
          <w:color w:val="FF0000"/>
        </w:rPr>
        <w:t>stronger decrease</w:t>
      </w:r>
      <w:r w:rsidR="00654218">
        <w:rPr>
          <w:rFonts w:cs="Times New Roman"/>
          <w:color w:val="FF0000"/>
        </w:rPr>
        <w:t xml:space="preserve"> in </w:t>
      </w:r>
      <w:r w:rsidR="00654218">
        <w:rPr>
          <w:rFonts w:cs="Times New Roman"/>
          <w:i/>
          <w:iCs/>
          <w:color w:val="FF0000"/>
        </w:rPr>
        <w:t>V</w:t>
      </w:r>
      <w:r w:rsidR="00654218">
        <w:rPr>
          <w:rFonts w:cs="Times New Roman"/>
          <w:color w:val="FF0000"/>
          <w:vertAlign w:val="subscript"/>
        </w:rPr>
        <w:t>cmax25</w:t>
      </w:r>
      <w:r w:rsidR="00654218">
        <w:rPr>
          <w:rFonts w:cs="Times New Roman"/>
          <w:color w:val="FF0000"/>
        </w:rPr>
        <w:t xml:space="preserve"> than </w:t>
      </w:r>
      <w:r w:rsidR="00654218">
        <w:rPr>
          <w:rFonts w:cs="Times New Roman"/>
          <w:i/>
          <w:iCs/>
          <w:color w:val="FF0000"/>
        </w:rPr>
        <w:t>J</w:t>
      </w:r>
      <w:r w:rsidR="00654218">
        <w:rPr>
          <w:rFonts w:cs="Times New Roman"/>
          <w:color w:val="FF0000"/>
          <w:vertAlign w:val="subscript"/>
        </w:rPr>
        <w:t>max25</w:t>
      </w:r>
      <w:r w:rsidR="00654218">
        <w:rPr>
          <w:rFonts w:cs="Times New Roman"/>
          <w:color w:val="FF0000"/>
        </w:rPr>
        <w:t xml:space="preserve">. This acclimation response is thought to </w:t>
      </w:r>
      <w:r w:rsidR="0046277A">
        <w:rPr>
          <w:rFonts w:cs="Times New Roman"/>
          <w:color w:val="FF0000"/>
        </w:rPr>
        <w:t>enhance nitrogen</w:t>
      </w:r>
      <w:r w:rsidR="00654218">
        <w:rPr>
          <w:rFonts w:cs="Times New Roman"/>
          <w:color w:val="FF0000"/>
        </w:rPr>
        <w:t>-</w:t>
      </w:r>
      <w:r w:rsidR="0046277A">
        <w:rPr>
          <w:rFonts w:cs="Times New Roman"/>
          <w:color w:val="FF0000"/>
        </w:rPr>
        <w:t xml:space="preserve">use efficiency by </w:t>
      </w:r>
      <w:r w:rsidR="00654218">
        <w:rPr>
          <w:rFonts w:cs="Times New Roman"/>
          <w:color w:val="FF0000"/>
        </w:rPr>
        <w:t>minimizing</w:t>
      </w:r>
      <w:r w:rsidR="0046277A">
        <w:rPr>
          <w:rFonts w:cs="Times New Roman"/>
          <w:color w:val="FF0000"/>
        </w:rPr>
        <w:t xml:space="preserve"> overinvestment in Rubisco under high atmospheric CO</w:t>
      </w:r>
      <w:r w:rsidR="0046277A">
        <w:rPr>
          <w:rFonts w:cs="Times New Roman"/>
          <w:color w:val="FF0000"/>
          <w:vertAlign w:val="subscript"/>
        </w:rPr>
        <w:t>2</w:t>
      </w:r>
      <w:r w:rsidR="0046277A">
        <w:rPr>
          <w:rFonts w:cs="Times New Roman"/>
          <w:color w:val="FF0000"/>
        </w:rPr>
        <w:t xml:space="preserve"> conditions. One of the more notable citations</w:t>
      </w:r>
      <w:r w:rsidR="00654218">
        <w:rPr>
          <w:rFonts w:cs="Times New Roman"/>
          <w:color w:val="FF0000"/>
        </w:rPr>
        <w:t xml:space="preserve"> included in this paragraph</w:t>
      </w:r>
      <w:r w:rsidR="0046277A">
        <w:rPr>
          <w:rFonts w:cs="Times New Roman"/>
          <w:color w:val="FF0000"/>
        </w:rPr>
        <w:t xml:space="preserve"> is Smith &amp; Keenan (2020), who used a dataset that included 51 species from 33 elevated CO</w:t>
      </w:r>
      <w:r w:rsidR="0046277A">
        <w:rPr>
          <w:rFonts w:cs="Times New Roman"/>
          <w:color w:val="FF0000"/>
          <w:vertAlign w:val="subscript"/>
        </w:rPr>
        <w:t>2</w:t>
      </w:r>
      <w:r w:rsidR="0046277A">
        <w:rPr>
          <w:rFonts w:cs="Times New Roman"/>
          <w:color w:val="FF0000"/>
        </w:rPr>
        <w:t xml:space="preserve"> sites to show that </w:t>
      </w:r>
      <w:r w:rsidR="0046277A">
        <w:rPr>
          <w:rFonts w:cs="Times New Roman"/>
          <w:i/>
          <w:iCs/>
          <w:color w:val="FF0000"/>
        </w:rPr>
        <w:t>J</w:t>
      </w:r>
      <w:r w:rsidR="0046277A">
        <w:rPr>
          <w:rFonts w:cs="Times New Roman"/>
          <w:color w:val="FF0000"/>
          <w:vertAlign w:val="subscript"/>
        </w:rPr>
        <w:t>max</w:t>
      </w:r>
      <w:r w:rsidR="0046277A">
        <w:rPr>
          <w:rFonts w:cs="Times New Roman"/>
          <w:color w:val="FF0000"/>
        </w:rPr>
        <w:t>:</w:t>
      </w:r>
      <w:r w:rsidR="0046277A">
        <w:rPr>
          <w:rFonts w:cs="Times New Roman"/>
          <w:i/>
          <w:iCs/>
          <w:color w:val="FF0000"/>
        </w:rPr>
        <w:t>V</w:t>
      </w:r>
      <w:r w:rsidR="0046277A">
        <w:rPr>
          <w:rFonts w:cs="Times New Roman"/>
          <w:color w:val="FF0000"/>
          <w:vertAlign w:val="subscript"/>
        </w:rPr>
        <w:t>cmax</w:t>
      </w:r>
      <w:r w:rsidR="0046277A">
        <w:rPr>
          <w:rFonts w:cs="Times New Roman"/>
          <w:color w:val="FF0000"/>
        </w:rPr>
        <w:t xml:space="preserve"> generally increase</w:t>
      </w:r>
      <w:r w:rsidR="00654218">
        <w:rPr>
          <w:rFonts w:cs="Times New Roman"/>
          <w:color w:val="FF0000"/>
        </w:rPr>
        <w:t>s</w:t>
      </w:r>
      <w:r w:rsidR="0046277A">
        <w:rPr>
          <w:rFonts w:cs="Times New Roman"/>
          <w:color w:val="FF0000"/>
        </w:rPr>
        <w:t xml:space="preserve"> under elevated CO</w:t>
      </w:r>
      <w:r w:rsidR="0046277A">
        <w:rPr>
          <w:rFonts w:cs="Times New Roman"/>
          <w:color w:val="FF0000"/>
          <w:vertAlign w:val="subscript"/>
        </w:rPr>
        <w:t>2</w:t>
      </w:r>
      <w:r w:rsidR="0046277A">
        <w:rPr>
          <w:rFonts w:cs="Times New Roman"/>
          <w:color w:val="FF0000"/>
        </w:rPr>
        <w:t xml:space="preserve">. For ease of review, we have copied the portion of the paragraph in the manuscript that provides this justification and relevant citations, starting on line </w:t>
      </w:r>
      <w:r w:rsidR="001145EC">
        <w:rPr>
          <w:rFonts w:cs="Times New Roman"/>
          <w:color w:val="FF0000"/>
        </w:rPr>
        <w:t>107</w:t>
      </w:r>
      <w:r w:rsidR="0046277A">
        <w:rPr>
          <w:rFonts w:cs="Times New Roman"/>
          <w:color w:val="FF0000"/>
        </w:rPr>
        <w:t>:</w:t>
      </w:r>
    </w:p>
    <w:p w14:paraId="015C92B1" w14:textId="77777777" w:rsidR="00746107" w:rsidRDefault="00746107" w:rsidP="004D3579">
      <w:pPr>
        <w:spacing w:line="360" w:lineRule="auto"/>
        <w:rPr>
          <w:rFonts w:cs="Times New Roman"/>
          <w:color w:val="FF0000"/>
        </w:rPr>
      </w:pPr>
    </w:p>
    <w:p w14:paraId="76327882" w14:textId="27EDEC28" w:rsidR="00F731FE" w:rsidRPr="00746107" w:rsidRDefault="00746107" w:rsidP="004D3579">
      <w:pPr>
        <w:spacing w:line="360" w:lineRule="auto"/>
        <w:ind w:left="720"/>
        <w:rPr>
          <w:rFonts w:cs="Times New Roman"/>
          <w:color w:val="FF0000"/>
        </w:rPr>
      </w:pPr>
      <w:r w:rsidRPr="00746107">
        <w:rPr>
          <w:rFonts w:cs="Times New Roman"/>
          <w:color w:val="FF0000"/>
        </w:rPr>
        <w:t xml:space="preserve">“The eco-evolutionary optimality hypothesis predicts that plants optimize leaf nitrogen allocation to photosynthetic capacity to use available light efficiently while avoiding over-investment in Rubisco, which has high nitrogen and energetic costs to build and maintain (Evans, 1989; Sage, 1994; Evans and Clarke, 2019). This strategy enhances photosynthetic nitrogen-use efficiency and allows increased net photosynthesis rates to be achieved by increasing the co-limitation of net photosynthesis rates by Rubisco carboxylation and electron transport for RuBP regeneration (Chen et al., 1993; Maire et </w:t>
      </w:r>
      <w:r w:rsidRPr="00746107">
        <w:rPr>
          <w:rFonts w:cs="Times New Roman"/>
          <w:color w:val="FF0000"/>
        </w:rPr>
        <w:lastRenderedPageBreak/>
        <w:t>al., 2012; Wang et al., 2017; Smith et al., 2019). Empirical evidence supports this hypothesis (Crous et al., 2010; Lee et al., 2011; Smith and Keenan, 2020; Harrison et al., 2021; Dong et al., 2022; Cui et al., 2023), though few studies have connected these patterns with concurrently measured whole-plant responses.”</w:t>
      </w:r>
    </w:p>
    <w:p w14:paraId="773D8761" w14:textId="77777777" w:rsidR="00746107" w:rsidRPr="00746107" w:rsidRDefault="00746107" w:rsidP="004D3579">
      <w:pPr>
        <w:spacing w:line="360" w:lineRule="auto"/>
        <w:rPr>
          <w:rFonts w:cs="Times New Roman"/>
          <w:color w:val="000000" w:themeColor="text1"/>
        </w:rPr>
      </w:pPr>
    </w:p>
    <w:p w14:paraId="02B9D719" w14:textId="4BC47E5A" w:rsidR="00F63A1C" w:rsidRDefault="00FD3E71" w:rsidP="004D3579">
      <w:pPr>
        <w:spacing w:line="360" w:lineRule="auto"/>
        <w:rPr>
          <w:rFonts w:cs="Times New Roman"/>
          <w:b/>
          <w:bCs/>
          <w:color w:val="000000" w:themeColor="text1"/>
        </w:rPr>
      </w:pPr>
      <w:r w:rsidRPr="00FD3E71">
        <w:rPr>
          <w:rFonts w:cs="Times New Roman"/>
          <w:b/>
          <w:bCs/>
          <w:color w:val="000000" w:themeColor="text1"/>
        </w:rPr>
        <w:t xml:space="preserve">Ln 163-165 I’m not sure I agree with this in an expanding system. See comment above and Norby 1996; </w:t>
      </w:r>
      <w:proofErr w:type="spellStart"/>
      <w:r w:rsidRPr="00FD3E71">
        <w:rPr>
          <w:rFonts w:cs="Times New Roman"/>
          <w:b/>
          <w:bCs/>
          <w:color w:val="000000" w:themeColor="text1"/>
        </w:rPr>
        <w:t>Körner</w:t>
      </w:r>
      <w:proofErr w:type="spellEnd"/>
      <w:r w:rsidRPr="00FD3E71">
        <w:rPr>
          <w:rFonts w:cs="Times New Roman"/>
          <w:b/>
          <w:bCs/>
          <w:color w:val="000000" w:themeColor="text1"/>
        </w:rPr>
        <w:t xml:space="preserve"> 2006 refere</w:t>
      </w:r>
      <w:r w:rsidR="003A3E98">
        <w:rPr>
          <w:rFonts w:cs="Times New Roman"/>
          <w:b/>
          <w:bCs/>
          <w:color w:val="000000" w:themeColor="text1"/>
        </w:rPr>
        <w:t>n</w:t>
      </w:r>
      <w:r w:rsidRPr="00FD3E71">
        <w:rPr>
          <w:rFonts w:cs="Times New Roman"/>
          <w:b/>
          <w:bCs/>
          <w:color w:val="000000" w:themeColor="text1"/>
        </w:rPr>
        <w:t>ces.</w:t>
      </w:r>
    </w:p>
    <w:p w14:paraId="7D2CF7F6" w14:textId="35941637" w:rsidR="008174D7" w:rsidRPr="008174D7" w:rsidRDefault="008300F3" w:rsidP="004D3579">
      <w:pPr>
        <w:spacing w:line="360" w:lineRule="auto"/>
        <w:rPr>
          <w:rFonts w:cs="Times New Roman"/>
          <w:color w:val="FF0000"/>
        </w:rPr>
      </w:pPr>
      <w:r>
        <w:rPr>
          <w:rFonts w:cs="Times New Roman"/>
          <w:color w:val="FF0000"/>
        </w:rPr>
        <w:t xml:space="preserve">Our experiment was not designed to capture patterns in expanding and dynamic systems. However, </w:t>
      </w:r>
      <w:r w:rsidRPr="00CA38D0">
        <w:rPr>
          <w:rFonts w:cs="Times New Roman"/>
          <w:color w:val="FF0000"/>
        </w:rPr>
        <w:t xml:space="preserve">previous studies have </w:t>
      </w:r>
      <w:r w:rsidRPr="009C76E3">
        <w:rPr>
          <w:rFonts w:cs="Times New Roman"/>
          <w:color w:val="FF0000"/>
        </w:rPr>
        <w:t>reported similar leaf and whole-plant responses to elevated CO</w:t>
      </w:r>
      <w:r w:rsidRPr="009C76E3">
        <w:rPr>
          <w:rFonts w:cs="Times New Roman"/>
          <w:color w:val="FF0000"/>
          <w:vertAlign w:val="subscript"/>
        </w:rPr>
        <w:t>2</w:t>
      </w:r>
      <w:r w:rsidRPr="009C76E3">
        <w:rPr>
          <w:rFonts w:cs="Times New Roman"/>
          <w:color w:val="FF0000"/>
        </w:rPr>
        <w:t xml:space="preserve"> in field settings as was </w:t>
      </w:r>
      <w:r w:rsidRPr="001145EC">
        <w:rPr>
          <w:rFonts w:cs="Times New Roman"/>
          <w:color w:val="FF0000"/>
        </w:rPr>
        <w:t>observed in this study</w:t>
      </w:r>
      <w:r w:rsidR="009C76E3" w:rsidRPr="001145EC">
        <w:rPr>
          <w:rFonts w:cs="Times New Roman"/>
          <w:color w:val="FF0000"/>
        </w:rPr>
        <w:t xml:space="preserve"> (e.g., </w:t>
      </w:r>
      <w:sdt>
        <w:sdtPr>
          <w:rPr>
            <w:rFonts w:cs="Times New Roman"/>
            <w:color w:val="FF0000"/>
          </w:rPr>
          <w:tag w:val="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
          <w:id w:val="-521928330"/>
          <w:placeholder>
            <w:docPart w:val="DefaultPlaceholder_-1854013440"/>
          </w:placeholder>
        </w:sdtPr>
        <w:sdtContent>
          <w:r w:rsidR="001366F1" w:rsidRPr="001145EC">
            <w:rPr>
              <w:rFonts w:eastAsia="Times New Roman"/>
              <w:color w:val="FF0000"/>
            </w:rPr>
            <w:t xml:space="preserve">(Crous </w:t>
          </w:r>
          <w:r w:rsidR="001366F1" w:rsidRPr="001145EC">
            <w:rPr>
              <w:rFonts w:eastAsia="Times New Roman"/>
              <w:i/>
              <w:iCs/>
              <w:color w:val="FF0000"/>
            </w:rPr>
            <w:t>et al.</w:t>
          </w:r>
          <w:r w:rsidR="001366F1" w:rsidRPr="001145EC">
            <w:rPr>
              <w:rFonts w:eastAsia="Times New Roman"/>
              <w:color w:val="FF0000"/>
            </w:rPr>
            <w:t xml:space="preserve">, 2010; Lee </w:t>
          </w:r>
          <w:r w:rsidR="001366F1" w:rsidRPr="001145EC">
            <w:rPr>
              <w:rFonts w:eastAsia="Times New Roman"/>
              <w:i/>
              <w:iCs/>
              <w:color w:val="FF0000"/>
            </w:rPr>
            <w:t>et al.</w:t>
          </w:r>
          <w:r w:rsidR="001366F1" w:rsidRPr="001145EC">
            <w:rPr>
              <w:rFonts w:eastAsia="Times New Roman"/>
              <w:color w:val="FF0000"/>
            </w:rPr>
            <w:t>, 2011; Smith &amp; Keenan, 2020)</w:t>
          </w:r>
        </w:sdtContent>
      </w:sdt>
      <w:r w:rsidRPr="001145EC">
        <w:rPr>
          <w:rFonts w:cs="Times New Roman"/>
          <w:color w:val="FF0000"/>
        </w:rPr>
        <w:t>. The hypothesis referenced in the lines mentioned by the reviewer predicts that biomass responses to elevated CO</w:t>
      </w:r>
      <w:r w:rsidRPr="001145EC">
        <w:rPr>
          <w:rFonts w:cs="Times New Roman"/>
          <w:color w:val="FF0000"/>
          <w:vertAlign w:val="subscript"/>
        </w:rPr>
        <w:t>2</w:t>
      </w:r>
      <w:r w:rsidRPr="001145EC">
        <w:rPr>
          <w:rFonts w:cs="Times New Roman"/>
          <w:color w:val="FF0000"/>
        </w:rPr>
        <w:t xml:space="preserve"> would result from stronger increases in belowground biomass than aboveground biomass. This prediction is supported by a meta-analysis </w:t>
      </w:r>
      <w:sdt>
        <w:sdtPr>
          <w:rPr>
            <w:rFonts w:cs="Times New Roman"/>
            <w:color w:val="FF0000"/>
          </w:rPr>
          <w:tag w:val="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
          <w:id w:val="1545098232"/>
          <w:placeholder>
            <w:docPart w:val="DefaultPlaceholder_-1854013440"/>
          </w:placeholder>
        </w:sdtPr>
        <w:sdtContent>
          <w:r w:rsidR="001366F1" w:rsidRPr="001145EC">
            <w:rPr>
              <w:rFonts w:eastAsia="Times New Roman"/>
              <w:color w:val="FF0000"/>
            </w:rPr>
            <w:t xml:space="preserve">(Stocker </w:t>
          </w:r>
          <w:r w:rsidR="001366F1" w:rsidRPr="001145EC">
            <w:rPr>
              <w:rFonts w:eastAsia="Times New Roman"/>
              <w:i/>
              <w:iCs/>
              <w:color w:val="FF0000"/>
            </w:rPr>
            <w:t>et al.</w:t>
          </w:r>
          <w:r w:rsidR="001366F1" w:rsidRPr="001145EC">
            <w:rPr>
              <w:rFonts w:eastAsia="Times New Roman"/>
              <w:color w:val="FF0000"/>
            </w:rPr>
            <w:t>, 2025)</w:t>
          </w:r>
        </w:sdtContent>
      </w:sdt>
      <w:r w:rsidRPr="001145EC">
        <w:rPr>
          <w:rFonts w:cs="Times New Roman"/>
          <w:color w:val="FF0000"/>
        </w:rPr>
        <w:t xml:space="preserve"> that synthesized findings from field CO</w:t>
      </w:r>
      <w:r w:rsidRPr="001145EC">
        <w:rPr>
          <w:rFonts w:cs="Times New Roman"/>
          <w:color w:val="FF0000"/>
          <w:vertAlign w:val="subscript"/>
        </w:rPr>
        <w:t>2</w:t>
      </w:r>
      <w:r w:rsidRPr="001145EC">
        <w:rPr>
          <w:rFonts w:cs="Times New Roman"/>
          <w:color w:val="FF0000"/>
        </w:rPr>
        <w:t xml:space="preserve"> fertilization experiments where treatments were </w:t>
      </w:r>
      <w:r w:rsidRPr="009C76E3">
        <w:rPr>
          <w:rFonts w:cs="Times New Roman"/>
          <w:color w:val="FF0000"/>
        </w:rPr>
        <w:t>imposed for at least three years. Results from the meta-analysis show that positive biomass responses to elevated CO</w:t>
      </w:r>
      <w:r w:rsidRPr="009C76E3">
        <w:rPr>
          <w:rFonts w:cs="Times New Roman"/>
          <w:color w:val="FF0000"/>
          <w:vertAlign w:val="subscript"/>
        </w:rPr>
        <w:t>2</w:t>
      </w:r>
      <w:r w:rsidRPr="009C76E3">
        <w:rPr>
          <w:rFonts w:cs="Times New Roman"/>
          <w:color w:val="FF0000"/>
        </w:rPr>
        <w:t xml:space="preserve"> were driven by stronger increases in belowground </w:t>
      </w:r>
      <w:r w:rsidRPr="00CA38D0">
        <w:rPr>
          <w:rFonts w:cs="Times New Roman"/>
          <w:color w:val="FF0000"/>
        </w:rPr>
        <w:t>biomass than aboveground biomass, which increased the root-to-shoot ratio</w:t>
      </w:r>
      <w:r w:rsidR="008174D7" w:rsidRPr="00CA38D0">
        <w:rPr>
          <w:rFonts w:cs="Times New Roman"/>
          <w:color w:val="FF0000"/>
        </w:rPr>
        <w:t>.</w:t>
      </w:r>
      <w:r w:rsidRPr="00CA38D0">
        <w:rPr>
          <w:rFonts w:cs="Times New Roman"/>
          <w:color w:val="FF0000"/>
        </w:rPr>
        <w:t xml:space="preserve"> These responses indicate that these allocation </w:t>
      </w:r>
      <w:r>
        <w:rPr>
          <w:rFonts w:cs="Times New Roman"/>
          <w:color w:val="FF0000"/>
        </w:rPr>
        <w:t>patterns may indeed be captured in expanding systems.</w:t>
      </w:r>
    </w:p>
    <w:p w14:paraId="2C770E03" w14:textId="77777777" w:rsidR="00746107" w:rsidRDefault="00746107" w:rsidP="004D3579">
      <w:pPr>
        <w:spacing w:line="360" w:lineRule="auto"/>
        <w:rPr>
          <w:rFonts w:cs="Times New Roman"/>
          <w:b/>
          <w:bCs/>
          <w:color w:val="000000" w:themeColor="text1"/>
        </w:rPr>
      </w:pPr>
    </w:p>
    <w:p w14:paraId="75660B9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177 Should we be using sphagnum moss given the role of peatlands in carbon sequestration?</w:t>
      </w:r>
    </w:p>
    <w:p w14:paraId="03E027BB" w14:textId="0BC8824E" w:rsidR="009D130F" w:rsidRDefault="009D130F" w:rsidP="004D3579">
      <w:pPr>
        <w:spacing w:line="360" w:lineRule="auto"/>
        <w:rPr>
          <w:rFonts w:cs="Times New Roman"/>
          <w:color w:val="FF0000"/>
        </w:rPr>
      </w:pPr>
      <w:r>
        <w:rPr>
          <w:rFonts w:cs="Times New Roman"/>
          <w:color w:val="FF0000"/>
        </w:rPr>
        <w:t xml:space="preserve">Indeed, peatlands are a natural carbon sink for the planet and the harvesting of </w:t>
      </w:r>
      <w:r w:rsidR="00E41C93">
        <w:rPr>
          <w:rFonts w:cs="Times New Roman"/>
          <w:color w:val="FF0000"/>
        </w:rPr>
        <w:t>sphagnum moss</w:t>
      </w:r>
      <w:r>
        <w:rPr>
          <w:rFonts w:cs="Times New Roman"/>
          <w:color w:val="FF0000"/>
        </w:rPr>
        <w:t xml:space="preserve"> is </w:t>
      </w:r>
      <w:r w:rsidR="00E41C93">
        <w:rPr>
          <w:rFonts w:cs="Times New Roman"/>
          <w:color w:val="FF0000"/>
        </w:rPr>
        <w:t xml:space="preserve">an unsustainable </w:t>
      </w:r>
      <w:r w:rsidR="009C76E3">
        <w:rPr>
          <w:rFonts w:cs="Times New Roman"/>
          <w:color w:val="FF0000"/>
        </w:rPr>
        <w:t>anthropogenic action that negatively affects ecosystem carbon sequestration</w:t>
      </w:r>
      <w:r w:rsidR="00E41C93">
        <w:rPr>
          <w:rFonts w:cs="Times New Roman"/>
          <w:color w:val="FF0000"/>
        </w:rPr>
        <w:t xml:space="preserve">. </w:t>
      </w:r>
      <w:r>
        <w:rPr>
          <w:rFonts w:cs="Times New Roman"/>
          <w:color w:val="FF0000"/>
        </w:rPr>
        <w:t>In hindsight, we ought to have chosen a more ecologically friendly substrate for the soil-less mix; however, peat moss provide</w:t>
      </w:r>
      <w:r w:rsidR="00EC5CFC">
        <w:rPr>
          <w:rFonts w:cs="Times New Roman"/>
          <w:color w:val="FF0000"/>
        </w:rPr>
        <w:t>s</w:t>
      </w:r>
      <w:r>
        <w:rPr>
          <w:rFonts w:cs="Times New Roman"/>
          <w:color w:val="FF0000"/>
        </w:rPr>
        <w:t xml:space="preserve"> a useful substrate for enhancing water retention and maintaining organic matter in pots without adding supplemental fertilizer amendments </w:t>
      </w:r>
      <w:r w:rsidR="00390359">
        <w:rPr>
          <w:rFonts w:cs="Times New Roman"/>
          <w:color w:val="FF0000"/>
        </w:rPr>
        <w:t>found in</w:t>
      </w:r>
      <w:r>
        <w:rPr>
          <w:rFonts w:cs="Times New Roman"/>
          <w:color w:val="FF0000"/>
        </w:rPr>
        <w:t xml:space="preserve"> most commercial potting mixes.</w:t>
      </w:r>
    </w:p>
    <w:p w14:paraId="3D5CF221" w14:textId="77777777" w:rsidR="009D130F" w:rsidRDefault="009D130F" w:rsidP="004D3579">
      <w:pPr>
        <w:spacing w:line="360" w:lineRule="auto"/>
        <w:rPr>
          <w:rFonts w:cs="Times New Roman"/>
          <w:b/>
          <w:bCs/>
          <w:color w:val="000000" w:themeColor="text1"/>
        </w:rPr>
      </w:pPr>
    </w:p>
    <w:p w14:paraId="75A91679" w14:textId="77777777" w:rsidR="00F63A1C" w:rsidRDefault="00FD3E71" w:rsidP="004D3579">
      <w:pPr>
        <w:spacing w:line="360" w:lineRule="auto"/>
        <w:rPr>
          <w:rFonts w:cs="Times New Roman"/>
          <w:b/>
          <w:bCs/>
          <w:color w:val="000000" w:themeColor="text1"/>
        </w:rPr>
      </w:pPr>
      <w:r w:rsidRPr="00FD3E71">
        <w:rPr>
          <w:rFonts w:cs="Times New Roman"/>
          <w:b/>
          <w:bCs/>
          <w:color w:val="000000" w:themeColor="text1"/>
        </w:rPr>
        <w:t>Ln 626-628 Not sure this sentence is necessary</w:t>
      </w:r>
    </w:p>
    <w:p w14:paraId="3623AE92" w14:textId="0377A49C" w:rsidR="00F63A1C" w:rsidRPr="00B3115C" w:rsidRDefault="00B3115C" w:rsidP="004D3579">
      <w:pPr>
        <w:spacing w:line="360" w:lineRule="auto"/>
        <w:rPr>
          <w:rFonts w:cs="Times New Roman"/>
          <w:color w:val="FF0000"/>
        </w:rPr>
      </w:pPr>
      <w:r>
        <w:rPr>
          <w:rFonts w:cs="Times New Roman"/>
          <w:color w:val="FF0000"/>
        </w:rPr>
        <w:t>Sentence removed</w:t>
      </w:r>
      <w:r w:rsidR="009D130F">
        <w:rPr>
          <w:rFonts w:cs="Times New Roman"/>
          <w:color w:val="FF0000"/>
        </w:rPr>
        <w:t>.</w:t>
      </w:r>
    </w:p>
    <w:p w14:paraId="4134AF6D" w14:textId="77777777" w:rsidR="001326AC" w:rsidRDefault="001326AC" w:rsidP="004D3579">
      <w:pPr>
        <w:spacing w:line="360" w:lineRule="auto"/>
        <w:rPr>
          <w:rFonts w:cs="Times New Roman"/>
          <w:b/>
          <w:bCs/>
          <w:color w:val="000000" w:themeColor="text1"/>
        </w:rPr>
      </w:pPr>
    </w:p>
    <w:p w14:paraId="743FFA43" w14:textId="72D024E1" w:rsidR="00F63A1C" w:rsidRDefault="00FD3E71" w:rsidP="004D3579">
      <w:pPr>
        <w:spacing w:line="360" w:lineRule="auto"/>
        <w:rPr>
          <w:rFonts w:cs="Times New Roman"/>
          <w:b/>
          <w:bCs/>
          <w:color w:val="000000" w:themeColor="text1"/>
        </w:rPr>
      </w:pPr>
      <w:r w:rsidRPr="00FD3E71">
        <w:rPr>
          <w:rFonts w:cs="Times New Roman"/>
          <w:b/>
          <w:bCs/>
          <w:color w:val="000000" w:themeColor="text1"/>
        </w:rPr>
        <w:lastRenderedPageBreak/>
        <w:t>Ln 629 Could mention that inoculation did strongly impact responses to N fertilization</w:t>
      </w:r>
    </w:p>
    <w:p w14:paraId="4BF48097" w14:textId="77777777" w:rsidR="009D130F" w:rsidRDefault="00B3115C" w:rsidP="004D3579">
      <w:pPr>
        <w:spacing w:line="360" w:lineRule="auto"/>
        <w:rPr>
          <w:rFonts w:cs="Times New Roman"/>
          <w:color w:val="FF0000"/>
        </w:rPr>
      </w:pPr>
      <w:r>
        <w:rPr>
          <w:rFonts w:cs="Times New Roman"/>
          <w:color w:val="FF0000"/>
        </w:rPr>
        <w:t xml:space="preserve">Sure! This has been added to the first sentence of this paragraph. The sentence now reads: </w:t>
      </w:r>
    </w:p>
    <w:p w14:paraId="5F9F7BD8" w14:textId="77777777" w:rsidR="009D130F" w:rsidRDefault="009D130F" w:rsidP="004D3579">
      <w:pPr>
        <w:spacing w:line="360" w:lineRule="auto"/>
        <w:rPr>
          <w:rFonts w:cs="Times New Roman"/>
          <w:color w:val="FF0000"/>
        </w:rPr>
      </w:pPr>
    </w:p>
    <w:p w14:paraId="6342CF6A" w14:textId="7DF5F406" w:rsidR="00F63A1C" w:rsidRPr="00B3115C" w:rsidRDefault="00B3115C" w:rsidP="004D3579">
      <w:pPr>
        <w:spacing w:line="360" w:lineRule="auto"/>
        <w:ind w:left="720"/>
        <w:rPr>
          <w:rFonts w:cs="Times New Roman"/>
          <w:color w:val="FF0000"/>
        </w:rPr>
      </w:pPr>
      <w:r>
        <w:rPr>
          <w:rFonts w:cs="Times New Roman"/>
          <w:color w:val="FF0000"/>
        </w:rPr>
        <w:t>“</w:t>
      </w:r>
      <w:r w:rsidR="009D130F" w:rsidRPr="009D130F">
        <w:rPr>
          <w:rFonts w:cs="Times New Roman"/>
          <w:color w:val="FF0000"/>
        </w:rPr>
        <w:t>Inoculation largely had no effect on leaf- or whole-plant responses to elevated CO</w:t>
      </w:r>
      <w:r w:rsidR="009D130F" w:rsidRPr="00EC5CFC">
        <w:rPr>
          <w:rFonts w:cs="Times New Roman"/>
          <w:color w:val="FF0000"/>
          <w:vertAlign w:val="subscript"/>
        </w:rPr>
        <w:t>2</w:t>
      </w:r>
      <w:r w:rsidR="009D130F" w:rsidRPr="009D130F">
        <w:rPr>
          <w:rFonts w:cs="Times New Roman"/>
          <w:color w:val="FF0000"/>
        </w:rPr>
        <w:t>, but played a strong role in determining the effect of nitrogen fertilization on measured traits</w:t>
      </w:r>
      <w:r>
        <w:rPr>
          <w:rFonts w:cs="Times New Roman"/>
          <w:color w:val="FF0000"/>
        </w:rPr>
        <w:t>”</w:t>
      </w:r>
    </w:p>
    <w:p w14:paraId="2F8DA676" w14:textId="77777777" w:rsidR="001326AC" w:rsidRDefault="001326AC" w:rsidP="004D3579">
      <w:pPr>
        <w:spacing w:line="360" w:lineRule="auto"/>
        <w:rPr>
          <w:rFonts w:cs="Times New Roman"/>
          <w:b/>
          <w:bCs/>
          <w:color w:val="000000" w:themeColor="text1"/>
        </w:rPr>
      </w:pPr>
    </w:p>
    <w:p w14:paraId="0E2C286F" w14:textId="77777777" w:rsidR="001145EC" w:rsidRDefault="00FD3E71" w:rsidP="004D3579">
      <w:pPr>
        <w:spacing w:line="360" w:lineRule="auto"/>
        <w:rPr>
          <w:rFonts w:cs="Times New Roman"/>
          <w:b/>
          <w:bCs/>
          <w:color w:val="000000" w:themeColor="text1"/>
        </w:rPr>
      </w:pPr>
      <w:r w:rsidRPr="00FD3E71">
        <w:rPr>
          <w:rFonts w:cs="Times New Roman"/>
          <w:b/>
          <w:bCs/>
          <w:color w:val="000000" w:themeColor="text1"/>
        </w:rPr>
        <w:t>Ln 718-741 Suggest breaking into 3 paragraphs</w:t>
      </w:r>
    </w:p>
    <w:p w14:paraId="17AE98A3" w14:textId="4D6A9D94" w:rsidR="00FD3E71" w:rsidRPr="00B3115C" w:rsidRDefault="00B3115C" w:rsidP="004D3579">
      <w:pPr>
        <w:spacing w:line="360" w:lineRule="auto"/>
        <w:rPr>
          <w:rFonts w:cs="Times New Roman"/>
          <w:color w:val="FF0000"/>
        </w:rPr>
      </w:pPr>
      <w:r>
        <w:rPr>
          <w:rFonts w:cs="Times New Roman"/>
          <w:color w:val="FF0000"/>
        </w:rPr>
        <w:t>The conclusions subsection of the Discussion section has been broken into three paragraphs. One paragraph focuses on leaf and whole-plant responses to elevated CO</w:t>
      </w:r>
      <w:r>
        <w:rPr>
          <w:rFonts w:cs="Times New Roman"/>
          <w:color w:val="FF0000"/>
          <w:vertAlign w:val="subscript"/>
        </w:rPr>
        <w:t>2</w:t>
      </w:r>
      <w:r>
        <w:rPr>
          <w:rFonts w:cs="Times New Roman"/>
          <w:color w:val="FF0000"/>
        </w:rPr>
        <w:t>, one paragraph focuses on the null inoculation effects on plant responses to elevated CO</w:t>
      </w:r>
      <w:r>
        <w:rPr>
          <w:rFonts w:cs="Times New Roman"/>
          <w:color w:val="FF0000"/>
          <w:vertAlign w:val="subscript"/>
        </w:rPr>
        <w:t>2</w:t>
      </w:r>
      <w:r>
        <w:rPr>
          <w:rFonts w:cs="Times New Roman"/>
          <w:color w:val="FF0000"/>
        </w:rPr>
        <w:t>, and the final paragraph discusses overall conclusions.</w:t>
      </w:r>
    </w:p>
    <w:p w14:paraId="63EA4ADB" w14:textId="77777777" w:rsidR="00FD3E71" w:rsidRDefault="00FD3E71" w:rsidP="004D3579">
      <w:pPr>
        <w:spacing w:line="360" w:lineRule="auto"/>
        <w:rPr>
          <w:rFonts w:cs="Times New Roman"/>
          <w:color w:val="000000" w:themeColor="text1"/>
        </w:rPr>
      </w:pPr>
    </w:p>
    <w:p w14:paraId="515969F1" w14:textId="0FC57636" w:rsidR="003A3E98" w:rsidRPr="003A3E98" w:rsidRDefault="003A3E98" w:rsidP="004D3579">
      <w:pPr>
        <w:spacing w:line="360" w:lineRule="auto"/>
        <w:rPr>
          <w:rFonts w:cs="Times New Roman"/>
          <w:b/>
          <w:bCs/>
          <w:color w:val="000000" w:themeColor="text1"/>
        </w:rPr>
      </w:pPr>
      <w:r>
        <w:rPr>
          <w:rFonts w:cs="Times New Roman"/>
          <w:b/>
          <w:bCs/>
          <w:color w:val="000000" w:themeColor="text1"/>
        </w:rPr>
        <w:t>References from Reviewer 2</w:t>
      </w:r>
    </w:p>
    <w:p w14:paraId="35E94CA7"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 Anderson, D., 2014. P values are only an index to evidence: 20th-vs. 21st-century statistical science. Ecology 95, 627–630. </w:t>
      </w:r>
      <w:hyperlink r:id="rId7" w:history="1">
        <w:r w:rsidRPr="003A3E98">
          <w:rPr>
            <w:rStyle w:val="Hyperlink"/>
            <w:rFonts w:cs="Times New Roman"/>
          </w:rPr>
          <w:t>https://doi.org/10.1890/13-1066.1</w:t>
        </w:r>
      </w:hyperlink>
      <w:r w:rsidRPr="003A3E98">
        <w:rPr>
          <w:rFonts w:cs="Times New Roman"/>
          <w:color w:val="000000" w:themeColor="text1"/>
        </w:rPr>
        <w:br/>
      </w:r>
    </w:p>
    <w:p w14:paraId="1F9666B0" w14:textId="67EE2409" w:rsidR="003A3E98" w:rsidRPr="003A3E98" w:rsidRDefault="00FD3E71" w:rsidP="004D3579">
      <w:pPr>
        <w:spacing w:line="360" w:lineRule="auto"/>
        <w:rPr>
          <w:rFonts w:cs="Times New Roman"/>
          <w:color w:val="000000" w:themeColor="text1"/>
        </w:rPr>
      </w:pPr>
      <w:r w:rsidRPr="003A3E98">
        <w:rPr>
          <w:rFonts w:cs="Times New Roman"/>
          <w:color w:val="000000" w:themeColor="text1"/>
        </w:rPr>
        <w:t>Burnham, K.P., Anderson, D., 2002. Model Selection and Multi-Model Inference, 2nd ed. Springer, New York, NY.</w:t>
      </w:r>
      <w:r w:rsidRPr="003A3E98">
        <w:rPr>
          <w:rFonts w:cs="Times New Roman"/>
          <w:color w:val="000000" w:themeColor="text1"/>
        </w:rPr>
        <w:br/>
      </w:r>
    </w:p>
    <w:p w14:paraId="5DBBA9C4" w14:textId="77777777" w:rsidR="003A3E98" w:rsidRPr="003A3E98" w:rsidRDefault="00FD3E71" w:rsidP="004D3579">
      <w:pPr>
        <w:spacing w:line="360" w:lineRule="auto"/>
        <w:rPr>
          <w:rFonts w:cs="Times New Roman"/>
          <w:color w:val="000000" w:themeColor="text1"/>
        </w:rPr>
      </w:pPr>
      <w:r w:rsidRPr="003A3E98">
        <w:rPr>
          <w:rFonts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cs="Times New Roman"/>
          </w:rPr>
          <w:t>https://doi.org/10.1111/j.1469-8137.2009.03122.x</w:t>
        </w:r>
      </w:hyperlink>
      <w:r w:rsidRPr="003A3E98">
        <w:rPr>
          <w:rFonts w:cs="Times New Roman"/>
          <w:color w:val="000000" w:themeColor="text1"/>
        </w:rPr>
        <w:br/>
      </w:r>
    </w:p>
    <w:p w14:paraId="7B61E1DC" w14:textId="77777777" w:rsidR="003A3E98" w:rsidRPr="003A3E98" w:rsidRDefault="00FD3E71" w:rsidP="004D3579">
      <w:pPr>
        <w:spacing w:line="360" w:lineRule="auto"/>
        <w:rPr>
          <w:rFonts w:cs="Times New Roman"/>
          <w:color w:val="000000" w:themeColor="text1"/>
        </w:rPr>
      </w:pPr>
      <w:proofErr w:type="spellStart"/>
      <w:r w:rsidRPr="003A3E98">
        <w:rPr>
          <w:rFonts w:cs="Times New Roman"/>
          <w:color w:val="000000" w:themeColor="text1"/>
        </w:rPr>
        <w:t>Körner</w:t>
      </w:r>
      <w:proofErr w:type="spellEnd"/>
      <w:r w:rsidRPr="003A3E98">
        <w:rPr>
          <w:rFonts w:cs="Times New Roman"/>
          <w:color w:val="000000" w:themeColor="text1"/>
        </w:rPr>
        <w:t>, C., 2006. Plant CO2 responses: an issue of definition, time and resource supply. New Phytologist 172, 393–411. </w:t>
      </w:r>
      <w:hyperlink r:id="rId9" w:history="1">
        <w:r w:rsidRPr="003A3E98">
          <w:rPr>
            <w:rStyle w:val="Hyperlink"/>
            <w:rFonts w:cs="Times New Roman"/>
          </w:rPr>
          <w:t>https://doi.org/10.1111/j.1469-8137.2006.01886.x</w:t>
        </w:r>
      </w:hyperlink>
      <w:r w:rsidRPr="003A3E98">
        <w:rPr>
          <w:rFonts w:cs="Times New Roman"/>
          <w:color w:val="000000" w:themeColor="text1"/>
        </w:rPr>
        <w:br/>
      </w:r>
    </w:p>
    <w:p w14:paraId="552437DC" w14:textId="036CAE28" w:rsidR="00527E70" w:rsidRDefault="00FD3E71" w:rsidP="004D3579">
      <w:pPr>
        <w:spacing w:line="360" w:lineRule="auto"/>
      </w:pPr>
      <w:r w:rsidRPr="003A3E98">
        <w:rPr>
          <w:rFonts w:cs="Times New Roman"/>
          <w:color w:val="000000" w:themeColor="text1"/>
        </w:rPr>
        <w:t>Norby, R.J., 1996. Forest canopy productivity index. Nature 381, 564–564. </w:t>
      </w:r>
      <w:hyperlink r:id="rId10" w:history="1">
        <w:r w:rsidRPr="003A3E98">
          <w:rPr>
            <w:rStyle w:val="Hyperlink"/>
            <w:rFonts w:cs="Times New Roman"/>
          </w:rPr>
          <w:t>https://doi.org/10.1038/381564a0</w:t>
        </w:r>
      </w:hyperlink>
    </w:p>
    <w:p w14:paraId="1453B3BB" w14:textId="77777777" w:rsidR="00465171" w:rsidRDefault="00465171" w:rsidP="004D3579">
      <w:pPr>
        <w:spacing w:line="360" w:lineRule="auto"/>
      </w:pPr>
    </w:p>
    <w:p w14:paraId="50BB1F25" w14:textId="41A6F1EE" w:rsidR="00465171" w:rsidRPr="009C76E3" w:rsidRDefault="00465171" w:rsidP="009C76E3">
      <w:pPr>
        <w:spacing w:line="360" w:lineRule="auto"/>
        <w:rPr>
          <w:rFonts w:cs="Times New Roman"/>
          <w:color w:val="FF0000"/>
        </w:rPr>
      </w:pPr>
      <w:r w:rsidRPr="009C76E3">
        <w:rPr>
          <w:rFonts w:cs="Times New Roman"/>
          <w:b/>
          <w:bCs/>
          <w:color w:val="FF0000"/>
        </w:rPr>
        <w:t>Response References</w:t>
      </w:r>
    </w:p>
    <w:sdt>
      <w:sdtPr>
        <w:rPr>
          <w:rFonts w:cs="Times New Roman"/>
          <w:color w:val="FF0000"/>
        </w:rPr>
        <w:tag w:val="MENDELEY_BIBLIOGRAPHY"/>
        <w:id w:val="-998190009"/>
        <w:placeholder>
          <w:docPart w:val="DefaultPlaceholder_-1854013440"/>
        </w:placeholder>
      </w:sdtPr>
      <w:sdtContent>
        <w:p w14:paraId="7D1CC76D" w14:textId="77777777" w:rsidR="001366F1" w:rsidRPr="001145EC" w:rsidRDefault="001366F1" w:rsidP="001145EC">
          <w:pPr>
            <w:spacing w:line="360" w:lineRule="auto"/>
            <w:divId w:val="65613230"/>
            <w:rPr>
              <w:rFonts w:eastAsia="Times New Roman"/>
              <w:color w:val="FF0000"/>
              <w:kern w:val="0"/>
              <w14:ligatures w14:val="none"/>
            </w:rPr>
          </w:pPr>
          <w:r w:rsidRPr="001145EC">
            <w:rPr>
              <w:rFonts w:eastAsia="Times New Roman"/>
              <w:b/>
              <w:bCs/>
              <w:color w:val="FF0000"/>
            </w:rPr>
            <w:t>Crous KY, Reich PB, Hunter MD, Ellsworth DS</w:t>
          </w:r>
          <w:r w:rsidRPr="001145EC">
            <w:rPr>
              <w:rFonts w:eastAsia="Times New Roman"/>
              <w:color w:val="FF0000"/>
            </w:rPr>
            <w:t xml:space="preserve">. </w:t>
          </w:r>
          <w:r w:rsidRPr="001145EC">
            <w:rPr>
              <w:rFonts w:eastAsia="Times New Roman"/>
              <w:b/>
              <w:bCs/>
              <w:color w:val="FF0000"/>
            </w:rPr>
            <w:t>2010</w:t>
          </w:r>
          <w:r w:rsidRPr="001145EC">
            <w:rPr>
              <w:rFonts w:eastAsia="Times New Roman"/>
              <w:color w:val="FF0000"/>
            </w:rPr>
            <w:t>. Maintenance of leaf N controls the photosynthetic CO</w:t>
          </w:r>
          <w:r w:rsidRPr="001145EC">
            <w:rPr>
              <w:rFonts w:eastAsia="Times New Roman"/>
              <w:color w:val="FF0000"/>
              <w:vertAlign w:val="subscript"/>
            </w:rPr>
            <w:t>2</w:t>
          </w:r>
          <w:r w:rsidRPr="001145EC">
            <w:rPr>
              <w:rFonts w:eastAsia="Times New Roman"/>
              <w:color w:val="FF0000"/>
            </w:rPr>
            <w:t xml:space="preserve"> response of grassland species exposed to 9 years of free-air CO</w:t>
          </w:r>
          <w:r w:rsidRPr="001145EC">
            <w:rPr>
              <w:rFonts w:eastAsia="Times New Roman"/>
              <w:color w:val="FF0000"/>
              <w:vertAlign w:val="subscript"/>
            </w:rPr>
            <w:t>2</w:t>
          </w:r>
          <w:r w:rsidRPr="001145EC">
            <w:rPr>
              <w:rFonts w:eastAsia="Times New Roman"/>
              <w:color w:val="FF0000"/>
            </w:rPr>
            <w:t xml:space="preserve"> enrichment.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16</w:t>
          </w:r>
          <w:r w:rsidRPr="001145EC">
            <w:rPr>
              <w:rFonts w:eastAsia="Times New Roman"/>
              <w:color w:val="FF0000"/>
            </w:rPr>
            <w:t>: 2076–2088.</w:t>
          </w:r>
        </w:p>
        <w:p w14:paraId="541B8D51" w14:textId="77777777" w:rsidR="001366F1" w:rsidRPr="001145EC" w:rsidRDefault="001366F1" w:rsidP="001145EC">
          <w:pPr>
            <w:spacing w:line="360" w:lineRule="auto"/>
            <w:divId w:val="1270117887"/>
            <w:rPr>
              <w:rFonts w:eastAsia="Times New Roman"/>
              <w:color w:val="FF0000"/>
            </w:rPr>
          </w:pPr>
          <w:r w:rsidRPr="001145EC">
            <w:rPr>
              <w:rFonts w:eastAsia="Times New Roman"/>
              <w:b/>
              <w:bCs/>
              <w:color w:val="FF0000"/>
            </w:rPr>
            <w:t xml:space="preserve">Harrison SP, Cramer W, Franklin O, Prentice IC, Wang H, Brännström Å, de Boer H, Dieckmann U, Joshi J, Keenan TF,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2021</w:t>
          </w:r>
          <w:r w:rsidRPr="001145EC">
            <w:rPr>
              <w:rFonts w:eastAsia="Times New Roman"/>
              <w:color w:val="FF0000"/>
            </w:rPr>
            <w:t xml:space="preserve">. Eco-evolutionary optimality as a means to improve vegetation and land-surface models.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231</w:t>
          </w:r>
          <w:r w:rsidRPr="001145EC">
            <w:rPr>
              <w:rFonts w:eastAsia="Times New Roman"/>
              <w:color w:val="FF0000"/>
            </w:rPr>
            <w:t>: 2125–2141.</w:t>
          </w:r>
        </w:p>
        <w:p w14:paraId="40094BD8" w14:textId="77777777" w:rsidR="001366F1" w:rsidRPr="001145EC" w:rsidRDefault="001366F1" w:rsidP="001145EC">
          <w:pPr>
            <w:spacing w:line="360" w:lineRule="auto"/>
            <w:divId w:val="77600397"/>
            <w:rPr>
              <w:rFonts w:eastAsia="Times New Roman"/>
              <w:color w:val="FF0000"/>
            </w:rPr>
          </w:pPr>
          <w:r w:rsidRPr="001145EC">
            <w:rPr>
              <w:rFonts w:eastAsia="Times New Roman"/>
              <w:b/>
              <w:bCs/>
              <w:color w:val="FF0000"/>
            </w:rPr>
            <w:t>Iversen CM</w:t>
          </w:r>
          <w:r w:rsidRPr="001145EC">
            <w:rPr>
              <w:rFonts w:eastAsia="Times New Roman"/>
              <w:color w:val="FF0000"/>
            </w:rPr>
            <w:t xml:space="preserve">. </w:t>
          </w:r>
          <w:r w:rsidRPr="001145EC">
            <w:rPr>
              <w:rFonts w:eastAsia="Times New Roman"/>
              <w:b/>
              <w:bCs/>
              <w:color w:val="FF0000"/>
            </w:rPr>
            <w:t>2010</w:t>
          </w:r>
          <w:r w:rsidRPr="001145EC">
            <w:rPr>
              <w:rFonts w:eastAsia="Times New Roman"/>
              <w:color w:val="FF0000"/>
            </w:rPr>
            <w:t>. Digging deeper: Fine-root responses to rising atmospheric CO</w:t>
          </w:r>
          <w:r w:rsidRPr="001145EC">
            <w:rPr>
              <w:rFonts w:eastAsia="Times New Roman"/>
              <w:color w:val="FF0000"/>
              <w:vertAlign w:val="subscript"/>
            </w:rPr>
            <w:t>2</w:t>
          </w:r>
          <w:r w:rsidRPr="001145EC">
            <w:rPr>
              <w:rFonts w:eastAsia="Times New Roman"/>
              <w:color w:val="FF0000"/>
            </w:rPr>
            <w:t xml:space="preserve"> concentration in forested ecosystems.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186</w:t>
          </w:r>
          <w:r w:rsidRPr="001145EC">
            <w:rPr>
              <w:rFonts w:eastAsia="Times New Roman"/>
              <w:color w:val="FF0000"/>
            </w:rPr>
            <w:t>: 346–357.</w:t>
          </w:r>
        </w:p>
        <w:p w14:paraId="3FAF7B21" w14:textId="77777777" w:rsidR="001366F1" w:rsidRPr="001145EC" w:rsidRDefault="001366F1" w:rsidP="001145EC">
          <w:pPr>
            <w:spacing w:line="360" w:lineRule="auto"/>
            <w:divId w:val="407773687"/>
            <w:rPr>
              <w:rFonts w:eastAsia="Times New Roman"/>
              <w:color w:val="FF0000"/>
            </w:rPr>
          </w:pPr>
          <w:r w:rsidRPr="001145EC">
            <w:rPr>
              <w:rFonts w:eastAsia="Times New Roman"/>
              <w:b/>
              <w:bCs/>
              <w:color w:val="FF0000"/>
            </w:rPr>
            <w:t>Iversen CM, Ledford J, Norby RJ</w:t>
          </w:r>
          <w:r w:rsidRPr="001145EC">
            <w:rPr>
              <w:rFonts w:eastAsia="Times New Roman"/>
              <w:color w:val="FF0000"/>
            </w:rPr>
            <w:t xml:space="preserve">. </w:t>
          </w:r>
          <w:r w:rsidRPr="001145EC">
            <w:rPr>
              <w:rFonts w:eastAsia="Times New Roman"/>
              <w:b/>
              <w:bCs/>
              <w:color w:val="FF0000"/>
            </w:rPr>
            <w:t>2008</w:t>
          </w:r>
          <w:r w:rsidRPr="001145EC">
            <w:rPr>
              <w:rFonts w:eastAsia="Times New Roman"/>
              <w:color w:val="FF0000"/>
            </w:rPr>
            <w:t>. CO</w:t>
          </w:r>
          <w:r w:rsidRPr="001145EC">
            <w:rPr>
              <w:rFonts w:eastAsia="Times New Roman"/>
              <w:color w:val="FF0000"/>
              <w:vertAlign w:val="subscript"/>
            </w:rPr>
            <w:t>2</w:t>
          </w:r>
          <w:r w:rsidRPr="001145EC">
            <w:rPr>
              <w:rFonts w:eastAsia="Times New Roman"/>
              <w:color w:val="FF0000"/>
            </w:rPr>
            <w:t xml:space="preserve"> enrichment increases carbon and nitrogen input from fine roots in a deciduous forest.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179</w:t>
          </w:r>
          <w:r w:rsidRPr="001145EC">
            <w:rPr>
              <w:rFonts w:eastAsia="Times New Roman"/>
              <w:color w:val="FF0000"/>
            </w:rPr>
            <w:t>: 837–847.</w:t>
          </w:r>
        </w:p>
        <w:p w14:paraId="4A137CC6" w14:textId="77777777" w:rsidR="001366F1" w:rsidRPr="001145EC" w:rsidRDefault="001366F1" w:rsidP="001145EC">
          <w:pPr>
            <w:spacing w:line="360" w:lineRule="auto"/>
            <w:divId w:val="146094513"/>
            <w:rPr>
              <w:rFonts w:eastAsia="Times New Roman"/>
              <w:color w:val="FF0000"/>
            </w:rPr>
          </w:pPr>
          <w:r w:rsidRPr="001145EC">
            <w:rPr>
              <w:rFonts w:eastAsia="Times New Roman"/>
              <w:b/>
              <w:bCs/>
              <w:color w:val="FF0000"/>
            </w:rPr>
            <w:t>Kenward MG, Roger JH</w:t>
          </w:r>
          <w:r w:rsidRPr="001145EC">
            <w:rPr>
              <w:rFonts w:eastAsia="Times New Roman"/>
              <w:color w:val="FF0000"/>
            </w:rPr>
            <w:t xml:space="preserve">. </w:t>
          </w:r>
          <w:r w:rsidRPr="001145EC">
            <w:rPr>
              <w:rFonts w:eastAsia="Times New Roman"/>
              <w:b/>
              <w:bCs/>
              <w:color w:val="FF0000"/>
            </w:rPr>
            <w:t>1997</w:t>
          </w:r>
          <w:r w:rsidRPr="001145EC">
            <w:rPr>
              <w:rFonts w:eastAsia="Times New Roman"/>
              <w:color w:val="FF0000"/>
            </w:rPr>
            <w:t xml:space="preserve">. Small sample inference for fixed effects from restricted maximum likelihood. </w:t>
          </w:r>
          <w:r w:rsidRPr="001145EC">
            <w:rPr>
              <w:rFonts w:eastAsia="Times New Roman"/>
              <w:i/>
              <w:iCs/>
              <w:color w:val="FF0000"/>
            </w:rPr>
            <w:t>Biometrics</w:t>
          </w:r>
          <w:r w:rsidRPr="001145EC">
            <w:rPr>
              <w:rFonts w:eastAsia="Times New Roman"/>
              <w:color w:val="FF0000"/>
            </w:rPr>
            <w:t xml:space="preserve"> </w:t>
          </w:r>
          <w:r w:rsidRPr="001145EC">
            <w:rPr>
              <w:rFonts w:eastAsia="Times New Roman"/>
              <w:b/>
              <w:bCs/>
              <w:color w:val="FF0000"/>
            </w:rPr>
            <w:t>53</w:t>
          </w:r>
          <w:r w:rsidRPr="001145EC">
            <w:rPr>
              <w:rFonts w:eastAsia="Times New Roman"/>
              <w:color w:val="FF0000"/>
            </w:rPr>
            <w:t>: 983.</w:t>
          </w:r>
        </w:p>
        <w:p w14:paraId="68A6A553" w14:textId="77777777" w:rsidR="001366F1" w:rsidRPr="001145EC" w:rsidRDefault="001366F1" w:rsidP="001145EC">
          <w:pPr>
            <w:spacing w:line="360" w:lineRule="auto"/>
            <w:divId w:val="288363229"/>
            <w:rPr>
              <w:rFonts w:eastAsia="Times New Roman"/>
              <w:color w:val="FF0000"/>
            </w:rPr>
          </w:pPr>
          <w:r w:rsidRPr="001145EC">
            <w:rPr>
              <w:rFonts w:eastAsia="Times New Roman"/>
              <w:b/>
              <w:bCs/>
              <w:color w:val="FF0000"/>
            </w:rPr>
            <w:t>Lee TD, Barrott SH, Reich PB</w:t>
          </w:r>
          <w:r w:rsidRPr="001145EC">
            <w:rPr>
              <w:rFonts w:eastAsia="Times New Roman"/>
              <w:color w:val="FF0000"/>
            </w:rPr>
            <w:t xml:space="preserve">. </w:t>
          </w:r>
          <w:r w:rsidRPr="001145EC">
            <w:rPr>
              <w:rFonts w:eastAsia="Times New Roman"/>
              <w:b/>
              <w:bCs/>
              <w:color w:val="FF0000"/>
            </w:rPr>
            <w:t>2011</w:t>
          </w:r>
          <w:r w:rsidRPr="001145EC">
            <w:rPr>
              <w:rFonts w:eastAsia="Times New Roman"/>
              <w:color w:val="FF0000"/>
            </w:rPr>
            <w:t>. Photosynthetic responses of 13 grassland species across 11 years of free-air CO</w:t>
          </w:r>
          <w:r w:rsidRPr="001145EC">
            <w:rPr>
              <w:rFonts w:eastAsia="Times New Roman"/>
              <w:color w:val="FF0000"/>
              <w:vertAlign w:val="subscript"/>
            </w:rPr>
            <w:t>2</w:t>
          </w:r>
          <w:r w:rsidRPr="001145EC">
            <w:rPr>
              <w:rFonts w:eastAsia="Times New Roman"/>
              <w:color w:val="FF0000"/>
            </w:rPr>
            <w:t xml:space="preserve"> enrichment is modest, consistent and independent of N supply.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17</w:t>
          </w:r>
          <w:r w:rsidRPr="001145EC">
            <w:rPr>
              <w:rFonts w:eastAsia="Times New Roman"/>
              <w:color w:val="FF0000"/>
            </w:rPr>
            <w:t>: 2893–2904.</w:t>
          </w:r>
        </w:p>
        <w:p w14:paraId="5C21427C" w14:textId="77777777" w:rsidR="001366F1" w:rsidRPr="001145EC" w:rsidRDefault="001366F1" w:rsidP="001145EC">
          <w:pPr>
            <w:spacing w:line="360" w:lineRule="auto"/>
            <w:divId w:val="1882279966"/>
            <w:rPr>
              <w:rFonts w:eastAsia="Times New Roman"/>
              <w:color w:val="FF0000"/>
            </w:rPr>
          </w:pPr>
          <w:r w:rsidRPr="001145EC">
            <w:rPr>
              <w:rFonts w:eastAsia="Times New Roman"/>
              <w:b/>
              <w:bCs/>
              <w:color w:val="FF0000"/>
            </w:rPr>
            <w:t xml:space="preserve">Sigurdsson BD, Medhurst JL, Wallin G, </w:t>
          </w:r>
          <w:proofErr w:type="spellStart"/>
          <w:r w:rsidRPr="001145EC">
            <w:rPr>
              <w:rFonts w:eastAsia="Times New Roman"/>
              <w:b/>
              <w:bCs/>
              <w:color w:val="FF0000"/>
            </w:rPr>
            <w:t>Eggertsson</w:t>
          </w:r>
          <w:proofErr w:type="spellEnd"/>
          <w:r w:rsidRPr="001145EC">
            <w:rPr>
              <w:rFonts w:eastAsia="Times New Roman"/>
              <w:b/>
              <w:bCs/>
              <w:color w:val="FF0000"/>
            </w:rPr>
            <w:t xml:space="preserve"> O, Linder S</w:t>
          </w:r>
          <w:r w:rsidRPr="001145EC">
            <w:rPr>
              <w:rFonts w:eastAsia="Times New Roman"/>
              <w:color w:val="FF0000"/>
            </w:rPr>
            <w:t xml:space="preserve">. </w:t>
          </w:r>
          <w:r w:rsidRPr="001145EC">
            <w:rPr>
              <w:rFonts w:eastAsia="Times New Roman"/>
              <w:b/>
              <w:bCs/>
              <w:color w:val="FF0000"/>
            </w:rPr>
            <w:t>2013</w:t>
          </w:r>
          <w:r w:rsidRPr="001145EC">
            <w:rPr>
              <w:rFonts w:eastAsia="Times New Roman"/>
              <w:color w:val="FF0000"/>
            </w:rPr>
            <w:t>. Growth of mature boreal Norway spruce was not affected by elevated [CO</w:t>
          </w:r>
          <w:r w:rsidRPr="001145EC">
            <w:rPr>
              <w:rFonts w:eastAsia="Times New Roman"/>
              <w:color w:val="FF0000"/>
              <w:vertAlign w:val="subscript"/>
            </w:rPr>
            <w:t>2</w:t>
          </w:r>
          <w:r w:rsidRPr="001145EC">
            <w:rPr>
              <w:rFonts w:eastAsia="Times New Roman"/>
              <w:color w:val="FF0000"/>
            </w:rPr>
            <w:t xml:space="preserve">] and/or air temperature unless nutrient availability was improved. </w:t>
          </w:r>
          <w:r w:rsidRPr="001145EC">
            <w:rPr>
              <w:rFonts w:eastAsia="Times New Roman"/>
              <w:i/>
              <w:iCs/>
              <w:color w:val="FF0000"/>
            </w:rPr>
            <w:t>Tree Physiology</w:t>
          </w:r>
          <w:r w:rsidRPr="001145EC">
            <w:rPr>
              <w:rFonts w:eastAsia="Times New Roman"/>
              <w:color w:val="FF0000"/>
            </w:rPr>
            <w:t xml:space="preserve"> </w:t>
          </w:r>
          <w:r w:rsidRPr="001145EC">
            <w:rPr>
              <w:rFonts w:eastAsia="Times New Roman"/>
              <w:b/>
              <w:bCs/>
              <w:color w:val="FF0000"/>
            </w:rPr>
            <w:t>33</w:t>
          </w:r>
          <w:r w:rsidRPr="001145EC">
            <w:rPr>
              <w:rFonts w:eastAsia="Times New Roman"/>
              <w:color w:val="FF0000"/>
            </w:rPr>
            <w:t>: 1192–1205.</w:t>
          </w:r>
        </w:p>
        <w:p w14:paraId="03006704" w14:textId="77777777" w:rsidR="001366F1" w:rsidRPr="001145EC" w:rsidRDefault="001366F1" w:rsidP="001145EC">
          <w:pPr>
            <w:spacing w:line="360" w:lineRule="auto"/>
            <w:divId w:val="1353416521"/>
            <w:rPr>
              <w:rFonts w:eastAsia="Times New Roman"/>
              <w:color w:val="FF0000"/>
            </w:rPr>
          </w:pPr>
          <w:r w:rsidRPr="001145EC">
            <w:rPr>
              <w:rFonts w:eastAsia="Times New Roman"/>
              <w:b/>
              <w:bCs/>
              <w:color w:val="FF0000"/>
            </w:rPr>
            <w:t>Smith NG, Keenan TF</w:t>
          </w:r>
          <w:r w:rsidRPr="001145EC">
            <w:rPr>
              <w:rFonts w:eastAsia="Times New Roman"/>
              <w:color w:val="FF0000"/>
            </w:rPr>
            <w:t xml:space="preserve">. </w:t>
          </w:r>
          <w:r w:rsidRPr="001145EC">
            <w:rPr>
              <w:rFonts w:eastAsia="Times New Roman"/>
              <w:b/>
              <w:bCs/>
              <w:color w:val="FF0000"/>
            </w:rPr>
            <w:t>2020</w:t>
          </w:r>
          <w:r w:rsidRPr="001145EC">
            <w:rPr>
              <w:rFonts w:eastAsia="Times New Roman"/>
              <w:color w:val="FF0000"/>
            </w:rPr>
            <w:t>. Mechanisms underlying leaf photosynthetic acclimation to warming and elevated CO</w:t>
          </w:r>
          <w:r w:rsidRPr="001145EC">
            <w:rPr>
              <w:rFonts w:eastAsia="Times New Roman"/>
              <w:color w:val="FF0000"/>
              <w:vertAlign w:val="subscript"/>
            </w:rPr>
            <w:t>2</w:t>
          </w:r>
          <w:r w:rsidRPr="001145EC">
            <w:rPr>
              <w:rFonts w:eastAsia="Times New Roman"/>
              <w:color w:val="FF0000"/>
            </w:rPr>
            <w:t xml:space="preserve"> as inferred from least‐cost optimality theory. </w:t>
          </w:r>
          <w:r w:rsidRPr="001145EC">
            <w:rPr>
              <w:rFonts w:eastAsia="Times New Roman"/>
              <w:i/>
              <w:iCs/>
              <w:color w:val="FF0000"/>
            </w:rPr>
            <w:t>Global Change Biology</w:t>
          </w:r>
          <w:r w:rsidRPr="001145EC">
            <w:rPr>
              <w:rFonts w:eastAsia="Times New Roman"/>
              <w:color w:val="FF0000"/>
            </w:rPr>
            <w:t xml:space="preserve"> </w:t>
          </w:r>
          <w:r w:rsidRPr="001145EC">
            <w:rPr>
              <w:rFonts w:eastAsia="Times New Roman"/>
              <w:b/>
              <w:bCs/>
              <w:color w:val="FF0000"/>
            </w:rPr>
            <w:t>26</w:t>
          </w:r>
          <w:r w:rsidRPr="001145EC">
            <w:rPr>
              <w:rFonts w:eastAsia="Times New Roman"/>
              <w:color w:val="FF0000"/>
            </w:rPr>
            <w:t>: 5202–5216.</w:t>
          </w:r>
        </w:p>
        <w:p w14:paraId="417CC15F" w14:textId="77777777" w:rsidR="001366F1" w:rsidRPr="001145EC" w:rsidRDefault="001366F1" w:rsidP="001145EC">
          <w:pPr>
            <w:spacing w:line="360" w:lineRule="auto"/>
            <w:divId w:val="1361128154"/>
            <w:rPr>
              <w:rFonts w:eastAsia="Times New Roman"/>
              <w:color w:val="FF0000"/>
            </w:rPr>
          </w:pPr>
          <w:r w:rsidRPr="001145EC">
            <w:rPr>
              <w:rFonts w:eastAsia="Times New Roman"/>
              <w:b/>
              <w:bCs/>
              <w:color w:val="FF0000"/>
            </w:rPr>
            <w:t xml:space="preserve">Smith NG, Keenan TF, Prentice IC, Wang H, Wright IJ, Niinemets Ü, Crous KY, Domingues TF, Guerrieri R, Ishida FY,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2019</w:t>
          </w:r>
          <w:r w:rsidRPr="001145EC">
            <w:rPr>
              <w:rFonts w:eastAsia="Times New Roman"/>
              <w:color w:val="FF0000"/>
            </w:rPr>
            <w:t xml:space="preserve">. Global photosynthetic capacity is optimized to the environment. </w:t>
          </w:r>
          <w:r w:rsidRPr="001145EC">
            <w:rPr>
              <w:rFonts w:eastAsia="Times New Roman"/>
              <w:i/>
              <w:iCs/>
              <w:color w:val="FF0000"/>
            </w:rPr>
            <w:t>Ecology Letters</w:t>
          </w:r>
          <w:r w:rsidRPr="001145EC">
            <w:rPr>
              <w:rFonts w:eastAsia="Times New Roman"/>
              <w:color w:val="FF0000"/>
            </w:rPr>
            <w:t xml:space="preserve"> </w:t>
          </w:r>
          <w:r w:rsidRPr="001145EC">
            <w:rPr>
              <w:rFonts w:eastAsia="Times New Roman"/>
              <w:b/>
              <w:bCs/>
              <w:color w:val="FF0000"/>
            </w:rPr>
            <w:t>22</w:t>
          </w:r>
          <w:r w:rsidRPr="001145EC">
            <w:rPr>
              <w:rFonts w:eastAsia="Times New Roman"/>
              <w:color w:val="FF0000"/>
            </w:rPr>
            <w:t>: 506–517.</w:t>
          </w:r>
        </w:p>
        <w:p w14:paraId="6A1326D6" w14:textId="77777777" w:rsidR="001366F1" w:rsidRPr="001145EC" w:rsidRDefault="001366F1" w:rsidP="001145EC">
          <w:pPr>
            <w:spacing w:line="360" w:lineRule="auto"/>
            <w:divId w:val="2082288039"/>
            <w:rPr>
              <w:rFonts w:eastAsia="Times New Roman"/>
              <w:color w:val="FF0000"/>
            </w:rPr>
          </w:pPr>
          <w:r w:rsidRPr="001145EC">
            <w:rPr>
              <w:rFonts w:eastAsia="Times New Roman"/>
              <w:b/>
              <w:bCs/>
              <w:color w:val="FF0000"/>
            </w:rPr>
            <w:t xml:space="preserve">Stocker BD, Dong N, Perkowski EA, Schneider PD, Xu H, de Boer HJ, Rebel KT, Smith NG, Van Sundert K, Wang H, </w:t>
          </w:r>
          <w:r w:rsidRPr="001145EC">
            <w:rPr>
              <w:rFonts w:eastAsia="Times New Roman"/>
              <w:b/>
              <w:bCs/>
              <w:i/>
              <w:iCs/>
              <w:color w:val="FF0000"/>
            </w:rPr>
            <w:t>et al.</w:t>
          </w:r>
          <w:r w:rsidRPr="001145EC">
            <w:rPr>
              <w:rFonts w:eastAsia="Times New Roman"/>
              <w:color w:val="FF0000"/>
            </w:rPr>
            <w:t xml:space="preserve"> </w:t>
          </w:r>
          <w:r w:rsidRPr="001145EC">
            <w:rPr>
              <w:rFonts w:eastAsia="Times New Roman"/>
              <w:b/>
              <w:bCs/>
              <w:color w:val="FF0000"/>
            </w:rPr>
            <w:t>2025</w:t>
          </w:r>
          <w:r w:rsidRPr="001145EC">
            <w:rPr>
              <w:rFonts w:eastAsia="Times New Roman"/>
              <w:color w:val="FF0000"/>
            </w:rPr>
            <w:t xml:space="preserve">. Empirical evidence and theoretical understanding of ecosystem carbon and nitrogen cycle interactions. </w:t>
          </w:r>
          <w:r w:rsidRPr="001145EC">
            <w:rPr>
              <w:rFonts w:eastAsia="Times New Roman"/>
              <w:i/>
              <w:iCs/>
              <w:color w:val="FF0000"/>
            </w:rPr>
            <w:t>New Phytologist</w:t>
          </w:r>
          <w:r w:rsidRPr="001145EC">
            <w:rPr>
              <w:rFonts w:eastAsia="Times New Roman"/>
              <w:color w:val="FF0000"/>
            </w:rPr>
            <w:t xml:space="preserve"> </w:t>
          </w:r>
          <w:r w:rsidRPr="001145EC">
            <w:rPr>
              <w:rFonts w:eastAsia="Times New Roman"/>
              <w:b/>
              <w:bCs/>
              <w:color w:val="FF0000"/>
            </w:rPr>
            <w:t>245</w:t>
          </w:r>
          <w:r w:rsidRPr="001145EC">
            <w:rPr>
              <w:rFonts w:eastAsia="Times New Roman"/>
              <w:color w:val="FF0000"/>
            </w:rPr>
            <w:t>: 49–68.</w:t>
          </w:r>
        </w:p>
        <w:p w14:paraId="7BC5E1F7" w14:textId="77777777" w:rsidR="001366F1" w:rsidRPr="001145EC" w:rsidRDefault="001366F1" w:rsidP="001145EC">
          <w:pPr>
            <w:spacing w:line="360" w:lineRule="auto"/>
            <w:divId w:val="168760141"/>
            <w:rPr>
              <w:rFonts w:eastAsia="Times New Roman"/>
              <w:color w:val="FF0000"/>
            </w:rPr>
          </w:pPr>
          <w:r w:rsidRPr="001145EC">
            <w:rPr>
              <w:rFonts w:eastAsia="Times New Roman"/>
              <w:b/>
              <w:bCs/>
              <w:color w:val="FF0000"/>
            </w:rPr>
            <w:t>Wright IJ, Reich PB, Westoby M</w:t>
          </w:r>
          <w:r w:rsidRPr="001145EC">
            <w:rPr>
              <w:rFonts w:eastAsia="Times New Roman"/>
              <w:color w:val="FF0000"/>
            </w:rPr>
            <w:t xml:space="preserve">. </w:t>
          </w:r>
          <w:r w:rsidRPr="001145EC">
            <w:rPr>
              <w:rFonts w:eastAsia="Times New Roman"/>
              <w:b/>
              <w:bCs/>
              <w:color w:val="FF0000"/>
            </w:rPr>
            <w:t>2003</w:t>
          </w:r>
          <w:r w:rsidRPr="001145EC">
            <w:rPr>
              <w:rFonts w:eastAsia="Times New Roman"/>
              <w:color w:val="FF0000"/>
            </w:rPr>
            <w:t xml:space="preserve">. Least-cost input mixtures of water and nitrogen for photosynthesis. </w:t>
          </w:r>
          <w:r w:rsidRPr="001145EC">
            <w:rPr>
              <w:rFonts w:eastAsia="Times New Roman"/>
              <w:i/>
              <w:iCs/>
              <w:color w:val="FF0000"/>
            </w:rPr>
            <w:t>The American Naturalist</w:t>
          </w:r>
          <w:r w:rsidRPr="001145EC">
            <w:rPr>
              <w:rFonts w:eastAsia="Times New Roman"/>
              <w:color w:val="FF0000"/>
            </w:rPr>
            <w:t xml:space="preserve"> </w:t>
          </w:r>
          <w:r w:rsidRPr="001145EC">
            <w:rPr>
              <w:rFonts w:eastAsia="Times New Roman"/>
              <w:b/>
              <w:bCs/>
              <w:color w:val="FF0000"/>
            </w:rPr>
            <w:t>161</w:t>
          </w:r>
          <w:r w:rsidRPr="001145EC">
            <w:rPr>
              <w:rFonts w:eastAsia="Times New Roman"/>
              <w:color w:val="FF0000"/>
            </w:rPr>
            <w:t>: 98–111.</w:t>
          </w:r>
        </w:p>
        <w:p w14:paraId="498D1170" w14:textId="717AB517" w:rsidR="00465171" w:rsidRPr="001145EC" w:rsidRDefault="001366F1" w:rsidP="001145EC">
          <w:pPr>
            <w:spacing w:line="360" w:lineRule="auto"/>
            <w:rPr>
              <w:rFonts w:cs="Times New Roman"/>
              <w:color w:val="FF0000"/>
            </w:rPr>
          </w:pPr>
          <w:r w:rsidRPr="001145EC">
            <w:rPr>
              <w:rFonts w:eastAsia="Times New Roman"/>
              <w:color w:val="FF0000"/>
            </w:rPr>
            <w:t> </w:t>
          </w:r>
        </w:p>
      </w:sdtContent>
    </w:sdt>
    <w:sectPr w:rsidR="00465171" w:rsidRPr="0011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310EB"/>
    <w:rsid w:val="00033147"/>
    <w:rsid w:val="00042D0C"/>
    <w:rsid w:val="00050937"/>
    <w:rsid w:val="00081C1C"/>
    <w:rsid w:val="000922FA"/>
    <w:rsid w:val="000A1FFB"/>
    <w:rsid w:val="000F6C82"/>
    <w:rsid w:val="00106EDA"/>
    <w:rsid w:val="00111ACC"/>
    <w:rsid w:val="001145EC"/>
    <w:rsid w:val="001326AC"/>
    <w:rsid w:val="001366F1"/>
    <w:rsid w:val="00145138"/>
    <w:rsid w:val="00160898"/>
    <w:rsid w:val="00183324"/>
    <w:rsid w:val="00194E9E"/>
    <w:rsid w:val="001A3255"/>
    <w:rsid w:val="001C0489"/>
    <w:rsid w:val="00237E1B"/>
    <w:rsid w:val="002415E4"/>
    <w:rsid w:val="002907BA"/>
    <w:rsid w:val="00293A43"/>
    <w:rsid w:val="00356C94"/>
    <w:rsid w:val="00390359"/>
    <w:rsid w:val="003A3E98"/>
    <w:rsid w:val="003E1F8D"/>
    <w:rsid w:val="003F4804"/>
    <w:rsid w:val="0043436C"/>
    <w:rsid w:val="0046277A"/>
    <w:rsid w:val="00465171"/>
    <w:rsid w:val="004C76F2"/>
    <w:rsid w:val="004D3579"/>
    <w:rsid w:val="0051028B"/>
    <w:rsid w:val="005211C5"/>
    <w:rsid w:val="00527E70"/>
    <w:rsid w:val="005557AC"/>
    <w:rsid w:val="005903E2"/>
    <w:rsid w:val="00597F7C"/>
    <w:rsid w:val="0063630B"/>
    <w:rsid w:val="00654218"/>
    <w:rsid w:val="00694040"/>
    <w:rsid w:val="00694910"/>
    <w:rsid w:val="006A6B20"/>
    <w:rsid w:val="006E7990"/>
    <w:rsid w:val="00721FCF"/>
    <w:rsid w:val="00746107"/>
    <w:rsid w:val="00762296"/>
    <w:rsid w:val="0078572F"/>
    <w:rsid w:val="00795C7E"/>
    <w:rsid w:val="007A5698"/>
    <w:rsid w:val="007B5D68"/>
    <w:rsid w:val="007E0324"/>
    <w:rsid w:val="007E606E"/>
    <w:rsid w:val="00813B93"/>
    <w:rsid w:val="008174D7"/>
    <w:rsid w:val="008300F3"/>
    <w:rsid w:val="008471F6"/>
    <w:rsid w:val="008543F8"/>
    <w:rsid w:val="008965C3"/>
    <w:rsid w:val="008A4E07"/>
    <w:rsid w:val="008A7DDF"/>
    <w:rsid w:val="008B5A37"/>
    <w:rsid w:val="008D1C25"/>
    <w:rsid w:val="0094383C"/>
    <w:rsid w:val="00944C20"/>
    <w:rsid w:val="00954981"/>
    <w:rsid w:val="009562BB"/>
    <w:rsid w:val="00963945"/>
    <w:rsid w:val="00966CA1"/>
    <w:rsid w:val="009927ED"/>
    <w:rsid w:val="009A57C5"/>
    <w:rsid w:val="009C1C6B"/>
    <w:rsid w:val="009C76E3"/>
    <w:rsid w:val="009D130F"/>
    <w:rsid w:val="009D5784"/>
    <w:rsid w:val="009F6E13"/>
    <w:rsid w:val="00A17061"/>
    <w:rsid w:val="00A24131"/>
    <w:rsid w:val="00A40BDF"/>
    <w:rsid w:val="00A424FC"/>
    <w:rsid w:val="00A55525"/>
    <w:rsid w:val="00A73398"/>
    <w:rsid w:val="00A83E09"/>
    <w:rsid w:val="00A84743"/>
    <w:rsid w:val="00AB2BE1"/>
    <w:rsid w:val="00AE3178"/>
    <w:rsid w:val="00B3115C"/>
    <w:rsid w:val="00C569C7"/>
    <w:rsid w:val="00CA1D5E"/>
    <w:rsid w:val="00CA38D0"/>
    <w:rsid w:val="00CF7644"/>
    <w:rsid w:val="00D0002B"/>
    <w:rsid w:val="00D32EB5"/>
    <w:rsid w:val="00D5320D"/>
    <w:rsid w:val="00D82FA6"/>
    <w:rsid w:val="00DA2867"/>
    <w:rsid w:val="00DC1657"/>
    <w:rsid w:val="00DE4149"/>
    <w:rsid w:val="00E00D34"/>
    <w:rsid w:val="00E1003B"/>
    <w:rsid w:val="00E2382F"/>
    <w:rsid w:val="00E2578F"/>
    <w:rsid w:val="00E41C93"/>
    <w:rsid w:val="00E45D68"/>
    <w:rsid w:val="00E5417B"/>
    <w:rsid w:val="00E54B08"/>
    <w:rsid w:val="00E91A65"/>
    <w:rsid w:val="00EA36DE"/>
    <w:rsid w:val="00EB7C0F"/>
    <w:rsid w:val="00EC5CFC"/>
    <w:rsid w:val="00F10B37"/>
    <w:rsid w:val="00F264B3"/>
    <w:rsid w:val="00F63A1C"/>
    <w:rsid w:val="00F731FE"/>
    <w:rsid w:val="00FA4ABD"/>
    <w:rsid w:val="00FD3E71"/>
    <w:rsid w:val="00FE2368"/>
    <w:rsid w:val="00FE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43F8"/>
    <w:rPr>
      <w:sz w:val="16"/>
      <w:szCs w:val="16"/>
    </w:rPr>
  </w:style>
  <w:style w:type="paragraph" w:styleId="CommentText">
    <w:name w:val="annotation text"/>
    <w:basedOn w:val="Normal"/>
    <w:link w:val="CommentTextChar"/>
    <w:uiPriority w:val="99"/>
    <w:semiHidden/>
    <w:unhideWhenUsed/>
    <w:rsid w:val="008543F8"/>
    <w:rPr>
      <w:sz w:val="20"/>
      <w:szCs w:val="20"/>
    </w:rPr>
  </w:style>
  <w:style w:type="character" w:customStyle="1" w:styleId="CommentTextChar">
    <w:name w:val="Comment Text Char"/>
    <w:basedOn w:val="DefaultParagraphFont"/>
    <w:link w:val="CommentText"/>
    <w:uiPriority w:val="99"/>
    <w:semiHidden/>
    <w:rsid w:val="008543F8"/>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8543F8"/>
    <w:rPr>
      <w:b/>
      <w:bCs/>
    </w:rPr>
  </w:style>
  <w:style w:type="character" w:customStyle="1" w:styleId="CommentSubjectChar">
    <w:name w:val="Comment Subject Char"/>
    <w:basedOn w:val="CommentTextChar"/>
    <w:link w:val="CommentSubject"/>
    <w:uiPriority w:val="99"/>
    <w:semiHidden/>
    <w:rsid w:val="008543F8"/>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AE3178"/>
    <w:rPr>
      <w:rFonts w:cs="Times New Roman"/>
      <w:sz w:val="18"/>
      <w:szCs w:val="18"/>
    </w:rPr>
  </w:style>
  <w:style w:type="character" w:customStyle="1" w:styleId="BalloonTextChar">
    <w:name w:val="Balloon Text Char"/>
    <w:basedOn w:val="DefaultParagraphFont"/>
    <w:link w:val="BalloonText"/>
    <w:uiPriority w:val="99"/>
    <w:semiHidden/>
    <w:rsid w:val="00AE3178"/>
    <w:rPr>
      <w:rFonts w:cs="Times New Roman"/>
      <w:sz w:val="18"/>
      <w:szCs w:val="18"/>
    </w:rPr>
  </w:style>
  <w:style w:type="paragraph" w:styleId="Revision">
    <w:name w:val="Revision"/>
    <w:hidden/>
    <w:uiPriority w:val="99"/>
    <w:semiHidden/>
    <w:rsid w:val="00042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4539">
      <w:bodyDiv w:val="1"/>
      <w:marLeft w:val="0"/>
      <w:marRight w:val="0"/>
      <w:marTop w:val="0"/>
      <w:marBottom w:val="0"/>
      <w:divBdr>
        <w:top w:val="none" w:sz="0" w:space="0" w:color="auto"/>
        <w:left w:val="none" w:sz="0" w:space="0" w:color="auto"/>
        <w:bottom w:val="none" w:sz="0" w:space="0" w:color="auto"/>
        <w:right w:val="none" w:sz="0" w:space="0" w:color="auto"/>
      </w:divBdr>
    </w:div>
    <w:div w:id="11960146">
      <w:bodyDiv w:val="1"/>
      <w:marLeft w:val="0"/>
      <w:marRight w:val="0"/>
      <w:marTop w:val="0"/>
      <w:marBottom w:val="0"/>
      <w:divBdr>
        <w:top w:val="none" w:sz="0" w:space="0" w:color="auto"/>
        <w:left w:val="none" w:sz="0" w:space="0" w:color="auto"/>
        <w:bottom w:val="none" w:sz="0" w:space="0" w:color="auto"/>
        <w:right w:val="none" w:sz="0" w:space="0" w:color="auto"/>
      </w:divBdr>
      <w:divsChild>
        <w:div w:id="1166168425">
          <w:marLeft w:val="0"/>
          <w:marRight w:val="0"/>
          <w:marTop w:val="0"/>
          <w:marBottom w:val="0"/>
          <w:divBdr>
            <w:top w:val="none" w:sz="0" w:space="0" w:color="auto"/>
            <w:left w:val="none" w:sz="0" w:space="0" w:color="auto"/>
            <w:bottom w:val="none" w:sz="0" w:space="0" w:color="auto"/>
            <w:right w:val="none" w:sz="0" w:space="0" w:color="auto"/>
          </w:divBdr>
        </w:div>
        <w:div w:id="955403591">
          <w:marLeft w:val="0"/>
          <w:marRight w:val="0"/>
          <w:marTop w:val="0"/>
          <w:marBottom w:val="0"/>
          <w:divBdr>
            <w:top w:val="none" w:sz="0" w:space="0" w:color="auto"/>
            <w:left w:val="none" w:sz="0" w:space="0" w:color="auto"/>
            <w:bottom w:val="none" w:sz="0" w:space="0" w:color="auto"/>
            <w:right w:val="none" w:sz="0" w:space="0" w:color="auto"/>
          </w:divBdr>
        </w:div>
        <w:div w:id="1578172656">
          <w:marLeft w:val="0"/>
          <w:marRight w:val="0"/>
          <w:marTop w:val="0"/>
          <w:marBottom w:val="0"/>
          <w:divBdr>
            <w:top w:val="none" w:sz="0" w:space="0" w:color="auto"/>
            <w:left w:val="none" w:sz="0" w:space="0" w:color="auto"/>
            <w:bottom w:val="none" w:sz="0" w:space="0" w:color="auto"/>
            <w:right w:val="none" w:sz="0" w:space="0" w:color="auto"/>
          </w:divBdr>
        </w:div>
        <w:div w:id="788744999">
          <w:marLeft w:val="0"/>
          <w:marRight w:val="0"/>
          <w:marTop w:val="0"/>
          <w:marBottom w:val="0"/>
          <w:divBdr>
            <w:top w:val="none" w:sz="0" w:space="0" w:color="auto"/>
            <w:left w:val="none" w:sz="0" w:space="0" w:color="auto"/>
            <w:bottom w:val="none" w:sz="0" w:space="0" w:color="auto"/>
            <w:right w:val="none" w:sz="0" w:space="0" w:color="auto"/>
          </w:divBdr>
        </w:div>
        <w:div w:id="73860004">
          <w:marLeft w:val="0"/>
          <w:marRight w:val="0"/>
          <w:marTop w:val="0"/>
          <w:marBottom w:val="0"/>
          <w:divBdr>
            <w:top w:val="none" w:sz="0" w:space="0" w:color="auto"/>
            <w:left w:val="none" w:sz="0" w:space="0" w:color="auto"/>
            <w:bottom w:val="none" w:sz="0" w:space="0" w:color="auto"/>
            <w:right w:val="none" w:sz="0" w:space="0" w:color="auto"/>
          </w:divBdr>
        </w:div>
        <w:div w:id="1864518923">
          <w:marLeft w:val="0"/>
          <w:marRight w:val="0"/>
          <w:marTop w:val="0"/>
          <w:marBottom w:val="0"/>
          <w:divBdr>
            <w:top w:val="none" w:sz="0" w:space="0" w:color="auto"/>
            <w:left w:val="none" w:sz="0" w:space="0" w:color="auto"/>
            <w:bottom w:val="none" w:sz="0" w:space="0" w:color="auto"/>
            <w:right w:val="none" w:sz="0" w:space="0" w:color="auto"/>
          </w:divBdr>
        </w:div>
      </w:divsChild>
    </w:div>
    <w:div w:id="12538910">
      <w:bodyDiv w:val="1"/>
      <w:marLeft w:val="0"/>
      <w:marRight w:val="0"/>
      <w:marTop w:val="0"/>
      <w:marBottom w:val="0"/>
      <w:divBdr>
        <w:top w:val="none" w:sz="0" w:space="0" w:color="auto"/>
        <w:left w:val="none" w:sz="0" w:space="0" w:color="auto"/>
        <w:bottom w:val="none" w:sz="0" w:space="0" w:color="auto"/>
        <w:right w:val="none" w:sz="0" w:space="0" w:color="auto"/>
      </w:divBdr>
      <w:divsChild>
        <w:div w:id="1016542311">
          <w:marLeft w:val="0"/>
          <w:marRight w:val="0"/>
          <w:marTop w:val="0"/>
          <w:marBottom w:val="0"/>
          <w:divBdr>
            <w:top w:val="none" w:sz="0" w:space="0" w:color="auto"/>
            <w:left w:val="none" w:sz="0" w:space="0" w:color="auto"/>
            <w:bottom w:val="none" w:sz="0" w:space="0" w:color="auto"/>
            <w:right w:val="none" w:sz="0" w:space="0" w:color="auto"/>
          </w:divBdr>
        </w:div>
        <w:div w:id="961881067">
          <w:marLeft w:val="0"/>
          <w:marRight w:val="0"/>
          <w:marTop w:val="0"/>
          <w:marBottom w:val="0"/>
          <w:divBdr>
            <w:top w:val="none" w:sz="0" w:space="0" w:color="auto"/>
            <w:left w:val="none" w:sz="0" w:space="0" w:color="auto"/>
            <w:bottom w:val="none" w:sz="0" w:space="0" w:color="auto"/>
            <w:right w:val="none" w:sz="0" w:space="0" w:color="auto"/>
          </w:divBdr>
        </w:div>
        <w:div w:id="1104616304">
          <w:marLeft w:val="0"/>
          <w:marRight w:val="0"/>
          <w:marTop w:val="0"/>
          <w:marBottom w:val="0"/>
          <w:divBdr>
            <w:top w:val="none" w:sz="0" w:space="0" w:color="auto"/>
            <w:left w:val="none" w:sz="0" w:space="0" w:color="auto"/>
            <w:bottom w:val="none" w:sz="0" w:space="0" w:color="auto"/>
            <w:right w:val="none" w:sz="0" w:space="0" w:color="auto"/>
          </w:divBdr>
        </w:div>
        <w:div w:id="1886335030">
          <w:marLeft w:val="0"/>
          <w:marRight w:val="0"/>
          <w:marTop w:val="0"/>
          <w:marBottom w:val="0"/>
          <w:divBdr>
            <w:top w:val="none" w:sz="0" w:space="0" w:color="auto"/>
            <w:left w:val="none" w:sz="0" w:space="0" w:color="auto"/>
            <w:bottom w:val="none" w:sz="0" w:space="0" w:color="auto"/>
            <w:right w:val="none" w:sz="0" w:space="0" w:color="auto"/>
          </w:divBdr>
        </w:div>
      </w:divsChild>
    </w:div>
    <w:div w:id="17588224">
      <w:bodyDiv w:val="1"/>
      <w:marLeft w:val="0"/>
      <w:marRight w:val="0"/>
      <w:marTop w:val="0"/>
      <w:marBottom w:val="0"/>
      <w:divBdr>
        <w:top w:val="none" w:sz="0" w:space="0" w:color="auto"/>
        <w:left w:val="none" w:sz="0" w:space="0" w:color="auto"/>
        <w:bottom w:val="none" w:sz="0" w:space="0" w:color="auto"/>
        <w:right w:val="none" w:sz="0" w:space="0" w:color="auto"/>
      </w:divBdr>
      <w:divsChild>
        <w:div w:id="1609971657">
          <w:marLeft w:val="0"/>
          <w:marRight w:val="0"/>
          <w:marTop w:val="0"/>
          <w:marBottom w:val="0"/>
          <w:divBdr>
            <w:top w:val="none" w:sz="0" w:space="0" w:color="auto"/>
            <w:left w:val="none" w:sz="0" w:space="0" w:color="auto"/>
            <w:bottom w:val="none" w:sz="0" w:space="0" w:color="auto"/>
            <w:right w:val="none" w:sz="0" w:space="0" w:color="auto"/>
          </w:divBdr>
        </w:div>
        <w:div w:id="1960648747">
          <w:marLeft w:val="0"/>
          <w:marRight w:val="0"/>
          <w:marTop w:val="0"/>
          <w:marBottom w:val="0"/>
          <w:divBdr>
            <w:top w:val="none" w:sz="0" w:space="0" w:color="auto"/>
            <w:left w:val="none" w:sz="0" w:space="0" w:color="auto"/>
            <w:bottom w:val="none" w:sz="0" w:space="0" w:color="auto"/>
            <w:right w:val="none" w:sz="0" w:space="0" w:color="auto"/>
          </w:divBdr>
        </w:div>
        <w:div w:id="1416708617">
          <w:marLeft w:val="0"/>
          <w:marRight w:val="0"/>
          <w:marTop w:val="0"/>
          <w:marBottom w:val="0"/>
          <w:divBdr>
            <w:top w:val="none" w:sz="0" w:space="0" w:color="auto"/>
            <w:left w:val="none" w:sz="0" w:space="0" w:color="auto"/>
            <w:bottom w:val="none" w:sz="0" w:space="0" w:color="auto"/>
            <w:right w:val="none" w:sz="0" w:space="0" w:color="auto"/>
          </w:divBdr>
        </w:div>
        <w:div w:id="977343191">
          <w:marLeft w:val="0"/>
          <w:marRight w:val="0"/>
          <w:marTop w:val="0"/>
          <w:marBottom w:val="0"/>
          <w:divBdr>
            <w:top w:val="none" w:sz="0" w:space="0" w:color="auto"/>
            <w:left w:val="none" w:sz="0" w:space="0" w:color="auto"/>
            <w:bottom w:val="none" w:sz="0" w:space="0" w:color="auto"/>
            <w:right w:val="none" w:sz="0" w:space="0" w:color="auto"/>
          </w:divBdr>
        </w:div>
      </w:divsChild>
    </w:div>
    <w:div w:id="18707438">
      <w:bodyDiv w:val="1"/>
      <w:marLeft w:val="0"/>
      <w:marRight w:val="0"/>
      <w:marTop w:val="0"/>
      <w:marBottom w:val="0"/>
      <w:divBdr>
        <w:top w:val="none" w:sz="0" w:space="0" w:color="auto"/>
        <w:left w:val="none" w:sz="0" w:space="0" w:color="auto"/>
        <w:bottom w:val="none" w:sz="0" w:space="0" w:color="auto"/>
        <w:right w:val="none" w:sz="0" w:space="0" w:color="auto"/>
      </w:divBdr>
    </w:div>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22830397">
      <w:bodyDiv w:val="1"/>
      <w:marLeft w:val="0"/>
      <w:marRight w:val="0"/>
      <w:marTop w:val="0"/>
      <w:marBottom w:val="0"/>
      <w:divBdr>
        <w:top w:val="none" w:sz="0" w:space="0" w:color="auto"/>
        <w:left w:val="none" w:sz="0" w:space="0" w:color="auto"/>
        <w:bottom w:val="none" w:sz="0" w:space="0" w:color="auto"/>
        <w:right w:val="none" w:sz="0" w:space="0" w:color="auto"/>
      </w:divBdr>
      <w:divsChild>
        <w:div w:id="603071667">
          <w:marLeft w:val="0"/>
          <w:marRight w:val="0"/>
          <w:marTop w:val="0"/>
          <w:marBottom w:val="0"/>
          <w:divBdr>
            <w:top w:val="none" w:sz="0" w:space="0" w:color="auto"/>
            <w:left w:val="none" w:sz="0" w:space="0" w:color="auto"/>
            <w:bottom w:val="none" w:sz="0" w:space="0" w:color="auto"/>
            <w:right w:val="none" w:sz="0" w:space="0" w:color="auto"/>
          </w:divBdr>
        </w:div>
        <w:div w:id="1234051434">
          <w:marLeft w:val="0"/>
          <w:marRight w:val="0"/>
          <w:marTop w:val="0"/>
          <w:marBottom w:val="0"/>
          <w:divBdr>
            <w:top w:val="none" w:sz="0" w:space="0" w:color="auto"/>
            <w:left w:val="none" w:sz="0" w:space="0" w:color="auto"/>
            <w:bottom w:val="none" w:sz="0" w:space="0" w:color="auto"/>
            <w:right w:val="none" w:sz="0" w:space="0" w:color="auto"/>
          </w:divBdr>
        </w:div>
        <w:div w:id="1388215034">
          <w:marLeft w:val="0"/>
          <w:marRight w:val="0"/>
          <w:marTop w:val="0"/>
          <w:marBottom w:val="0"/>
          <w:divBdr>
            <w:top w:val="none" w:sz="0" w:space="0" w:color="auto"/>
            <w:left w:val="none" w:sz="0" w:space="0" w:color="auto"/>
            <w:bottom w:val="none" w:sz="0" w:space="0" w:color="auto"/>
            <w:right w:val="none" w:sz="0" w:space="0" w:color="auto"/>
          </w:divBdr>
        </w:div>
        <w:div w:id="450515055">
          <w:marLeft w:val="0"/>
          <w:marRight w:val="0"/>
          <w:marTop w:val="0"/>
          <w:marBottom w:val="0"/>
          <w:divBdr>
            <w:top w:val="none" w:sz="0" w:space="0" w:color="auto"/>
            <w:left w:val="none" w:sz="0" w:space="0" w:color="auto"/>
            <w:bottom w:val="none" w:sz="0" w:space="0" w:color="auto"/>
            <w:right w:val="none" w:sz="0" w:space="0" w:color="auto"/>
          </w:divBdr>
        </w:div>
        <w:div w:id="183595110">
          <w:marLeft w:val="0"/>
          <w:marRight w:val="0"/>
          <w:marTop w:val="0"/>
          <w:marBottom w:val="0"/>
          <w:divBdr>
            <w:top w:val="none" w:sz="0" w:space="0" w:color="auto"/>
            <w:left w:val="none" w:sz="0" w:space="0" w:color="auto"/>
            <w:bottom w:val="none" w:sz="0" w:space="0" w:color="auto"/>
            <w:right w:val="none" w:sz="0" w:space="0" w:color="auto"/>
          </w:divBdr>
        </w:div>
        <w:div w:id="1700662939">
          <w:marLeft w:val="0"/>
          <w:marRight w:val="0"/>
          <w:marTop w:val="0"/>
          <w:marBottom w:val="0"/>
          <w:divBdr>
            <w:top w:val="none" w:sz="0" w:space="0" w:color="auto"/>
            <w:left w:val="none" w:sz="0" w:space="0" w:color="auto"/>
            <w:bottom w:val="none" w:sz="0" w:space="0" w:color="auto"/>
            <w:right w:val="none" w:sz="0" w:space="0" w:color="auto"/>
          </w:divBdr>
        </w:div>
        <w:div w:id="1628585612">
          <w:marLeft w:val="0"/>
          <w:marRight w:val="0"/>
          <w:marTop w:val="0"/>
          <w:marBottom w:val="0"/>
          <w:divBdr>
            <w:top w:val="none" w:sz="0" w:space="0" w:color="auto"/>
            <w:left w:val="none" w:sz="0" w:space="0" w:color="auto"/>
            <w:bottom w:val="none" w:sz="0" w:space="0" w:color="auto"/>
            <w:right w:val="none" w:sz="0" w:space="0" w:color="auto"/>
          </w:divBdr>
        </w:div>
        <w:div w:id="120269768">
          <w:marLeft w:val="0"/>
          <w:marRight w:val="0"/>
          <w:marTop w:val="0"/>
          <w:marBottom w:val="0"/>
          <w:divBdr>
            <w:top w:val="none" w:sz="0" w:space="0" w:color="auto"/>
            <w:left w:val="none" w:sz="0" w:space="0" w:color="auto"/>
            <w:bottom w:val="none" w:sz="0" w:space="0" w:color="auto"/>
            <w:right w:val="none" w:sz="0" w:space="0" w:color="auto"/>
          </w:divBdr>
        </w:div>
        <w:div w:id="1374384480">
          <w:marLeft w:val="0"/>
          <w:marRight w:val="0"/>
          <w:marTop w:val="0"/>
          <w:marBottom w:val="0"/>
          <w:divBdr>
            <w:top w:val="none" w:sz="0" w:space="0" w:color="auto"/>
            <w:left w:val="none" w:sz="0" w:space="0" w:color="auto"/>
            <w:bottom w:val="none" w:sz="0" w:space="0" w:color="auto"/>
            <w:right w:val="none" w:sz="0" w:space="0" w:color="auto"/>
          </w:divBdr>
        </w:div>
        <w:div w:id="1102216037">
          <w:marLeft w:val="0"/>
          <w:marRight w:val="0"/>
          <w:marTop w:val="0"/>
          <w:marBottom w:val="0"/>
          <w:divBdr>
            <w:top w:val="none" w:sz="0" w:space="0" w:color="auto"/>
            <w:left w:val="none" w:sz="0" w:space="0" w:color="auto"/>
            <w:bottom w:val="none" w:sz="0" w:space="0" w:color="auto"/>
            <w:right w:val="none" w:sz="0" w:space="0" w:color="auto"/>
          </w:divBdr>
        </w:div>
        <w:div w:id="2145736053">
          <w:marLeft w:val="0"/>
          <w:marRight w:val="0"/>
          <w:marTop w:val="0"/>
          <w:marBottom w:val="0"/>
          <w:divBdr>
            <w:top w:val="none" w:sz="0" w:space="0" w:color="auto"/>
            <w:left w:val="none" w:sz="0" w:space="0" w:color="auto"/>
            <w:bottom w:val="none" w:sz="0" w:space="0" w:color="auto"/>
            <w:right w:val="none" w:sz="0" w:space="0" w:color="auto"/>
          </w:divBdr>
        </w:div>
      </w:divsChild>
    </w:div>
    <w:div w:id="29109515">
      <w:bodyDiv w:val="1"/>
      <w:marLeft w:val="0"/>
      <w:marRight w:val="0"/>
      <w:marTop w:val="0"/>
      <w:marBottom w:val="0"/>
      <w:divBdr>
        <w:top w:val="none" w:sz="0" w:space="0" w:color="auto"/>
        <w:left w:val="none" w:sz="0" w:space="0" w:color="auto"/>
        <w:bottom w:val="none" w:sz="0" w:space="0" w:color="auto"/>
        <w:right w:val="none" w:sz="0" w:space="0" w:color="auto"/>
      </w:divBdr>
    </w:div>
    <w:div w:id="39987589">
      <w:bodyDiv w:val="1"/>
      <w:marLeft w:val="0"/>
      <w:marRight w:val="0"/>
      <w:marTop w:val="0"/>
      <w:marBottom w:val="0"/>
      <w:divBdr>
        <w:top w:val="none" w:sz="0" w:space="0" w:color="auto"/>
        <w:left w:val="none" w:sz="0" w:space="0" w:color="auto"/>
        <w:bottom w:val="none" w:sz="0" w:space="0" w:color="auto"/>
        <w:right w:val="none" w:sz="0" w:space="0" w:color="auto"/>
      </w:divBdr>
    </w:div>
    <w:div w:id="41515721">
      <w:bodyDiv w:val="1"/>
      <w:marLeft w:val="0"/>
      <w:marRight w:val="0"/>
      <w:marTop w:val="0"/>
      <w:marBottom w:val="0"/>
      <w:divBdr>
        <w:top w:val="none" w:sz="0" w:space="0" w:color="auto"/>
        <w:left w:val="none" w:sz="0" w:space="0" w:color="auto"/>
        <w:bottom w:val="none" w:sz="0" w:space="0" w:color="auto"/>
        <w:right w:val="none" w:sz="0" w:space="0" w:color="auto"/>
      </w:divBdr>
      <w:divsChild>
        <w:div w:id="431098271">
          <w:marLeft w:val="0"/>
          <w:marRight w:val="0"/>
          <w:marTop w:val="0"/>
          <w:marBottom w:val="0"/>
          <w:divBdr>
            <w:top w:val="none" w:sz="0" w:space="0" w:color="auto"/>
            <w:left w:val="none" w:sz="0" w:space="0" w:color="auto"/>
            <w:bottom w:val="none" w:sz="0" w:space="0" w:color="auto"/>
            <w:right w:val="none" w:sz="0" w:space="0" w:color="auto"/>
          </w:divBdr>
        </w:div>
        <w:div w:id="941575737">
          <w:marLeft w:val="0"/>
          <w:marRight w:val="0"/>
          <w:marTop w:val="0"/>
          <w:marBottom w:val="0"/>
          <w:divBdr>
            <w:top w:val="none" w:sz="0" w:space="0" w:color="auto"/>
            <w:left w:val="none" w:sz="0" w:space="0" w:color="auto"/>
            <w:bottom w:val="none" w:sz="0" w:space="0" w:color="auto"/>
            <w:right w:val="none" w:sz="0" w:space="0" w:color="auto"/>
          </w:divBdr>
        </w:div>
        <w:div w:id="181359487">
          <w:marLeft w:val="0"/>
          <w:marRight w:val="0"/>
          <w:marTop w:val="0"/>
          <w:marBottom w:val="0"/>
          <w:divBdr>
            <w:top w:val="none" w:sz="0" w:space="0" w:color="auto"/>
            <w:left w:val="none" w:sz="0" w:space="0" w:color="auto"/>
            <w:bottom w:val="none" w:sz="0" w:space="0" w:color="auto"/>
            <w:right w:val="none" w:sz="0" w:space="0" w:color="auto"/>
          </w:divBdr>
        </w:div>
        <w:div w:id="1269122279">
          <w:marLeft w:val="0"/>
          <w:marRight w:val="0"/>
          <w:marTop w:val="0"/>
          <w:marBottom w:val="0"/>
          <w:divBdr>
            <w:top w:val="none" w:sz="0" w:space="0" w:color="auto"/>
            <w:left w:val="none" w:sz="0" w:space="0" w:color="auto"/>
            <w:bottom w:val="none" w:sz="0" w:space="0" w:color="auto"/>
            <w:right w:val="none" w:sz="0" w:space="0" w:color="auto"/>
          </w:divBdr>
        </w:div>
        <w:div w:id="191772767">
          <w:marLeft w:val="0"/>
          <w:marRight w:val="0"/>
          <w:marTop w:val="0"/>
          <w:marBottom w:val="0"/>
          <w:divBdr>
            <w:top w:val="none" w:sz="0" w:space="0" w:color="auto"/>
            <w:left w:val="none" w:sz="0" w:space="0" w:color="auto"/>
            <w:bottom w:val="none" w:sz="0" w:space="0" w:color="auto"/>
            <w:right w:val="none" w:sz="0" w:space="0" w:color="auto"/>
          </w:divBdr>
        </w:div>
        <w:div w:id="2080321405">
          <w:marLeft w:val="0"/>
          <w:marRight w:val="0"/>
          <w:marTop w:val="0"/>
          <w:marBottom w:val="0"/>
          <w:divBdr>
            <w:top w:val="none" w:sz="0" w:space="0" w:color="auto"/>
            <w:left w:val="none" w:sz="0" w:space="0" w:color="auto"/>
            <w:bottom w:val="none" w:sz="0" w:space="0" w:color="auto"/>
            <w:right w:val="none" w:sz="0" w:space="0" w:color="auto"/>
          </w:divBdr>
        </w:div>
      </w:divsChild>
    </w:div>
    <w:div w:id="43605708">
      <w:bodyDiv w:val="1"/>
      <w:marLeft w:val="0"/>
      <w:marRight w:val="0"/>
      <w:marTop w:val="0"/>
      <w:marBottom w:val="0"/>
      <w:divBdr>
        <w:top w:val="none" w:sz="0" w:space="0" w:color="auto"/>
        <w:left w:val="none" w:sz="0" w:space="0" w:color="auto"/>
        <w:bottom w:val="none" w:sz="0" w:space="0" w:color="auto"/>
        <w:right w:val="none" w:sz="0" w:space="0" w:color="auto"/>
      </w:divBdr>
    </w:div>
    <w:div w:id="45957587">
      <w:bodyDiv w:val="1"/>
      <w:marLeft w:val="0"/>
      <w:marRight w:val="0"/>
      <w:marTop w:val="0"/>
      <w:marBottom w:val="0"/>
      <w:divBdr>
        <w:top w:val="none" w:sz="0" w:space="0" w:color="auto"/>
        <w:left w:val="none" w:sz="0" w:space="0" w:color="auto"/>
        <w:bottom w:val="none" w:sz="0" w:space="0" w:color="auto"/>
        <w:right w:val="none" w:sz="0" w:space="0" w:color="auto"/>
      </w:divBdr>
    </w:div>
    <w:div w:id="50812099">
      <w:bodyDiv w:val="1"/>
      <w:marLeft w:val="0"/>
      <w:marRight w:val="0"/>
      <w:marTop w:val="0"/>
      <w:marBottom w:val="0"/>
      <w:divBdr>
        <w:top w:val="none" w:sz="0" w:space="0" w:color="auto"/>
        <w:left w:val="none" w:sz="0" w:space="0" w:color="auto"/>
        <w:bottom w:val="none" w:sz="0" w:space="0" w:color="auto"/>
        <w:right w:val="none" w:sz="0" w:space="0" w:color="auto"/>
      </w:divBdr>
    </w:div>
    <w:div w:id="64500908">
      <w:bodyDiv w:val="1"/>
      <w:marLeft w:val="0"/>
      <w:marRight w:val="0"/>
      <w:marTop w:val="0"/>
      <w:marBottom w:val="0"/>
      <w:divBdr>
        <w:top w:val="none" w:sz="0" w:space="0" w:color="auto"/>
        <w:left w:val="none" w:sz="0" w:space="0" w:color="auto"/>
        <w:bottom w:val="none" w:sz="0" w:space="0" w:color="auto"/>
        <w:right w:val="none" w:sz="0" w:space="0" w:color="auto"/>
      </w:divBdr>
    </w:div>
    <w:div w:id="74474654">
      <w:bodyDiv w:val="1"/>
      <w:marLeft w:val="0"/>
      <w:marRight w:val="0"/>
      <w:marTop w:val="0"/>
      <w:marBottom w:val="0"/>
      <w:divBdr>
        <w:top w:val="none" w:sz="0" w:space="0" w:color="auto"/>
        <w:left w:val="none" w:sz="0" w:space="0" w:color="auto"/>
        <w:bottom w:val="none" w:sz="0" w:space="0" w:color="auto"/>
        <w:right w:val="none" w:sz="0" w:space="0" w:color="auto"/>
      </w:divBdr>
    </w:div>
    <w:div w:id="75516037">
      <w:bodyDiv w:val="1"/>
      <w:marLeft w:val="0"/>
      <w:marRight w:val="0"/>
      <w:marTop w:val="0"/>
      <w:marBottom w:val="0"/>
      <w:divBdr>
        <w:top w:val="none" w:sz="0" w:space="0" w:color="auto"/>
        <w:left w:val="none" w:sz="0" w:space="0" w:color="auto"/>
        <w:bottom w:val="none" w:sz="0" w:space="0" w:color="auto"/>
        <w:right w:val="none" w:sz="0" w:space="0" w:color="auto"/>
      </w:divBdr>
    </w:div>
    <w:div w:id="77603834">
      <w:bodyDiv w:val="1"/>
      <w:marLeft w:val="0"/>
      <w:marRight w:val="0"/>
      <w:marTop w:val="0"/>
      <w:marBottom w:val="0"/>
      <w:divBdr>
        <w:top w:val="none" w:sz="0" w:space="0" w:color="auto"/>
        <w:left w:val="none" w:sz="0" w:space="0" w:color="auto"/>
        <w:bottom w:val="none" w:sz="0" w:space="0" w:color="auto"/>
        <w:right w:val="none" w:sz="0" w:space="0" w:color="auto"/>
      </w:divBdr>
    </w:div>
    <w:div w:id="86728842">
      <w:bodyDiv w:val="1"/>
      <w:marLeft w:val="0"/>
      <w:marRight w:val="0"/>
      <w:marTop w:val="0"/>
      <w:marBottom w:val="0"/>
      <w:divBdr>
        <w:top w:val="none" w:sz="0" w:space="0" w:color="auto"/>
        <w:left w:val="none" w:sz="0" w:space="0" w:color="auto"/>
        <w:bottom w:val="none" w:sz="0" w:space="0" w:color="auto"/>
        <w:right w:val="none" w:sz="0" w:space="0" w:color="auto"/>
      </w:divBdr>
      <w:divsChild>
        <w:div w:id="1818497497">
          <w:marLeft w:val="0"/>
          <w:marRight w:val="0"/>
          <w:marTop w:val="0"/>
          <w:marBottom w:val="0"/>
          <w:divBdr>
            <w:top w:val="none" w:sz="0" w:space="0" w:color="auto"/>
            <w:left w:val="none" w:sz="0" w:space="0" w:color="auto"/>
            <w:bottom w:val="none" w:sz="0" w:space="0" w:color="auto"/>
            <w:right w:val="none" w:sz="0" w:space="0" w:color="auto"/>
          </w:divBdr>
        </w:div>
        <w:div w:id="424964167">
          <w:marLeft w:val="0"/>
          <w:marRight w:val="0"/>
          <w:marTop w:val="0"/>
          <w:marBottom w:val="0"/>
          <w:divBdr>
            <w:top w:val="none" w:sz="0" w:space="0" w:color="auto"/>
            <w:left w:val="none" w:sz="0" w:space="0" w:color="auto"/>
            <w:bottom w:val="none" w:sz="0" w:space="0" w:color="auto"/>
            <w:right w:val="none" w:sz="0" w:space="0" w:color="auto"/>
          </w:divBdr>
        </w:div>
        <w:div w:id="214707703">
          <w:marLeft w:val="0"/>
          <w:marRight w:val="0"/>
          <w:marTop w:val="0"/>
          <w:marBottom w:val="0"/>
          <w:divBdr>
            <w:top w:val="none" w:sz="0" w:space="0" w:color="auto"/>
            <w:left w:val="none" w:sz="0" w:space="0" w:color="auto"/>
            <w:bottom w:val="none" w:sz="0" w:space="0" w:color="auto"/>
            <w:right w:val="none" w:sz="0" w:space="0" w:color="auto"/>
          </w:divBdr>
        </w:div>
        <w:div w:id="1478721510">
          <w:marLeft w:val="0"/>
          <w:marRight w:val="0"/>
          <w:marTop w:val="0"/>
          <w:marBottom w:val="0"/>
          <w:divBdr>
            <w:top w:val="none" w:sz="0" w:space="0" w:color="auto"/>
            <w:left w:val="none" w:sz="0" w:space="0" w:color="auto"/>
            <w:bottom w:val="none" w:sz="0" w:space="0" w:color="auto"/>
            <w:right w:val="none" w:sz="0" w:space="0" w:color="auto"/>
          </w:divBdr>
        </w:div>
      </w:divsChild>
    </w:div>
    <w:div w:id="87308712">
      <w:bodyDiv w:val="1"/>
      <w:marLeft w:val="0"/>
      <w:marRight w:val="0"/>
      <w:marTop w:val="0"/>
      <w:marBottom w:val="0"/>
      <w:divBdr>
        <w:top w:val="none" w:sz="0" w:space="0" w:color="auto"/>
        <w:left w:val="none" w:sz="0" w:space="0" w:color="auto"/>
        <w:bottom w:val="none" w:sz="0" w:space="0" w:color="auto"/>
        <w:right w:val="none" w:sz="0" w:space="0" w:color="auto"/>
      </w:divBdr>
    </w:div>
    <w:div w:id="95712061">
      <w:bodyDiv w:val="1"/>
      <w:marLeft w:val="0"/>
      <w:marRight w:val="0"/>
      <w:marTop w:val="0"/>
      <w:marBottom w:val="0"/>
      <w:divBdr>
        <w:top w:val="none" w:sz="0" w:space="0" w:color="auto"/>
        <w:left w:val="none" w:sz="0" w:space="0" w:color="auto"/>
        <w:bottom w:val="none" w:sz="0" w:space="0" w:color="auto"/>
        <w:right w:val="none" w:sz="0" w:space="0" w:color="auto"/>
      </w:divBdr>
    </w:div>
    <w:div w:id="100345167">
      <w:bodyDiv w:val="1"/>
      <w:marLeft w:val="0"/>
      <w:marRight w:val="0"/>
      <w:marTop w:val="0"/>
      <w:marBottom w:val="0"/>
      <w:divBdr>
        <w:top w:val="none" w:sz="0" w:space="0" w:color="auto"/>
        <w:left w:val="none" w:sz="0" w:space="0" w:color="auto"/>
        <w:bottom w:val="none" w:sz="0" w:space="0" w:color="auto"/>
        <w:right w:val="none" w:sz="0" w:space="0" w:color="auto"/>
      </w:divBdr>
    </w:div>
    <w:div w:id="109135266">
      <w:bodyDiv w:val="1"/>
      <w:marLeft w:val="0"/>
      <w:marRight w:val="0"/>
      <w:marTop w:val="0"/>
      <w:marBottom w:val="0"/>
      <w:divBdr>
        <w:top w:val="none" w:sz="0" w:space="0" w:color="auto"/>
        <w:left w:val="none" w:sz="0" w:space="0" w:color="auto"/>
        <w:bottom w:val="none" w:sz="0" w:space="0" w:color="auto"/>
        <w:right w:val="none" w:sz="0" w:space="0" w:color="auto"/>
      </w:divBdr>
      <w:divsChild>
        <w:div w:id="362442013">
          <w:marLeft w:val="0"/>
          <w:marRight w:val="0"/>
          <w:marTop w:val="0"/>
          <w:marBottom w:val="0"/>
          <w:divBdr>
            <w:top w:val="none" w:sz="0" w:space="0" w:color="auto"/>
            <w:left w:val="none" w:sz="0" w:space="0" w:color="auto"/>
            <w:bottom w:val="none" w:sz="0" w:space="0" w:color="auto"/>
            <w:right w:val="none" w:sz="0" w:space="0" w:color="auto"/>
          </w:divBdr>
        </w:div>
        <w:div w:id="1689211170">
          <w:marLeft w:val="0"/>
          <w:marRight w:val="0"/>
          <w:marTop w:val="0"/>
          <w:marBottom w:val="0"/>
          <w:divBdr>
            <w:top w:val="none" w:sz="0" w:space="0" w:color="auto"/>
            <w:left w:val="none" w:sz="0" w:space="0" w:color="auto"/>
            <w:bottom w:val="none" w:sz="0" w:space="0" w:color="auto"/>
            <w:right w:val="none" w:sz="0" w:space="0" w:color="auto"/>
          </w:divBdr>
        </w:div>
        <w:div w:id="1298679518">
          <w:marLeft w:val="0"/>
          <w:marRight w:val="0"/>
          <w:marTop w:val="0"/>
          <w:marBottom w:val="0"/>
          <w:divBdr>
            <w:top w:val="none" w:sz="0" w:space="0" w:color="auto"/>
            <w:left w:val="none" w:sz="0" w:space="0" w:color="auto"/>
            <w:bottom w:val="none" w:sz="0" w:space="0" w:color="auto"/>
            <w:right w:val="none" w:sz="0" w:space="0" w:color="auto"/>
          </w:divBdr>
        </w:div>
        <w:div w:id="1445736614">
          <w:marLeft w:val="0"/>
          <w:marRight w:val="0"/>
          <w:marTop w:val="0"/>
          <w:marBottom w:val="0"/>
          <w:divBdr>
            <w:top w:val="none" w:sz="0" w:space="0" w:color="auto"/>
            <w:left w:val="none" w:sz="0" w:space="0" w:color="auto"/>
            <w:bottom w:val="none" w:sz="0" w:space="0" w:color="auto"/>
            <w:right w:val="none" w:sz="0" w:space="0" w:color="auto"/>
          </w:divBdr>
        </w:div>
      </w:divsChild>
    </w:div>
    <w:div w:id="110974089">
      <w:bodyDiv w:val="1"/>
      <w:marLeft w:val="0"/>
      <w:marRight w:val="0"/>
      <w:marTop w:val="0"/>
      <w:marBottom w:val="0"/>
      <w:divBdr>
        <w:top w:val="none" w:sz="0" w:space="0" w:color="auto"/>
        <w:left w:val="none" w:sz="0" w:space="0" w:color="auto"/>
        <w:bottom w:val="none" w:sz="0" w:space="0" w:color="auto"/>
        <w:right w:val="none" w:sz="0" w:space="0" w:color="auto"/>
      </w:divBdr>
      <w:divsChild>
        <w:div w:id="1992319894">
          <w:marLeft w:val="0"/>
          <w:marRight w:val="0"/>
          <w:marTop w:val="0"/>
          <w:marBottom w:val="0"/>
          <w:divBdr>
            <w:top w:val="none" w:sz="0" w:space="0" w:color="auto"/>
            <w:left w:val="none" w:sz="0" w:space="0" w:color="auto"/>
            <w:bottom w:val="none" w:sz="0" w:space="0" w:color="auto"/>
            <w:right w:val="none" w:sz="0" w:space="0" w:color="auto"/>
          </w:divBdr>
        </w:div>
        <w:div w:id="1559899487">
          <w:marLeft w:val="0"/>
          <w:marRight w:val="0"/>
          <w:marTop w:val="0"/>
          <w:marBottom w:val="0"/>
          <w:divBdr>
            <w:top w:val="none" w:sz="0" w:space="0" w:color="auto"/>
            <w:left w:val="none" w:sz="0" w:space="0" w:color="auto"/>
            <w:bottom w:val="none" w:sz="0" w:space="0" w:color="auto"/>
            <w:right w:val="none" w:sz="0" w:space="0" w:color="auto"/>
          </w:divBdr>
        </w:div>
        <w:div w:id="851727195">
          <w:marLeft w:val="0"/>
          <w:marRight w:val="0"/>
          <w:marTop w:val="0"/>
          <w:marBottom w:val="0"/>
          <w:divBdr>
            <w:top w:val="none" w:sz="0" w:space="0" w:color="auto"/>
            <w:left w:val="none" w:sz="0" w:space="0" w:color="auto"/>
            <w:bottom w:val="none" w:sz="0" w:space="0" w:color="auto"/>
            <w:right w:val="none" w:sz="0" w:space="0" w:color="auto"/>
          </w:divBdr>
        </w:div>
        <w:div w:id="1209997099">
          <w:marLeft w:val="0"/>
          <w:marRight w:val="0"/>
          <w:marTop w:val="0"/>
          <w:marBottom w:val="0"/>
          <w:divBdr>
            <w:top w:val="none" w:sz="0" w:space="0" w:color="auto"/>
            <w:left w:val="none" w:sz="0" w:space="0" w:color="auto"/>
            <w:bottom w:val="none" w:sz="0" w:space="0" w:color="auto"/>
            <w:right w:val="none" w:sz="0" w:space="0" w:color="auto"/>
          </w:divBdr>
        </w:div>
        <w:div w:id="2037802153">
          <w:marLeft w:val="0"/>
          <w:marRight w:val="0"/>
          <w:marTop w:val="0"/>
          <w:marBottom w:val="0"/>
          <w:divBdr>
            <w:top w:val="none" w:sz="0" w:space="0" w:color="auto"/>
            <w:left w:val="none" w:sz="0" w:space="0" w:color="auto"/>
            <w:bottom w:val="none" w:sz="0" w:space="0" w:color="auto"/>
            <w:right w:val="none" w:sz="0" w:space="0" w:color="auto"/>
          </w:divBdr>
        </w:div>
        <w:div w:id="1683582325">
          <w:marLeft w:val="0"/>
          <w:marRight w:val="0"/>
          <w:marTop w:val="0"/>
          <w:marBottom w:val="0"/>
          <w:divBdr>
            <w:top w:val="none" w:sz="0" w:space="0" w:color="auto"/>
            <w:left w:val="none" w:sz="0" w:space="0" w:color="auto"/>
            <w:bottom w:val="none" w:sz="0" w:space="0" w:color="auto"/>
            <w:right w:val="none" w:sz="0" w:space="0" w:color="auto"/>
          </w:divBdr>
        </w:div>
      </w:divsChild>
    </w:div>
    <w:div w:id="110976092">
      <w:bodyDiv w:val="1"/>
      <w:marLeft w:val="0"/>
      <w:marRight w:val="0"/>
      <w:marTop w:val="0"/>
      <w:marBottom w:val="0"/>
      <w:divBdr>
        <w:top w:val="none" w:sz="0" w:space="0" w:color="auto"/>
        <w:left w:val="none" w:sz="0" w:space="0" w:color="auto"/>
        <w:bottom w:val="none" w:sz="0" w:space="0" w:color="auto"/>
        <w:right w:val="none" w:sz="0" w:space="0" w:color="auto"/>
      </w:divBdr>
      <w:divsChild>
        <w:div w:id="728384923">
          <w:marLeft w:val="0"/>
          <w:marRight w:val="0"/>
          <w:marTop w:val="0"/>
          <w:marBottom w:val="0"/>
          <w:divBdr>
            <w:top w:val="none" w:sz="0" w:space="0" w:color="auto"/>
            <w:left w:val="none" w:sz="0" w:space="0" w:color="auto"/>
            <w:bottom w:val="none" w:sz="0" w:space="0" w:color="auto"/>
            <w:right w:val="none" w:sz="0" w:space="0" w:color="auto"/>
          </w:divBdr>
        </w:div>
        <w:div w:id="74788241">
          <w:marLeft w:val="0"/>
          <w:marRight w:val="0"/>
          <w:marTop w:val="0"/>
          <w:marBottom w:val="0"/>
          <w:divBdr>
            <w:top w:val="none" w:sz="0" w:space="0" w:color="auto"/>
            <w:left w:val="none" w:sz="0" w:space="0" w:color="auto"/>
            <w:bottom w:val="none" w:sz="0" w:space="0" w:color="auto"/>
            <w:right w:val="none" w:sz="0" w:space="0" w:color="auto"/>
          </w:divBdr>
        </w:div>
      </w:divsChild>
    </w:div>
    <w:div w:id="112403756">
      <w:bodyDiv w:val="1"/>
      <w:marLeft w:val="0"/>
      <w:marRight w:val="0"/>
      <w:marTop w:val="0"/>
      <w:marBottom w:val="0"/>
      <w:divBdr>
        <w:top w:val="none" w:sz="0" w:space="0" w:color="auto"/>
        <w:left w:val="none" w:sz="0" w:space="0" w:color="auto"/>
        <w:bottom w:val="none" w:sz="0" w:space="0" w:color="auto"/>
        <w:right w:val="none" w:sz="0" w:space="0" w:color="auto"/>
      </w:divBdr>
      <w:divsChild>
        <w:div w:id="744377052">
          <w:marLeft w:val="0"/>
          <w:marRight w:val="0"/>
          <w:marTop w:val="0"/>
          <w:marBottom w:val="0"/>
          <w:divBdr>
            <w:top w:val="none" w:sz="0" w:space="0" w:color="auto"/>
            <w:left w:val="none" w:sz="0" w:space="0" w:color="auto"/>
            <w:bottom w:val="none" w:sz="0" w:space="0" w:color="auto"/>
            <w:right w:val="none" w:sz="0" w:space="0" w:color="auto"/>
          </w:divBdr>
        </w:div>
        <w:div w:id="1064178755">
          <w:marLeft w:val="0"/>
          <w:marRight w:val="0"/>
          <w:marTop w:val="0"/>
          <w:marBottom w:val="0"/>
          <w:divBdr>
            <w:top w:val="none" w:sz="0" w:space="0" w:color="auto"/>
            <w:left w:val="none" w:sz="0" w:space="0" w:color="auto"/>
            <w:bottom w:val="none" w:sz="0" w:space="0" w:color="auto"/>
            <w:right w:val="none" w:sz="0" w:space="0" w:color="auto"/>
          </w:divBdr>
        </w:div>
        <w:div w:id="279412657">
          <w:marLeft w:val="0"/>
          <w:marRight w:val="0"/>
          <w:marTop w:val="0"/>
          <w:marBottom w:val="0"/>
          <w:divBdr>
            <w:top w:val="none" w:sz="0" w:space="0" w:color="auto"/>
            <w:left w:val="none" w:sz="0" w:space="0" w:color="auto"/>
            <w:bottom w:val="none" w:sz="0" w:space="0" w:color="auto"/>
            <w:right w:val="none" w:sz="0" w:space="0" w:color="auto"/>
          </w:divBdr>
        </w:div>
        <w:div w:id="355471747">
          <w:marLeft w:val="0"/>
          <w:marRight w:val="0"/>
          <w:marTop w:val="0"/>
          <w:marBottom w:val="0"/>
          <w:divBdr>
            <w:top w:val="none" w:sz="0" w:space="0" w:color="auto"/>
            <w:left w:val="none" w:sz="0" w:space="0" w:color="auto"/>
            <w:bottom w:val="none" w:sz="0" w:space="0" w:color="auto"/>
            <w:right w:val="none" w:sz="0" w:space="0" w:color="auto"/>
          </w:divBdr>
        </w:div>
      </w:divsChild>
    </w:div>
    <w:div w:id="116291679">
      <w:bodyDiv w:val="1"/>
      <w:marLeft w:val="0"/>
      <w:marRight w:val="0"/>
      <w:marTop w:val="0"/>
      <w:marBottom w:val="0"/>
      <w:divBdr>
        <w:top w:val="none" w:sz="0" w:space="0" w:color="auto"/>
        <w:left w:val="none" w:sz="0" w:space="0" w:color="auto"/>
        <w:bottom w:val="none" w:sz="0" w:space="0" w:color="auto"/>
        <w:right w:val="none" w:sz="0" w:space="0" w:color="auto"/>
      </w:divBdr>
      <w:divsChild>
        <w:div w:id="1125999799">
          <w:marLeft w:val="0"/>
          <w:marRight w:val="0"/>
          <w:marTop w:val="0"/>
          <w:marBottom w:val="0"/>
          <w:divBdr>
            <w:top w:val="none" w:sz="0" w:space="0" w:color="auto"/>
            <w:left w:val="none" w:sz="0" w:space="0" w:color="auto"/>
            <w:bottom w:val="none" w:sz="0" w:space="0" w:color="auto"/>
            <w:right w:val="none" w:sz="0" w:space="0" w:color="auto"/>
          </w:divBdr>
        </w:div>
        <w:div w:id="1847935197">
          <w:marLeft w:val="0"/>
          <w:marRight w:val="0"/>
          <w:marTop w:val="0"/>
          <w:marBottom w:val="0"/>
          <w:divBdr>
            <w:top w:val="none" w:sz="0" w:space="0" w:color="auto"/>
            <w:left w:val="none" w:sz="0" w:space="0" w:color="auto"/>
            <w:bottom w:val="none" w:sz="0" w:space="0" w:color="auto"/>
            <w:right w:val="none" w:sz="0" w:space="0" w:color="auto"/>
          </w:divBdr>
        </w:div>
        <w:div w:id="1153374952">
          <w:marLeft w:val="0"/>
          <w:marRight w:val="0"/>
          <w:marTop w:val="0"/>
          <w:marBottom w:val="0"/>
          <w:divBdr>
            <w:top w:val="none" w:sz="0" w:space="0" w:color="auto"/>
            <w:left w:val="none" w:sz="0" w:space="0" w:color="auto"/>
            <w:bottom w:val="none" w:sz="0" w:space="0" w:color="auto"/>
            <w:right w:val="none" w:sz="0" w:space="0" w:color="auto"/>
          </w:divBdr>
        </w:div>
        <w:div w:id="1525633642">
          <w:marLeft w:val="0"/>
          <w:marRight w:val="0"/>
          <w:marTop w:val="0"/>
          <w:marBottom w:val="0"/>
          <w:divBdr>
            <w:top w:val="none" w:sz="0" w:space="0" w:color="auto"/>
            <w:left w:val="none" w:sz="0" w:space="0" w:color="auto"/>
            <w:bottom w:val="none" w:sz="0" w:space="0" w:color="auto"/>
            <w:right w:val="none" w:sz="0" w:space="0" w:color="auto"/>
          </w:divBdr>
        </w:div>
      </w:divsChild>
    </w:div>
    <w:div w:id="132793702">
      <w:bodyDiv w:val="1"/>
      <w:marLeft w:val="0"/>
      <w:marRight w:val="0"/>
      <w:marTop w:val="0"/>
      <w:marBottom w:val="0"/>
      <w:divBdr>
        <w:top w:val="none" w:sz="0" w:space="0" w:color="auto"/>
        <w:left w:val="none" w:sz="0" w:space="0" w:color="auto"/>
        <w:bottom w:val="none" w:sz="0" w:space="0" w:color="auto"/>
        <w:right w:val="none" w:sz="0" w:space="0" w:color="auto"/>
      </w:divBdr>
    </w:div>
    <w:div w:id="133648537">
      <w:bodyDiv w:val="1"/>
      <w:marLeft w:val="0"/>
      <w:marRight w:val="0"/>
      <w:marTop w:val="0"/>
      <w:marBottom w:val="0"/>
      <w:divBdr>
        <w:top w:val="none" w:sz="0" w:space="0" w:color="auto"/>
        <w:left w:val="none" w:sz="0" w:space="0" w:color="auto"/>
        <w:bottom w:val="none" w:sz="0" w:space="0" w:color="auto"/>
        <w:right w:val="none" w:sz="0" w:space="0" w:color="auto"/>
      </w:divBdr>
    </w:div>
    <w:div w:id="136607942">
      <w:bodyDiv w:val="1"/>
      <w:marLeft w:val="0"/>
      <w:marRight w:val="0"/>
      <w:marTop w:val="0"/>
      <w:marBottom w:val="0"/>
      <w:divBdr>
        <w:top w:val="none" w:sz="0" w:space="0" w:color="auto"/>
        <w:left w:val="none" w:sz="0" w:space="0" w:color="auto"/>
        <w:bottom w:val="none" w:sz="0" w:space="0" w:color="auto"/>
        <w:right w:val="none" w:sz="0" w:space="0" w:color="auto"/>
      </w:divBdr>
    </w:div>
    <w:div w:id="140587784">
      <w:bodyDiv w:val="1"/>
      <w:marLeft w:val="0"/>
      <w:marRight w:val="0"/>
      <w:marTop w:val="0"/>
      <w:marBottom w:val="0"/>
      <w:divBdr>
        <w:top w:val="none" w:sz="0" w:space="0" w:color="auto"/>
        <w:left w:val="none" w:sz="0" w:space="0" w:color="auto"/>
        <w:bottom w:val="none" w:sz="0" w:space="0" w:color="auto"/>
        <w:right w:val="none" w:sz="0" w:space="0" w:color="auto"/>
      </w:divBdr>
      <w:divsChild>
        <w:div w:id="1423254766">
          <w:marLeft w:val="0"/>
          <w:marRight w:val="0"/>
          <w:marTop w:val="0"/>
          <w:marBottom w:val="0"/>
          <w:divBdr>
            <w:top w:val="none" w:sz="0" w:space="0" w:color="auto"/>
            <w:left w:val="none" w:sz="0" w:space="0" w:color="auto"/>
            <w:bottom w:val="none" w:sz="0" w:space="0" w:color="auto"/>
            <w:right w:val="none" w:sz="0" w:space="0" w:color="auto"/>
          </w:divBdr>
        </w:div>
        <w:div w:id="1909531226">
          <w:marLeft w:val="0"/>
          <w:marRight w:val="0"/>
          <w:marTop w:val="0"/>
          <w:marBottom w:val="0"/>
          <w:divBdr>
            <w:top w:val="none" w:sz="0" w:space="0" w:color="auto"/>
            <w:left w:val="none" w:sz="0" w:space="0" w:color="auto"/>
            <w:bottom w:val="none" w:sz="0" w:space="0" w:color="auto"/>
            <w:right w:val="none" w:sz="0" w:space="0" w:color="auto"/>
          </w:divBdr>
        </w:div>
        <w:div w:id="1655259630">
          <w:marLeft w:val="0"/>
          <w:marRight w:val="0"/>
          <w:marTop w:val="0"/>
          <w:marBottom w:val="0"/>
          <w:divBdr>
            <w:top w:val="none" w:sz="0" w:space="0" w:color="auto"/>
            <w:left w:val="none" w:sz="0" w:space="0" w:color="auto"/>
            <w:bottom w:val="none" w:sz="0" w:space="0" w:color="auto"/>
            <w:right w:val="none" w:sz="0" w:space="0" w:color="auto"/>
          </w:divBdr>
        </w:div>
        <w:div w:id="2140873074">
          <w:marLeft w:val="0"/>
          <w:marRight w:val="0"/>
          <w:marTop w:val="0"/>
          <w:marBottom w:val="0"/>
          <w:divBdr>
            <w:top w:val="none" w:sz="0" w:space="0" w:color="auto"/>
            <w:left w:val="none" w:sz="0" w:space="0" w:color="auto"/>
            <w:bottom w:val="none" w:sz="0" w:space="0" w:color="auto"/>
            <w:right w:val="none" w:sz="0" w:space="0" w:color="auto"/>
          </w:divBdr>
        </w:div>
      </w:divsChild>
    </w:div>
    <w:div w:id="141586107">
      <w:bodyDiv w:val="1"/>
      <w:marLeft w:val="0"/>
      <w:marRight w:val="0"/>
      <w:marTop w:val="0"/>
      <w:marBottom w:val="0"/>
      <w:divBdr>
        <w:top w:val="none" w:sz="0" w:space="0" w:color="auto"/>
        <w:left w:val="none" w:sz="0" w:space="0" w:color="auto"/>
        <w:bottom w:val="none" w:sz="0" w:space="0" w:color="auto"/>
        <w:right w:val="none" w:sz="0" w:space="0" w:color="auto"/>
      </w:divBdr>
    </w:div>
    <w:div w:id="155267965">
      <w:bodyDiv w:val="1"/>
      <w:marLeft w:val="0"/>
      <w:marRight w:val="0"/>
      <w:marTop w:val="0"/>
      <w:marBottom w:val="0"/>
      <w:divBdr>
        <w:top w:val="none" w:sz="0" w:space="0" w:color="auto"/>
        <w:left w:val="none" w:sz="0" w:space="0" w:color="auto"/>
        <w:bottom w:val="none" w:sz="0" w:space="0" w:color="auto"/>
        <w:right w:val="none" w:sz="0" w:space="0" w:color="auto"/>
      </w:divBdr>
    </w:div>
    <w:div w:id="155851965">
      <w:bodyDiv w:val="1"/>
      <w:marLeft w:val="0"/>
      <w:marRight w:val="0"/>
      <w:marTop w:val="0"/>
      <w:marBottom w:val="0"/>
      <w:divBdr>
        <w:top w:val="none" w:sz="0" w:space="0" w:color="auto"/>
        <w:left w:val="none" w:sz="0" w:space="0" w:color="auto"/>
        <w:bottom w:val="none" w:sz="0" w:space="0" w:color="auto"/>
        <w:right w:val="none" w:sz="0" w:space="0" w:color="auto"/>
      </w:divBdr>
    </w:div>
    <w:div w:id="158469926">
      <w:bodyDiv w:val="1"/>
      <w:marLeft w:val="0"/>
      <w:marRight w:val="0"/>
      <w:marTop w:val="0"/>
      <w:marBottom w:val="0"/>
      <w:divBdr>
        <w:top w:val="none" w:sz="0" w:space="0" w:color="auto"/>
        <w:left w:val="none" w:sz="0" w:space="0" w:color="auto"/>
        <w:bottom w:val="none" w:sz="0" w:space="0" w:color="auto"/>
        <w:right w:val="none" w:sz="0" w:space="0" w:color="auto"/>
      </w:divBdr>
    </w:div>
    <w:div w:id="158888603">
      <w:bodyDiv w:val="1"/>
      <w:marLeft w:val="0"/>
      <w:marRight w:val="0"/>
      <w:marTop w:val="0"/>
      <w:marBottom w:val="0"/>
      <w:divBdr>
        <w:top w:val="none" w:sz="0" w:space="0" w:color="auto"/>
        <w:left w:val="none" w:sz="0" w:space="0" w:color="auto"/>
        <w:bottom w:val="none" w:sz="0" w:space="0" w:color="auto"/>
        <w:right w:val="none" w:sz="0" w:space="0" w:color="auto"/>
      </w:divBdr>
    </w:div>
    <w:div w:id="159543395">
      <w:bodyDiv w:val="1"/>
      <w:marLeft w:val="0"/>
      <w:marRight w:val="0"/>
      <w:marTop w:val="0"/>
      <w:marBottom w:val="0"/>
      <w:divBdr>
        <w:top w:val="none" w:sz="0" w:space="0" w:color="auto"/>
        <w:left w:val="none" w:sz="0" w:space="0" w:color="auto"/>
        <w:bottom w:val="none" w:sz="0" w:space="0" w:color="auto"/>
        <w:right w:val="none" w:sz="0" w:space="0" w:color="auto"/>
      </w:divBdr>
    </w:div>
    <w:div w:id="161625085">
      <w:bodyDiv w:val="1"/>
      <w:marLeft w:val="0"/>
      <w:marRight w:val="0"/>
      <w:marTop w:val="0"/>
      <w:marBottom w:val="0"/>
      <w:divBdr>
        <w:top w:val="none" w:sz="0" w:space="0" w:color="auto"/>
        <w:left w:val="none" w:sz="0" w:space="0" w:color="auto"/>
        <w:bottom w:val="none" w:sz="0" w:space="0" w:color="auto"/>
        <w:right w:val="none" w:sz="0" w:space="0" w:color="auto"/>
      </w:divBdr>
      <w:divsChild>
        <w:div w:id="691221541">
          <w:marLeft w:val="0"/>
          <w:marRight w:val="0"/>
          <w:marTop w:val="0"/>
          <w:marBottom w:val="0"/>
          <w:divBdr>
            <w:top w:val="none" w:sz="0" w:space="0" w:color="auto"/>
            <w:left w:val="none" w:sz="0" w:space="0" w:color="auto"/>
            <w:bottom w:val="none" w:sz="0" w:space="0" w:color="auto"/>
            <w:right w:val="none" w:sz="0" w:space="0" w:color="auto"/>
          </w:divBdr>
        </w:div>
        <w:div w:id="2014717904">
          <w:marLeft w:val="0"/>
          <w:marRight w:val="0"/>
          <w:marTop w:val="0"/>
          <w:marBottom w:val="0"/>
          <w:divBdr>
            <w:top w:val="none" w:sz="0" w:space="0" w:color="auto"/>
            <w:left w:val="none" w:sz="0" w:space="0" w:color="auto"/>
            <w:bottom w:val="none" w:sz="0" w:space="0" w:color="auto"/>
            <w:right w:val="none" w:sz="0" w:space="0" w:color="auto"/>
          </w:divBdr>
        </w:div>
        <w:div w:id="651639367">
          <w:marLeft w:val="0"/>
          <w:marRight w:val="0"/>
          <w:marTop w:val="0"/>
          <w:marBottom w:val="0"/>
          <w:divBdr>
            <w:top w:val="none" w:sz="0" w:space="0" w:color="auto"/>
            <w:left w:val="none" w:sz="0" w:space="0" w:color="auto"/>
            <w:bottom w:val="none" w:sz="0" w:space="0" w:color="auto"/>
            <w:right w:val="none" w:sz="0" w:space="0" w:color="auto"/>
          </w:divBdr>
        </w:div>
        <w:div w:id="1082264882">
          <w:marLeft w:val="0"/>
          <w:marRight w:val="0"/>
          <w:marTop w:val="0"/>
          <w:marBottom w:val="0"/>
          <w:divBdr>
            <w:top w:val="none" w:sz="0" w:space="0" w:color="auto"/>
            <w:left w:val="none" w:sz="0" w:space="0" w:color="auto"/>
            <w:bottom w:val="none" w:sz="0" w:space="0" w:color="auto"/>
            <w:right w:val="none" w:sz="0" w:space="0" w:color="auto"/>
          </w:divBdr>
        </w:div>
        <w:div w:id="459347843">
          <w:marLeft w:val="0"/>
          <w:marRight w:val="0"/>
          <w:marTop w:val="0"/>
          <w:marBottom w:val="0"/>
          <w:divBdr>
            <w:top w:val="none" w:sz="0" w:space="0" w:color="auto"/>
            <w:left w:val="none" w:sz="0" w:space="0" w:color="auto"/>
            <w:bottom w:val="none" w:sz="0" w:space="0" w:color="auto"/>
            <w:right w:val="none" w:sz="0" w:space="0" w:color="auto"/>
          </w:divBdr>
        </w:div>
        <w:div w:id="1818838484">
          <w:marLeft w:val="0"/>
          <w:marRight w:val="0"/>
          <w:marTop w:val="0"/>
          <w:marBottom w:val="0"/>
          <w:divBdr>
            <w:top w:val="none" w:sz="0" w:space="0" w:color="auto"/>
            <w:left w:val="none" w:sz="0" w:space="0" w:color="auto"/>
            <w:bottom w:val="none" w:sz="0" w:space="0" w:color="auto"/>
            <w:right w:val="none" w:sz="0" w:space="0" w:color="auto"/>
          </w:divBdr>
        </w:div>
        <w:div w:id="1783763964">
          <w:marLeft w:val="0"/>
          <w:marRight w:val="0"/>
          <w:marTop w:val="0"/>
          <w:marBottom w:val="0"/>
          <w:divBdr>
            <w:top w:val="none" w:sz="0" w:space="0" w:color="auto"/>
            <w:left w:val="none" w:sz="0" w:space="0" w:color="auto"/>
            <w:bottom w:val="none" w:sz="0" w:space="0" w:color="auto"/>
            <w:right w:val="none" w:sz="0" w:space="0" w:color="auto"/>
          </w:divBdr>
        </w:div>
        <w:div w:id="919216924">
          <w:marLeft w:val="0"/>
          <w:marRight w:val="0"/>
          <w:marTop w:val="0"/>
          <w:marBottom w:val="0"/>
          <w:divBdr>
            <w:top w:val="none" w:sz="0" w:space="0" w:color="auto"/>
            <w:left w:val="none" w:sz="0" w:space="0" w:color="auto"/>
            <w:bottom w:val="none" w:sz="0" w:space="0" w:color="auto"/>
            <w:right w:val="none" w:sz="0" w:space="0" w:color="auto"/>
          </w:divBdr>
        </w:div>
        <w:div w:id="1469009864">
          <w:marLeft w:val="0"/>
          <w:marRight w:val="0"/>
          <w:marTop w:val="0"/>
          <w:marBottom w:val="0"/>
          <w:divBdr>
            <w:top w:val="none" w:sz="0" w:space="0" w:color="auto"/>
            <w:left w:val="none" w:sz="0" w:space="0" w:color="auto"/>
            <w:bottom w:val="none" w:sz="0" w:space="0" w:color="auto"/>
            <w:right w:val="none" w:sz="0" w:space="0" w:color="auto"/>
          </w:divBdr>
        </w:div>
        <w:div w:id="1582375066">
          <w:marLeft w:val="0"/>
          <w:marRight w:val="0"/>
          <w:marTop w:val="0"/>
          <w:marBottom w:val="0"/>
          <w:divBdr>
            <w:top w:val="none" w:sz="0" w:space="0" w:color="auto"/>
            <w:left w:val="none" w:sz="0" w:space="0" w:color="auto"/>
            <w:bottom w:val="none" w:sz="0" w:space="0" w:color="auto"/>
            <w:right w:val="none" w:sz="0" w:space="0" w:color="auto"/>
          </w:divBdr>
        </w:div>
        <w:div w:id="1956516735">
          <w:marLeft w:val="0"/>
          <w:marRight w:val="0"/>
          <w:marTop w:val="0"/>
          <w:marBottom w:val="0"/>
          <w:divBdr>
            <w:top w:val="none" w:sz="0" w:space="0" w:color="auto"/>
            <w:left w:val="none" w:sz="0" w:space="0" w:color="auto"/>
            <w:bottom w:val="none" w:sz="0" w:space="0" w:color="auto"/>
            <w:right w:val="none" w:sz="0" w:space="0" w:color="auto"/>
          </w:divBdr>
        </w:div>
      </w:divsChild>
    </w:div>
    <w:div w:id="183134334">
      <w:bodyDiv w:val="1"/>
      <w:marLeft w:val="0"/>
      <w:marRight w:val="0"/>
      <w:marTop w:val="0"/>
      <w:marBottom w:val="0"/>
      <w:divBdr>
        <w:top w:val="none" w:sz="0" w:space="0" w:color="auto"/>
        <w:left w:val="none" w:sz="0" w:space="0" w:color="auto"/>
        <w:bottom w:val="none" w:sz="0" w:space="0" w:color="auto"/>
        <w:right w:val="none" w:sz="0" w:space="0" w:color="auto"/>
      </w:divBdr>
      <w:divsChild>
        <w:div w:id="1307584921">
          <w:marLeft w:val="0"/>
          <w:marRight w:val="0"/>
          <w:marTop w:val="0"/>
          <w:marBottom w:val="0"/>
          <w:divBdr>
            <w:top w:val="none" w:sz="0" w:space="0" w:color="auto"/>
            <w:left w:val="none" w:sz="0" w:space="0" w:color="auto"/>
            <w:bottom w:val="none" w:sz="0" w:space="0" w:color="auto"/>
            <w:right w:val="none" w:sz="0" w:space="0" w:color="auto"/>
          </w:divBdr>
        </w:div>
        <w:div w:id="1384980460">
          <w:marLeft w:val="0"/>
          <w:marRight w:val="0"/>
          <w:marTop w:val="0"/>
          <w:marBottom w:val="0"/>
          <w:divBdr>
            <w:top w:val="none" w:sz="0" w:space="0" w:color="auto"/>
            <w:left w:val="none" w:sz="0" w:space="0" w:color="auto"/>
            <w:bottom w:val="none" w:sz="0" w:space="0" w:color="auto"/>
            <w:right w:val="none" w:sz="0" w:space="0" w:color="auto"/>
          </w:divBdr>
        </w:div>
        <w:div w:id="2005283983">
          <w:marLeft w:val="0"/>
          <w:marRight w:val="0"/>
          <w:marTop w:val="0"/>
          <w:marBottom w:val="0"/>
          <w:divBdr>
            <w:top w:val="none" w:sz="0" w:space="0" w:color="auto"/>
            <w:left w:val="none" w:sz="0" w:space="0" w:color="auto"/>
            <w:bottom w:val="none" w:sz="0" w:space="0" w:color="auto"/>
            <w:right w:val="none" w:sz="0" w:space="0" w:color="auto"/>
          </w:divBdr>
        </w:div>
        <w:div w:id="1322155463">
          <w:marLeft w:val="0"/>
          <w:marRight w:val="0"/>
          <w:marTop w:val="0"/>
          <w:marBottom w:val="0"/>
          <w:divBdr>
            <w:top w:val="none" w:sz="0" w:space="0" w:color="auto"/>
            <w:left w:val="none" w:sz="0" w:space="0" w:color="auto"/>
            <w:bottom w:val="none" w:sz="0" w:space="0" w:color="auto"/>
            <w:right w:val="none" w:sz="0" w:space="0" w:color="auto"/>
          </w:divBdr>
        </w:div>
      </w:divsChild>
    </w:div>
    <w:div w:id="184634121">
      <w:bodyDiv w:val="1"/>
      <w:marLeft w:val="0"/>
      <w:marRight w:val="0"/>
      <w:marTop w:val="0"/>
      <w:marBottom w:val="0"/>
      <w:divBdr>
        <w:top w:val="none" w:sz="0" w:space="0" w:color="auto"/>
        <w:left w:val="none" w:sz="0" w:space="0" w:color="auto"/>
        <w:bottom w:val="none" w:sz="0" w:space="0" w:color="auto"/>
        <w:right w:val="none" w:sz="0" w:space="0" w:color="auto"/>
      </w:divBdr>
    </w:div>
    <w:div w:id="199706602">
      <w:bodyDiv w:val="1"/>
      <w:marLeft w:val="0"/>
      <w:marRight w:val="0"/>
      <w:marTop w:val="0"/>
      <w:marBottom w:val="0"/>
      <w:divBdr>
        <w:top w:val="none" w:sz="0" w:space="0" w:color="auto"/>
        <w:left w:val="none" w:sz="0" w:space="0" w:color="auto"/>
        <w:bottom w:val="none" w:sz="0" w:space="0" w:color="auto"/>
        <w:right w:val="none" w:sz="0" w:space="0" w:color="auto"/>
      </w:divBdr>
    </w:div>
    <w:div w:id="219898991">
      <w:bodyDiv w:val="1"/>
      <w:marLeft w:val="0"/>
      <w:marRight w:val="0"/>
      <w:marTop w:val="0"/>
      <w:marBottom w:val="0"/>
      <w:divBdr>
        <w:top w:val="none" w:sz="0" w:space="0" w:color="auto"/>
        <w:left w:val="none" w:sz="0" w:space="0" w:color="auto"/>
        <w:bottom w:val="none" w:sz="0" w:space="0" w:color="auto"/>
        <w:right w:val="none" w:sz="0" w:space="0" w:color="auto"/>
      </w:divBdr>
    </w:div>
    <w:div w:id="228270013">
      <w:bodyDiv w:val="1"/>
      <w:marLeft w:val="0"/>
      <w:marRight w:val="0"/>
      <w:marTop w:val="0"/>
      <w:marBottom w:val="0"/>
      <w:divBdr>
        <w:top w:val="none" w:sz="0" w:space="0" w:color="auto"/>
        <w:left w:val="none" w:sz="0" w:space="0" w:color="auto"/>
        <w:bottom w:val="none" w:sz="0" w:space="0" w:color="auto"/>
        <w:right w:val="none" w:sz="0" w:space="0" w:color="auto"/>
      </w:divBdr>
    </w:div>
    <w:div w:id="260722720">
      <w:bodyDiv w:val="1"/>
      <w:marLeft w:val="0"/>
      <w:marRight w:val="0"/>
      <w:marTop w:val="0"/>
      <w:marBottom w:val="0"/>
      <w:divBdr>
        <w:top w:val="none" w:sz="0" w:space="0" w:color="auto"/>
        <w:left w:val="none" w:sz="0" w:space="0" w:color="auto"/>
        <w:bottom w:val="none" w:sz="0" w:space="0" w:color="auto"/>
        <w:right w:val="none" w:sz="0" w:space="0" w:color="auto"/>
      </w:divBdr>
      <w:divsChild>
        <w:div w:id="1371681545">
          <w:marLeft w:val="0"/>
          <w:marRight w:val="0"/>
          <w:marTop w:val="0"/>
          <w:marBottom w:val="0"/>
          <w:divBdr>
            <w:top w:val="none" w:sz="0" w:space="0" w:color="auto"/>
            <w:left w:val="none" w:sz="0" w:space="0" w:color="auto"/>
            <w:bottom w:val="none" w:sz="0" w:space="0" w:color="auto"/>
            <w:right w:val="none" w:sz="0" w:space="0" w:color="auto"/>
          </w:divBdr>
        </w:div>
        <w:div w:id="1713266933">
          <w:marLeft w:val="0"/>
          <w:marRight w:val="0"/>
          <w:marTop w:val="0"/>
          <w:marBottom w:val="0"/>
          <w:divBdr>
            <w:top w:val="none" w:sz="0" w:space="0" w:color="auto"/>
            <w:left w:val="none" w:sz="0" w:space="0" w:color="auto"/>
            <w:bottom w:val="none" w:sz="0" w:space="0" w:color="auto"/>
            <w:right w:val="none" w:sz="0" w:space="0" w:color="auto"/>
          </w:divBdr>
        </w:div>
        <w:div w:id="684328271">
          <w:marLeft w:val="0"/>
          <w:marRight w:val="0"/>
          <w:marTop w:val="0"/>
          <w:marBottom w:val="0"/>
          <w:divBdr>
            <w:top w:val="none" w:sz="0" w:space="0" w:color="auto"/>
            <w:left w:val="none" w:sz="0" w:space="0" w:color="auto"/>
            <w:bottom w:val="none" w:sz="0" w:space="0" w:color="auto"/>
            <w:right w:val="none" w:sz="0" w:space="0" w:color="auto"/>
          </w:divBdr>
        </w:div>
        <w:div w:id="547183656">
          <w:marLeft w:val="0"/>
          <w:marRight w:val="0"/>
          <w:marTop w:val="0"/>
          <w:marBottom w:val="0"/>
          <w:divBdr>
            <w:top w:val="none" w:sz="0" w:space="0" w:color="auto"/>
            <w:left w:val="none" w:sz="0" w:space="0" w:color="auto"/>
            <w:bottom w:val="none" w:sz="0" w:space="0" w:color="auto"/>
            <w:right w:val="none" w:sz="0" w:space="0" w:color="auto"/>
          </w:divBdr>
        </w:div>
      </w:divsChild>
    </w:div>
    <w:div w:id="262567729">
      <w:bodyDiv w:val="1"/>
      <w:marLeft w:val="0"/>
      <w:marRight w:val="0"/>
      <w:marTop w:val="0"/>
      <w:marBottom w:val="0"/>
      <w:divBdr>
        <w:top w:val="none" w:sz="0" w:space="0" w:color="auto"/>
        <w:left w:val="none" w:sz="0" w:space="0" w:color="auto"/>
        <w:bottom w:val="none" w:sz="0" w:space="0" w:color="auto"/>
        <w:right w:val="none" w:sz="0" w:space="0" w:color="auto"/>
      </w:divBdr>
      <w:divsChild>
        <w:div w:id="2110660756">
          <w:marLeft w:val="0"/>
          <w:marRight w:val="0"/>
          <w:marTop w:val="0"/>
          <w:marBottom w:val="0"/>
          <w:divBdr>
            <w:top w:val="none" w:sz="0" w:space="0" w:color="auto"/>
            <w:left w:val="none" w:sz="0" w:space="0" w:color="auto"/>
            <w:bottom w:val="none" w:sz="0" w:space="0" w:color="auto"/>
            <w:right w:val="none" w:sz="0" w:space="0" w:color="auto"/>
          </w:divBdr>
        </w:div>
        <w:div w:id="1562716865">
          <w:marLeft w:val="0"/>
          <w:marRight w:val="0"/>
          <w:marTop w:val="0"/>
          <w:marBottom w:val="0"/>
          <w:divBdr>
            <w:top w:val="none" w:sz="0" w:space="0" w:color="auto"/>
            <w:left w:val="none" w:sz="0" w:space="0" w:color="auto"/>
            <w:bottom w:val="none" w:sz="0" w:space="0" w:color="auto"/>
            <w:right w:val="none" w:sz="0" w:space="0" w:color="auto"/>
          </w:divBdr>
        </w:div>
        <w:div w:id="771557188">
          <w:marLeft w:val="0"/>
          <w:marRight w:val="0"/>
          <w:marTop w:val="0"/>
          <w:marBottom w:val="0"/>
          <w:divBdr>
            <w:top w:val="none" w:sz="0" w:space="0" w:color="auto"/>
            <w:left w:val="none" w:sz="0" w:space="0" w:color="auto"/>
            <w:bottom w:val="none" w:sz="0" w:space="0" w:color="auto"/>
            <w:right w:val="none" w:sz="0" w:space="0" w:color="auto"/>
          </w:divBdr>
        </w:div>
        <w:div w:id="571426373">
          <w:marLeft w:val="0"/>
          <w:marRight w:val="0"/>
          <w:marTop w:val="0"/>
          <w:marBottom w:val="0"/>
          <w:divBdr>
            <w:top w:val="none" w:sz="0" w:space="0" w:color="auto"/>
            <w:left w:val="none" w:sz="0" w:space="0" w:color="auto"/>
            <w:bottom w:val="none" w:sz="0" w:space="0" w:color="auto"/>
            <w:right w:val="none" w:sz="0" w:space="0" w:color="auto"/>
          </w:divBdr>
        </w:div>
      </w:divsChild>
    </w:div>
    <w:div w:id="264849751">
      <w:bodyDiv w:val="1"/>
      <w:marLeft w:val="0"/>
      <w:marRight w:val="0"/>
      <w:marTop w:val="0"/>
      <w:marBottom w:val="0"/>
      <w:divBdr>
        <w:top w:val="none" w:sz="0" w:space="0" w:color="auto"/>
        <w:left w:val="none" w:sz="0" w:space="0" w:color="auto"/>
        <w:bottom w:val="none" w:sz="0" w:space="0" w:color="auto"/>
        <w:right w:val="none" w:sz="0" w:space="0" w:color="auto"/>
      </w:divBdr>
    </w:div>
    <w:div w:id="266500029">
      <w:bodyDiv w:val="1"/>
      <w:marLeft w:val="0"/>
      <w:marRight w:val="0"/>
      <w:marTop w:val="0"/>
      <w:marBottom w:val="0"/>
      <w:divBdr>
        <w:top w:val="none" w:sz="0" w:space="0" w:color="auto"/>
        <w:left w:val="none" w:sz="0" w:space="0" w:color="auto"/>
        <w:bottom w:val="none" w:sz="0" w:space="0" w:color="auto"/>
        <w:right w:val="none" w:sz="0" w:space="0" w:color="auto"/>
      </w:divBdr>
    </w:div>
    <w:div w:id="272709091">
      <w:bodyDiv w:val="1"/>
      <w:marLeft w:val="0"/>
      <w:marRight w:val="0"/>
      <w:marTop w:val="0"/>
      <w:marBottom w:val="0"/>
      <w:divBdr>
        <w:top w:val="none" w:sz="0" w:space="0" w:color="auto"/>
        <w:left w:val="none" w:sz="0" w:space="0" w:color="auto"/>
        <w:bottom w:val="none" w:sz="0" w:space="0" w:color="auto"/>
        <w:right w:val="none" w:sz="0" w:space="0" w:color="auto"/>
      </w:divBdr>
    </w:div>
    <w:div w:id="275600469">
      <w:bodyDiv w:val="1"/>
      <w:marLeft w:val="0"/>
      <w:marRight w:val="0"/>
      <w:marTop w:val="0"/>
      <w:marBottom w:val="0"/>
      <w:divBdr>
        <w:top w:val="none" w:sz="0" w:space="0" w:color="auto"/>
        <w:left w:val="none" w:sz="0" w:space="0" w:color="auto"/>
        <w:bottom w:val="none" w:sz="0" w:space="0" w:color="auto"/>
        <w:right w:val="none" w:sz="0" w:space="0" w:color="auto"/>
      </w:divBdr>
    </w:div>
    <w:div w:id="279840134">
      <w:bodyDiv w:val="1"/>
      <w:marLeft w:val="0"/>
      <w:marRight w:val="0"/>
      <w:marTop w:val="0"/>
      <w:marBottom w:val="0"/>
      <w:divBdr>
        <w:top w:val="none" w:sz="0" w:space="0" w:color="auto"/>
        <w:left w:val="none" w:sz="0" w:space="0" w:color="auto"/>
        <w:bottom w:val="none" w:sz="0" w:space="0" w:color="auto"/>
        <w:right w:val="none" w:sz="0" w:space="0" w:color="auto"/>
      </w:divBdr>
    </w:div>
    <w:div w:id="285553189">
      <w:bodyDiv w:val="1"/>
      <w:marLeft w:val="0"/>
      <w:marRight w:val="0"/>
      <w:marTop w:val="0"/>
      <w:marBottom w:val="0"/>
      <w:divBdr>
        <w:top w:val="none" w:sz="0" w:space="0" w:color="auto"/>
        <w:left w:val="none" w:sz="0" w:space="0" w:color="auto"/>
        <w:bottom w:val="none" w:sz="0" w:space="0" w:color="auto"/>
        <w:right w:val="none" w:sz="0" w:space="0" w:color="auto"/>
      </w:divBdr>
    </w:div>
    <w:div w:id="295987562">
      <w:bodyDiv w:val="1"/>
      <w:marLeft w:val="0"/>
      <w:marRight w:val="0"/>
      <w:marTop w:val="0"/>
      <w:marBottom w:val="0"/>
      <w:divBdr>
        <w:top w:val="none" w:sz="0" w:space="0" w:color="auto"/>
        <w:left w:val="none" w:sz="0" w:space="0" w:color="auto"/>
        <w:bottom w:val="none" w:sz="0" w:space="0" w:color="auto"/>
        <w:right w:val="none" w:sz="0" w:space="0" w:color="auto"/>
      </w:divBdr>
    </w:div>
    <w:div w:id="296879938">
      <w:bodyDiv w:val="1"/>
      <w:marLeft w:val="0"/>
      <w:marRight w:val="0"/>
      <w:marTop w:val="0"/>
      <w:marBottom w:val="0"/>
      <w:divBdr>
        <w:top w:val="none" w:sz="0" w:space="0" w:color="auto"/>
        <w:left w:val="none" w:sz="0" w:space="0" w:color="auto"/>
        <w:bottom w:val="none" w:sz="0" w:space="0" w:color="auto"/>
        <w:right w:val="none" w:sz="0" w:space="0" w:color="auto"/>
      </w:divBdr>
      <w:divsChild>
        <w:div w:id="1119880783">
          <w:marLeft w:val="0"/>
          <w:marRight w:val="0"/>
          <w:marTop w:val="0"/>
          <w:marBottom w:val="0"/>
          <w:divBdr>
            <w:top w:val="none" w:sz="0" w:space="0" w:color="auto"/>
            <w:left w:val="none" w:sz="0" w:space="0" w:color="auto"/>
            <w:bottom w:val="none" w:sz="0" w:space="0" w:color="auto"/>
            <w:right w:val="none" w:sz="0" w:space="0" w:color="auto"/>
          </w:divBdr>
        </w:div>
        <w:div w:id="52511036">
          <w:marLeft w:val="0"/>
          <w:marRight w:val="0"/>
          <w:marTop w:val="0"/>
          <w:marBottom w:val="0"/>
          <w:divBdr>
            <w:top w:val="none" w:sz="0" w:space="0" w:color="auto"/>
            <w:left w:val="none" w:sz="0" w:space="0" w:color="auto"/>
            <w:bottom w:val="none" w:sz="0" w:space="0" w:color="auto"/>
            <w:right w:val="none" w:sz="0" w:space="0" w:color="auto"/>
          </w:divBdr>
        </w:div>
        <w:div w:id="1454716638">
          <w:marLeft w:val="0"/>
          <w:marRight w:val="0"/>
          <w:marTop w:val="0"/>
          <w:marBottom w:val="0"/>
          <w:divBdr>
            <w:top w:val="none" w:sz="0" w:space="0" w:color="auto"/>
            <w:left w:val="none" w:sz="0" w:space="0" w:color="auto"/>
            <w:bottom w:val="none" w:sz="0" w:space="0" w:color="auto"/>
            <w:right w:val="none" w:sz="0" w:space="0" w:color="auto"/>
          </w:divBdr>
        </w:div>
        <w:div w:id="1959483254">
          <w:marLeft w:val="0"/>
          <w:marRight w:val="0"/>
          <w:marTop w:val="0"/>
          <w:marBottom w:val="0"/>
          <w:divBdr>
            <w:top w:val="none" w:sz="0" w:space="0" w:color="auto"/>
            <w:left w:val="none" w:sz="0" w:space="0" w:color="auto"/>
            <w:bottom w:val="none" w:sz="0" w:space="0" w:color="auto"/>
            <w:right w:val="none" w:sz="0" w:space="0" w:color="auto"/>
          </w:divBdr>
        </w:div>
      </w:divsChild>
    </w:div>
    <w:div w:id="299923655">
      <w:bodyDiv w:val="1"/>
      <w:marLeft w:val="0"/>
      <w:marRight w:val="0"/>
      <w:marTop w:val="0"/>
      <w:marBottom w:val="0"/>
      <w:divBdr>
        <w:top w:val="none" w:sz="0" w:space="0" w:color="auto"/>
        <w:left w:val="none" w:sz="0" w:space="0" w:color="auto"/>
        <w:bottom w:val="none" w:sz="0" w:space="0" w:color="auto"/>
        <w:right w:val="none" w:sz="0" w:space="0" w:color="auto"/>
      </w:divBdr>
    </w:div>
    <w:div w:id="306512741">
      <w:bodyDiv w:val="1"/>
      <w:marLeft w:val="0"/>
      <w:marRight w:val="0"/>
      <w:marTop w:val="0"/>
      <w:marBottom w:val="0"/>
      <w:divBdr>
        <w:top w:val="none" w:sz="0" w:space="0" w:color="auto"/>
        <w:left w:val="none" w:sz="0" w:space="0" w:color="auto"/>
        <w:bottom w:val="none" w:sz="0" w:space="0" w:color="auto"/>
        <w:right w:val="none" w:sz="0" w:space="0" w:color="auto"/>
      </w:divBdr>
    </w:div>
    <w:div w:id="307590892">
      <w:bodyDiv w:val="1"/>
      <w:marLeft w:val="0"/>
      <w:marRight w:val="0"/>
      <w:marTop w:val="0"/>
      <w:marBottom w:val="0"/>
      <w:divBdr>
        <w:top w:val="none" w:sz="0" w:space="0" w:color="auto"/>
        <w:left w:val="none" w:sz="0" w:space="0" w:color="auto"/>
        <w:bottom w:val="none" w:sz="0" w:space="0" w:color="auto"/>
        <w:right w:val="none" w:sz="0" w:space="0" w:color="auto"/>
      </w:divBdr>
    </w:div>
    <w:div w:id="323318997">
      <w:bodyDiv w:val="1"/>
      <w:marLeft w:val="0"/>
      <w:marRight w:val="0"/>
      <w:marTop w:val="0"/>
      <w:marBottom w:val="0"/>
      <w:divBdr>
        <w:top w:val="none" w:sz="0" w:space="0" w:color="auto"/>
        <w:left w:val="none" w:sz="0" w:space="0" w:color="auto"/>
        <w:bottom w:val="none" w:sz="0" w:space="0" w:color="auto"/>
        <w:right w:val="none" w:sz="0" w:space="0" w:color="auto"/>
      </w:divBdr>
    </w:div>
    <w:div w:id="328293784">
      <w:bodyDiv w:val="1"/>
      <w:marLeft w:val="0"/>
      <w:marRight w:val="0"/>
      <w:marTop w:val="0"/>
      <w:marBottom w:val="0"/>
      <w:divBdr>
        <w:top w:val="none" w:sz="0" w:space="0" w:color="auto"/>
        <w:left w:val="none" w:sz="0" w:space="0" w:color="auto"/>
        <w:bottom w:val="none" w:sz="0" w:space="0" w:color="auto"/>
        <w:right w:val="none" w:sz="0" w:space="0" w:color="auto"/>
      </w:divBdr>
      <w:divsChild>
        <w:div w:id="558324559">
          <w:marLeft w:val="0"/>
          <w:marRight w:val="0"/>
          <w:marTop w:val="0"/>
          <w:marBottom w:val="0"/>
          <w:divBdr>
            <w:top w:val="none" w:sz="0" w:space="0" w:color="auto"/>
            <w:left w:val="none" w:sz="0" w:space="0" w:color="auto"/>
            <w:bottom w:val="none" w:sz="0" w:space="0" w:color="auto"/>
            <w:right w:val="none" w:sz="0" w:space="0" w:color="auto"/>
          </w:divBdr>
        </w:div>
        <w:div w:id="912593220">
          <w:marLeft w:val="0"/>
          <w:marRight w:val="0"/>
          <w:marTop w:val="0"/>
          <w:marBottom w:val="0"/>
          <w:divBdr>
            <w:top w:val="none" w:sz="0" w:space="0" w:color="auto"/>
            <w:left w:val="none" w:sz="0" w:space="0" w:color="auto"/>
            <w:bottom w:val="none" w:sz="0" w:space="0" w:color="auto"/>
            <w:right w:val="none" w:sz="0" w:space="0" w:color="auto"/>
          </w:divBdr>
        </w:div>
        <w:div w:id="1961184793">
          <w:marLeft w:val="0"/>
          <w:marRight w:val="0"/>
          <w:marTop w:val="0"/>
          <w:marBottom w:val="0"/>
          <w:divBdr>
            <w:top w:val="none" w:sz="0" w:space="0" w:color="auto"/>
            <w:left w:val="none" w:sz="0" w:space="0" w:color="auto"/>
            <w:bottom w:val="none" w:sz="0" w:space="0" w:color="auto"/>
            <w:right w:val="none" w:sz="0" w:space="0" w:color="auto"/>
          </w:divBdr>
        </w:div>
        <w:div w:id="1951427155">
          <w:marLeft w:val="0"/>
          <w:marRight w:val="0"/>
          <w:marTop w:val="0"/>
          <w:marBottom w:val="0"/>
          <w:divBdr>
            <w:top w:val="none" w:sz="0" w:space="0" w:color="auto"/>
            <w:left w:val="none" w:sz="0" w:space="0" w:color="auto"/>
            <w:bottom w:val="none" w:sz="0" w:space="0" w:color="auto"/>
            <w:right w:val="none" w:sz="0" w:space="0" w:color="auto"/>
          </w:divBdr>
        </w:div>
        <w:div w:id="677318039">
          <w:marLeft w:val="0"/>
          <w:marRight w:val="0"/>
          <w:marTop w:val="0"/>
          <w:marBottom w:val="0"/>
          <w:divBdr>
            <w:top w:val="none" w:sz="0" w:space="0" w:color="auto"/>
            <w:left w:val="none" w:sz="0" w:space="0" w:color="auto"/>
            <w:bottom w:val="none" w:sz="0" w:space="0" w:color="auto"/>
            <w:right w:val="none" w:sz="0" w:space="0" w:color="auto"/>
          </w:divBdr>
        </w:div>
        <w:div w:id="374085288">
          <w:marLeft w:val="0"/>
          <w:marRight w:val="0"/>
          <w:marTop w:val="0"/>
          <w:marBottom w:val="0"/>
          <w:divBdr>
            <w:top w:val="none" w:sz="0" w:space="0" w:color="auto"/>
            <w:left w:val="none" w:sz="0" w:space="0" w:color="auto"/>
            <w:bottom w:val="none" w:sz="0" w:space="0" w:color="auto"/>
            <w:right w:val="none" w:sz="0" w:space="0" w:color="auto"/>
          </w:divBdr>
        </w:div>
      </w:divsChild>
    </w:div>
    <w:div w:id="3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018241117">
          <w:marLeft w:val="0"/>
          <w:marRight w:val="0"/>
          <w:marTop w:val="0"/>
          <w:marBottom w:val="0"/>
          <w:divBdr>
            <w:top w:val="none" w:sz="0" w:space="0" w:color="auto"/>
            <w:left w:val="none" w:sz="0" w:space="0" w:color="auto"/>
            <w:bottom w:val="none" w:sz="0" w:space="0" w:color="auto"/>
            <w:right w:val="none" w:sz="0" w:space="0" w:color="auto"/>
          </w:divBdr>
        </w:div>
        <w:div w:id="336428257">
          <w:marLeft w:val="0"/>
          <w:marRight w:val="0"/>
          <w:marTop w:val="0"/>
          <w:marBottom w:val="0"/>
          <w:divBdr>
            <w:top w:val="none" w:sz="0" w:space="0" w:color="auto"/>
            <w:left w:val="none" w:sz="0" w:space="0" w:color="auto"/>
            <w:bottom w:val="none" w:sz="0" w:space="0" w:color="auto"/>
            <w:right w:val="none" w:sz="0" w:space="0" w:color="auto"/>
          </w:divBdr>
        </w:div>
      </w:divsChild>
    </w:div>
    <w:div w:id="330715727">
      <w:bodyDiv w:val="1"/>
      <w:marLeft w:val="0"/>
      <w:marRight w:val="0"/>
      <w:marTop w:val="0"/>
      <w:marBottom w:val="0"/>
      <w:divBdr>
        <w:top w:val="none" w:sz="0" w:space="0" w:color="auto"/>
        <w:left w:val="none" w:sz="0" w:space="0" w:color="auto"/>
        <w:bottom w:val="none" w:sz="0" w:space="0" w:color="auto"/>
        <w:right w:val="none" w:sz="0" w:space="0" w:color="auto"/>
      </w:divBdr>
    </w:div>
    <w:div w:id="334380852">
      <w:bodyDiv w:val="1"/>
      <w:marLeft w:val="0"/>
      <w:marRight w:val="0"/>
      <w:marTop w:val="0"/>
      <w:marBottom w:val="0"/>
      <w:divBdr>
        <w:top w:val="none" w:sz="0" w:space="0" w:color="auto"/>
        <w:left w:val="none" w:sz="0" w:space="0" w:color="auto"/>
        <w:bottom w:val="none" w:sz="0" w:space="0" w:color="auto"/>
        <w:right w:val="none" w:sz="0" w:space="0" w:color="auto"/>
      </w:divBdr>
      <w:divsChild>
        <w:div w:id="16203748">
          <w:marLeft w:val="0"/>
          <w:marRight w:val="0"/>
          <w:marTop w:val="0"/>
          <w:marBottom w:val="0"/>
          <w:divBdr>
            <w:top w:val="none" w:sz="0" w:space="0" w:color="auto"/>
            <w:left w:val="none" w:sz="0" w:space="0" w:color="auto"/>
            <w:bottom w:val="none" w:sz="0" w:space="0" w:color="auto"/>
            <w:right w:val="none" w:sz="0" w:space="0" w:color="auto"/>
          </w:divBdr>
        </w:div>
        <w:div w:id="1385637452">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652060169">
          <w:marLeft w:val="0"/>
          <w:marRight w:val="0"/>
          <w:marTop w:val="0"/>
          <w:marBottom w:val="0"/>
          <w:divBdr>
            <w:top w:val="none" w:sz="0" w:space="0" w:color="auto"/>
            <w:left w:val="none" w:sz="0" w:space="0" w:color="auto"/>
            <w:bottom w:val="none" w:sz="0" w:space="0" w:color="auto"/>
            <w:right w:val="none" w:sz="0" w:space="0" w:color="auto"/>
          </w:divBdr>
        </w:div>
      </w:divsChild>
    </w:div>
    <w:div w:id="334454563">
      <w:bodyDiv w:val="1"/>
      <w:marLeft w:val="0"/>
      <w:marRight w:val="0"/>
      <w:marTop w:val="0"/>
      <w:marBottom w:val="0"/>
      <w:divBdr>
        <w:top w:val="none" w:sz="0" w:space="0" w:color="auto"/>
        <w:left w:val="none" w:sz="0" w:space="0" w:color="auto"/>
        <w:bottom w:val="none" w:sz="0" w:space="0" w:color="auto"/>
        <w:right w:val="none" w:sz="0" w:space="0" w:color="auto"/>
      </w:divBdr>
      <w:divsChild>
        <w:div w:id="1624997258">
          <w:marLeft w:val="0"/>
          <w:marRight w:val="0"/>
          <w:marTop w:val="0"/>
          <w:marBottom w:val="0"/>
          <w:divBdr>
            <w:top w:val="none" w:sz="0" w:space="0" w:color="auto"/>
            <w:left w:val="none" w:sz="0" w:space="0" w:color="auto"/>
            <w:bottom w:val="none" w:sz="0" w:space="0" w:color="auto"/>
            <w:right w:val="none" w:sz="0" w:space="0" w:color="auto"/>
          </w:divBdr>
        </w:div>
        <w:div w:id="462037373">
          <w:marLeft w:val="0"/>
          <w:marRight w:val="0"/>
          <w:marTop w:val="0"/>
          <w:marBottom w:val="0"/>
          <w:divBdr>
            <w:top w:val="none" w:sz="0" w:space="0" w:color="auto"/>
            <w:left w:val="none" w:sz="0" w:space="0" w:color="auto"/>
            <w:bottom w:val="none" w:sz="0" w:space="0" w:color="auto"/>
            <w:right w:val="none" w:sz="0" w:space="0" w:color="auto"/>
          </w:divBdr>
        </w:div>
      </w:divsChild>
    </w:div>
    <w:div w:id="336345230">
      <w:bodyDiv w:val="1"/>
      <w:marLeft w:val="0"/>
      <w:marRight w:val="0"/>
      <w:marTop w:val="0"/>
      <w:marBottom w:val="0"/>
      <w:divBdr>
        <w:top w:val="none" w:sz="0" w:space="0" w:color="auto"/>
        <w:left w:val="none" w:sz="0" w:space="0" w:color="auto"/>
        <w:bottom w:val="none" w:sz="0" w:space="0" w:color="auto"/>
        <w:right w:val="none" w:sz="0" w:space="0" w:color="auto"/>
      </w:divBdr>
    </w:div>
    <w:div w:id="337772586">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346560011">
      <w:bodyDiv w:val="1"/>
      <w:marLeft w:val="0"/>
      <w:marRight w:val="0"/>
      <w:marTop w:val="0"/>
      <w:marBottom w:val="0"/>
      <w:divBdr>
        <w:top w:val="none" w:sz="0" w:space="0" w:color="auto"/>
        <w:left w:val="none" w:sz="0" w:space="0" w:color="auto"/>
        <w:bottom w:val="none" w:sz="0" w:space="0" w:color="auto"/>
        <w:right w:val="none" w:sz="0" w:space="0" w:color="auto"/>
      </w:divBdr>
      <w:divsChild>
        <w:div w:id="180633495">
          <w:marLeft w:val="0"/>
          <w:marRight w:val="0"/>
          <w:marTop w:val="0"/>
          <w:marBottom w:val="0"/>
          <w:divBdr>
            <w:top w:val="none" w:sz="0" w:space="0" w:color="auto"/>
            <w:left w:val="none" w:sz="0" w:space="0" w:color="auto"/>
            <w:bottom w:val="none" w:sz="0" w:space="0" w:color="auto"/>
            <w:right w:val="none" w:sz="0" w:space="0" w:color="auto"/>
          </w:divBdr>
        </w:div>
        <w:div w:id="321276457">
          <w:marLeft w:val="0"/>
          <w:marRight w:val="0"/>
          <w:marTop w:val="0"/>
          <w:marBottom w:val="0"/>
          <w:divBdr>
            <w:top w:val="none" w:sz="0" w:space="0" w:color="auto"/>
            <w:left w:val="none" w:sz="0" w:space="0" w:color="auto"/>
            <w:bottom w:val="none" w:sz="0" w:space="0" w:color="auto"/>
            <w:right w:val="none" w:sz="0" w:space="0" w:color="auto"/>
          </w:divBdr>
        </w:div>
        <w:div w:id="1885754818">
          <w:marLeft w:val="0"/>
          <w:marRight w:val="0"/>
          <w:marTop w:val="0"/>
          <w:marBottom w:val="0"/>
          <w:divBdr>
            <w:top w:val="none" w:sz="0" w:space="0" w:color="auto"/>
            <w:left w:val="none" w:sz="0" w:space="0" w:color="auto"/>
            <w:bottom w:val="none" w:sz="0" w:space="0" w:color="auto"/>
            <w:right w:val="none" w:sz="0" w:space="0" w:color="auto"/>
          </w:divBdr>
        </w:div>
        <w:div w:id="428744362">
          <w:marLeft w:val="0"/>
          <w:marRight w:val="0"/>
          <w:marTop w:val="0"/>
          <w:marBottom w:val="0"/>
          <w:divBdr>
            <w:top w:val="none" w:sz="0" w:space="0" w:color="auto"/>
            <w:left w:val="none" w:sz="0" w:space="0" w:color="auto"/>
            <w:bottom w:val="none" w:sz="0" w:space="0" w:color="auto"/>
            <w:right w:val="none" w:sz="0" w:space="0" w:color="auto"/>
          </w:divBdr>
        </w:div>
        <w:div w:id="1470856464">
          <w:marLeft w:val="0"/>
          <w:marRight w:val="0"/>
          <w:marTop w:val="0"/>
          <w:marBottom w:val="0"/>
          <w:divBdr>
            <w:top w:val="none" w:sz="0" w:space="0" w:color="auto"/>
            <w:left w:val="none" w:sz="0" w:space="0" w:color="auto"/>
            <w:bottom w:val="none" w:sz="0" w:space="0" w:color="auto"/>
            <w:right w:val="none" w:sz="0" w:space="0" w:color="auto"/>
          </w:divBdr>
        </w:div>
        <w:div w:id="682706679">
          <w:marLeft w:val="0"/>
          <w:marRight w:val="0"/>
          <w:marTop w:val="0"/>
          <w:marBottom w:val="0"/>
          <w:divBdr>
            <w:top w:val="none" w:sz="0" w:space="0" w:color="auto"/>
            <w:left w:val="none" w:sz="0" w:space="0" w:color="auto"/>
            <w:bottom w:val="none" w:sz="0" w:space="0" w:color="auto"/>
            <w:right w:val="none" w:sz="0" w:space="0" w:color="auto"/>
          </w:divBdr>
        </w:div>
        <w:div w:id="624120162">
          <w:marLeft w:val="0"/>
          <w:marRight w:val="0"/>
          <w:marTop w:val="0"/>
          <w:marBottom w:val="0"/>
          <w:divBdr>
            <w:top w:val="none" w:sz="0" w:space="0" w:color="auto"/>
            <w:left w:val="none" w:sz="0" w:space="0" w:color="auto"/>
            <w:bottom w:val="none" w:sz="0" w:space="0" w:color="auto"/>
            <w:right w:val="none" w:sz="0" w:space="0" w:color="auto"/>
          </w:divBdr>
        </w:div>
        <w:div w:id="176120119">
          <w:marLeft w:val="0"/>
          <w:marRight w:val="0"/>
          <w:marTop w:val="0"/>
          <w:marBottom w:val="0"/>
          <w:divBdr>
            <w:top w:val="none" w:sz="0" w:space="0" w:color="auto"/>
            <w:left w:val="none" w:sz="0" w:space="0" w:color="auto"/>
            <w:bottom w:val="none" w:sz="0" w:space="0" w:color="auto"/>
            <w:right w:val="none" w:sz="0" w:space="0" w:color="auto"/>
          </w:divBdr>
        </w:div>
        <w:div w:id="181020415">
          <w:marLeft w:val="0"/>
          <w:marRight w:val="0"/>
          <w:marTop w:val="0"/>
          <w:marBottom w:val="0"/>
          <w:divBdr>
            <w:top w:val="none" w:sz="0" w:space="0" w:color="auto"/>
            <w:left w:val="none" w:sz="0" w:space="0" w:color="auto"/>
            <w:bottom w:val="none" w:sz="0" w:space="0" w:color="auto"/>
            <w:right w:val="none" w:sz="0" w:space="0" w:color="auto"/>
          </w:divBdr>
        </w:div>
        <w:div w:id="1767996392">
          <w:marLeft w:val="0"/>
          <w:marRight w:val="0"/>
          <w:marTop w:val="0"/>
          <w:marBottom w:val="0"/>
          <w:divBdr>
            <w:top w:val="none" w:sz="0" w:space="0" w:color="auto"/>
            <w:left w:val="none" w:sz="0" w:space="0" w:color="auto"/>
            <w:bottom w:val="none" w:sz="0" w:space="0" w:color="auto"/>
            <w:right w:val="none" w:sz="0" w:space="0" w:color="auto"/>
          </w:divBdr>
        </w:div>
        <w:div w:id="1530099202">
          <w:marLeft w:val="0"/>
          <w:marRight w:val="0"/>
          <w:marTop w:val="0"/>
          <w:marBottom w:val="0"/>
          <w:divBdr>
            <w:top w:val="none" w:sz="0" w:space="0" w:color="auto"/>
            <w:left w:val="none" w:sz="0" w:space="0" w:color="auto"/>
            <w:bottom w:val="none" w:sz="0" w:space="0" w:color="auto"/>
            <w:right w:val="none" w:sz="0" w:space="0" w:color="auto"/>
          </w:divBdr>
        </w:div>
      </w:divsChild>
    </w:div>
    <w:div w:id="366178437">
      <w:bodyDiv w:val="1"/>
      <w:marLeft w:val="0"/>
      <w:marRight w:val="0"/>
      <w:marTop w:val="0"/>
      <w:marBottom w:val="0"/>
      <w:divBdr>
        <w:top w:val="none" w:sz="0" w:space="0" w:color="auto"/>
        <w:left w:val="none" w:sz="0" w:space="0" w:color="auto"/>
        <w:bottom w:val="none" w:sz="0" w:space="0" w:color="auto"/>
        <w:right w:val="none" w:sz="0" w:space="0" w:color="auto"/>
      </w:divBdr>
      <w:divsChild>
        <w:div w:id="1322588019">
          <w:marLeft w:val="0"/>
          <w:marRight w:val="0"/>
          <w:marTop w:val="0"/>
          <w:marBottom w:val="0"/>
          <w:divBdr>
            <w:top w:val="none" w:sz="0" w:space="0" w:color="auto"/>
            <w:left w:val="none" w:sz="0" w:space="0" w:color="auto"/>
            <w:bottom w:val="none" w:sz="0" w:space="0" w:color="auto"/>
            <w:right w:val="none" w:sz="0" w:space="0" w:color="auto"/>
          </w:divBdr>
        </w:div>
        <w:div w:id="531528898">
          <w:marLeft w:val="0"/>
          <w:marRight w:val="0"/>
          <w:marTop w:val="0"/>
          <w:marBottom w:val="0"/>
          <w:divBdr>
            <w:top w:val="none" w:sz="0" w:space="0" w:color="auto"/>
            <w:left w:val="none" w:sz="0" w:space="0" w:color="auto"/>
            <w:bottom w:val="none" w:sz="0" w:space="0" w:color="auto"/>
            <w:right w:val="none" w:sz="0" w:space="0" w:color="auto"/>
          </w:divBdr>
        </w:div>
        <w:div w:id="642466520">
          <w:marLeft w:val="0"/>
          <w:marRight w:val="0"/>
          <w:marTop w:val="0"/>
          <w:marBottom w:val="0"/>
          <w:divBdr>
            <w:top w:val="none" w:sz="0" w:space="0" w:color="auto"/>
            <w:left w:val="none" w:sz="0" w:space="0" w:color="auto"/>
            <w:bottom w:val="none" w:sz="0" w:space="0" w:color="auto"/>
            <w:right w:val="none" w:sz="0" w:space="0" w:color="auto"/>
          </w:divBdr>
        </w:div>
        <w:div w:id="1969820453">
          <w:marLeft w:val="0"/>
          <w:marRight w:val="0"/>
          <w:marTop w:val="0"/>
          <w:marBottom w:val="0"/>
          <w:divBdr>
            <w:top w:val="none" w:sz="0" w:space="0" w:color="auto"/>
            <w:left w:val="none" w:sz="0" w:space="0" w:color="auto"/>
            <w:bottom w:val="none" w:sz="0" w:space="0" w:color="auto"/>
            <w:right w:val="none" w:sz="0" w:space="0" w:color="auto"/>
          </w:divBdr>
        </w:div>
        <w:div w:id="1218007835">
          <w:marLeft w:val="0"/>
          <w:marRight w:val="0"/>
          <w:marTop w:val="0"/>
          <w:marBottom w:val="0"/>
          <w:divBdr>
            <w:top w:val="none" w:sz="0" w:space="0" w:color="auto"/>
            <w:left w:val="none" w:sz="0" w:space="0" w:color="auto"/>
            <w:bottom w:val="none" w:sz="0" w:space="0" w:color="auto"/>
            <w:right w:val="none" w:sz="0" w:space="0" w:color="auto"/>
          </w:divBdr>
        </w:div>
        <w:div w:id="543834221">
          <w:marLeft w:val="0"/>
          <w:marRight w:val="0"/>
          <w:marTop w:val="0"/>
          <w:marBottom w:val="0"/>
          <w:divBdr>
            <w:top w:val="none" w:sz="0" w:space="0" w:color="auto"/>
            <w:left w:val="none" w:sz="0" w:space="0" w:color="auto"/>
            <w:bottom w:val="none" w:sz="0" w:space="0" w:color="auto"/>
            <w:right w:val="none" w:sz="0" w:space="0" w:color="auto"/>
          </w:divBdr>
        </w:div>
      </w:divsChild>
    </w:div>
    <w:div w:id="372777664">
      <w:bodyDiv w:val="1"/>
      <w:marLeft w:val="0"/>
      <w:marRight w:val="0"/>
      <w:marTop w:val="0"/>
      <w:marBottom w:val="0"/>
      <w:divBdr>
        <w:top w:val="none" w:sz="0" w:space="0" w:color="auto"/>
        <w:left w:val="none" w:sz="0" w:space="0" w:color="auto"/>
        <w:bottom w:val="none" w:sz="0" w:space="0" w:color="auto"/>
        <w:right w:val="none" w:sz="0" w:space="0" w:color="auto"/>
      </w:divBdr>
    </w:div>
    <w:div w:id="381364778">
      <w:bodyDiv w:val="1"/>
      <w:marLeft w:val="0"/>
      <w:marRight w:val="0"/>
      <w:marTop w:val="0"/>
      <w:marBottom w:val="0"/>
      <w:divBdr>
        <w:top w:val="none" w:sz="0" w:space="0" w:color="auto"/>
        <w:left w:val="none" w:sz="0" w:space="0" w:color="auto"/>
        <w:bottom w:val="none" w:sz="0" w:space="0" w:color="auto"/>
        <w:right w:val="none" w:sz="0" w:space="0" w:color="auto"/>
      </w:divBdr>
      <w:divsChild>
        <w:div w:id="76218830">
          <w:marLeft w:val="0"/>
          <w:marRight w:val="0"/>
          <w:marTop w:val="0"/>
          <w:marBottom w:val="0"/>
          <w:divBdr>
            <w:top w:val="none" w:sz="0" w:space="0" w:color="auto"/>
            <w:left w:val="none" w:sz="0" w:space="0" w:color="auto"/>
            <w:bottom w:val="none" w:sz="0" w:space="0" w:color="auto"/>
            <w:right w:val="none" w:sz="0" w:space="0" w:color="auto"/>
          </w:divBdr>
        </w:div>
        <w:div w:id="262543175">
          <w:marLeft w:val="0"/>
          <w:marRight w:val="0"/>
          <w:marTop w:val="0"/>
          <w:marBottom w:val="0"/>
          <w:divBdr>
            <w:top w:val="none" w:sz="0" w:space="0" w:color="auto"/>
            <w:left w:val="none" w:sz="0" w:space="0" w:color="auto"/>
            <w:bottom w:val="none" w:sz="0" w:space="0" w:color="auto"/>
            <w:right w:val="none" w:sz="0" w:space="0" w:color="auto"/>
          </w:divBdr>
        </w:div>
        <w:div w:id="2042704375">
          <w:marLeft w:val="0"/>
          <w:marRight w:val="0"/>
          <w:marTop w:val="0"/>
          <w:marBottom w:val="0"/>
          <w:divBdr>
            <w:top w:val="none" w:sz="0" w:space="0" w:color="auto"/>
            <w:left w:val="none" w:sz="0" w:space="0" w:color="auto"/>
            <w:bottom w:val="none" w:sz="0" w:space="0" w:color="auto"/>
            <w:right w:val="none" w:sz="0" w:space="0" w:color="auto"/>
          </w:divBdr>
        </w:div>
        <w:div w:id="569661452">
          <w:marLeft w:val="0"/>
          <w:marRight w:val="0"/>
          <w:marTop w:val="0"/>
          <w:marBottom w:val="0"/>
          <w:divBdr>
            <w:top w:val="none" w:sz="0" w:space="0" w:color="auto"/>
            <w:left w:val="none" w:sz="0" w:space="0" w:color="auto"/>
            <w:bottom w:val="none" w:sz="0" w:space="0" w:color="auto"/>
            <w:right w:val="none" w:sz="0" w:space="0" w:color="auto"/>
          </w:divBdr>
        </w:div>
      </w:divsChild>
    </w:div>
    <w:div w:id="393553473">
      <w:bodyDiv w:val="1"/>
      <w:marLeft w:val="0"/>
      <w:marRight w:val="0"/>
      <w:marTop w:val="0"/>
      <w:marBottom w:val="0"/>
      <w:divBdr>
        <w:top w:val="none" w:sz="0" w:space="0" w:color="auto"/>
        <w:left w:val="none" w:sz="0" w:space="0" w:color="auto"/>
        <w:bottom w:val="none" w:sz="0" w:space="0" w:color="auto"/>
        <w:right w:val="none" w:sz="0" w:space="0" w:color="auto"/>
      </w:divBdr>
    </w:div>
    <w:div w:id="395400416">
      <w:bodyDiv w:val="1"/>
      <w:marLeft w:val="0"/>
      <w:marRight w:val="0"/>
      <w:marTop w:val="0"/>
      <w:marBottom w:val="0"/>
      <w:divBdr>
        <w:top w:val="none" w:sz="0" w:space="0" w:color="auto"/>
        <w:left w:val="none" w:sz="0" w:space="0" w:color="auto"/>
        <w:bottom w:val="none" w:sz="0" w:space="0" w:color="auto"/>
        <w:right w:val="none" w:sz="0" w:space="0" w:color="auto"/>
      </w:divBdr>
    </w:div>
    <w:div w:id="411314200">
      <w:bodyDiv w:val="1"/>
      <w:marLeft w:val="0"/>
      <w:marRight w:val="0"/>
      <w:marTop w:val="0"/>
      <w:marBottom w:val="0"/>
      <w:divBdr>
        <w:top w:val="none" w:sz="0" w:space="0" w:color="auto"/>
        <w:left w:val="none" w:sz="0" w:space="0" w:color="auto"/>
        <w:bottom w:val="none" w:sz="0" w:space="0" w:color="auto"/>
        <w:right w:val="none" w:sz="0" w:space="0" w:color="auto"/>
      </w:divBdr>
      <w:divsChild>
        <w:div w:id="643387012">
          <w:marLeft w:val="0"/>
          <w:marRight w:val="0"/>
          <w:marTop w:val="0"/>
          <w:marBottom w:val="0"/>
          <w:divBdr>
            <w:top w:val="none" w:sz="0" w:space="0" w:color="auto"/>
            <w:left w:val="none" w:sz="0" w:space="0" w:color="auto"/>
            <w:bottom w:val="none" w:sz="0" w:space="0" w:color="auto"/>
            <w:right w:val="none" w:sz="0" w:space="0" w:color="auto"/>
          </w:divBdr>
        </w:div>
        <w:div w:id="1871644264">
          <w:marLeft w:val="0"/>
          <w:marRight w:val="0"/>
          <w:marTop w:val="0"/>
          <w:marBottom w:val="0"/>
          <w:divBdr>
            <w:top w:val="none" w:sz="0" w:space="0" w:color="auto"/>
            <w:left w:val="none" w:sz="0" w:space="0" w:color="auto"/>
            <w:bottom w:val="none" w:sz="0" w:space="0" w:color="auto"/>
            <w:right w:val="none" w:sz="0" w:space="0" w:color="auto"/>
          </w:divBdr>
        </w:div>
        <w:div w:id="187181411">
          <w:marLeft w:val="0"/>
          <w:marRight w:val="0"/>
          <w:marTop w:val="0"/>
          <w:marBottom w:val="0"/>
          <w:divBdr>
            <w:top w:val="none" w:sz="0" w:space="0" w:color="auto"/>
            <w:left w:val="none" w:sz="0" w:space="0" w:color="auto"/>
            <w:bottom w:val="none" w:sz="0" w:space="0" w:color="auto"/>
            <w:right w:val="none" w:sz="0" w:space="0" w:color="auto"/>
          </w:divBdr>
        </w:div>
        <w:div w:id="38215354">
          <w:marLeft w:val="0"/>
          <w:marRight w:val="0"/>
          <w:marTop w:val="0"/>
          <w:marBottom w:val="0"/>
          <w:divBdr>
            <w:top w:val="none" w:sz="0" w:space="0" w:color="auto"/>
            <w:left w:val="none" w:sz="0" w:space="0" w:color="auto"/>
            <w:bottom w:val="none" w:sz="0" w:space="0" w:color="auto"/>
            <w:right w:val="none" w:sz="0" w:space="0" w:color="auto"/>
          </w:divBdr>
        </w:div>
      </w:divsChild>
    </w:div>
    <w:div w:id="414279809">
      <w:bodyDiv w:val="1"/>
      <w:marLeft w:val="0"/>
      <w:marRight w:val="0"/>
      <w:marTop w:val="0"/>
      <w:marBottom w:val="0"/>
      <w:divBdr>
        <w:top w:val="none" w:sz="0" w:space="0" w:color="auto"/>
        <w:left w:val="none" w:sz="0" w:space="0" w:color="auto"/>
        <w:bottom w:val="none" w:sz="0" w:space="0" w:color="auto"/>
        <w:right w:val="none" w:sz="0" w:space="0" w:color="auto"/>
      </w:divBdr>
    </w:div>
    <w:div w:id="424115267">
      <w:bodyDiv w:val="1"/>
      <w:marLeft w:val="0"/>
      <w:marRight w:val="0"/>
      <w:marTop w:val="0"/>
      <w:marBottom w:val="0"/>
      <w:divBdr>
        <w:top w:val="none" w:sz="0" w:space="0" w:color="auto"/>
        <w:left w:val="none" w:sz="0" w:space="0" w:color="auto"/>
        <w:bottom w:val="none" w:sz="0" w:space="0" w:color="auto"/>
        <w:right w:val="none" w:sz="0" w:space="0" w:color="auto"/>
      </w:divBdr>
    </w:div>
    <w:div w:id="430246440">
      <w:bodyDiv w:val="1"/>
      <w:marLeft w:val="0"/>
      <w:marRight w:val="0"/>
      <w:marTop w:val="0"/>
      <w:marBottom w:val="0"/>
      <w:divBdr>
        <w:top w:val="none" w:sz="0" w:space="0" w:color="auto"/>
        <w:left w:val="none" w:sz="0" w:space="0" w:color="auto"/>
        <w:bottom w:val="none" w:sz="0" w:space="0" w:color="auto"/>
        <w:right w:val="none" w:sz="0" w:space="0" w:color="auto"/>
      </w:divBdr>
    </w:div>
    <w:div w:id="437062507">
      <w:bodyDiv w:val="1"/>
      <w:marLeft w:val="0"/>
      <w:marRight w:val="0"/>
      <w:marTop w:val="0"/>
      <w:marBottom w:val="0"/>
      <w:divBdr>
        <w:top w:val="none" w:sz="0" w:space="0" w:color="auto"/>
        <w:left w:val="none" w:sz="0" w:space="0" w:color="auto"/>
        <w:bottom w:val="none" w:sz="0" w:space="0" w:color="auto"/>
        <w:right w:val="none" w:sz="0" w:space="0" w:color="auto"/>
      </w:divBdr>
    </w:div>
    <w:div w:id="437603386">
      <w:bodyDiv w:val="1"/>
      <w:marLeft w:val="0"/>
      <w:marRight w:val="0"/>
      <w:marTop w:val="0"/>
      <w:marBottom w:val="0"/>
      <w:divBdr>
        <w:top w:val="none" w:sz="0" w:space="0" w:color="auto"/>
        <w:left w:val="none" w:sz="0" w:space="0" w:color="auto"/>
        <w:bottom w:val="none" w:sz="0" w:space="0" w:color="auto"/>
        <w:right w:val="none" w:sz="0" w:space="0" w:color="auto"/>
      </w:divBdr>
    </w:div>
    <w:div w:id="443963478">
      <w:bodyDiv w:val="1"/>
      <w:marLeft w:val="0"/>
      <w:marRight w:val="0"/>
      <w:marTop w:val="0"/>
      <w:marBottom w:val="0"/>
      <w:divBdr>
        <w:top w:val="none" w:sz="0" w:space="0" w:color="auto"/>
        <w:left w:val="none" w:sz="0" w:space="0" w:color="auto"/>
        <w:bottom w:val="none" w:sz="0" w:space="0" w:color="auto"/>
        <w:right w:val="none" w:sz="0" w:space="0" w:color="auto"/>
      </w:divBdr>
    </w:div>
    <w:div w:id="447772893">
      <w:bodyDiv w:val="1"/>
      <w:marLeft w:val="0"/>
      <w:marRight w:val="0"/>
      <w:marTop w:val="0"/>
      <w:marBottom w:val="0"/>
      <w:divBdr>
        <w:top w:val="none" w:sz="0" w:space="0" w:color="auto"/>
        <w:left w:val="none" w:sz="0" w:space="0" w:color="auto"/>
        <w:bottom w:val="none" w:sz="0" w:space="0" w:color="auto"/>
        <w:right w:val="none" w:sz="0" w:space="0" w:color="auto"/>
      </w:divBdr>
    </w:div>
    <w:div w:id="447899428">
      <w:bodyDiv w:val="1"/>
      <w:marLeft w:val="0"/>
      <w:marRight w:val="0"/>
      <w:marTop w:val="0"/>
      <w:marBottom w:val="0"/>
      <w:divBdr>
        <w:top w:val="none" w:sz="0" w:space="0" w:color="auto"/>
        <w:left w:val="none" w:sz="0" w:space="0" w:color="auto"/>
        <w:bottom w:val="none" w:sz="0" w:space="0" w:color="auto"/>
        <w:right w:val="none" w:sz="0" w:space="0" w:color="auto"/>
      </w:divBdr>
      <w:divsChild>
        <w:div w:id="1170605347">
          <w:marLeft w:val="0"/>
          <w:marRight w:val="0"/>
          <w:marTop w:val="0"/>
          <w:marBottom w:val="0"/>
          <w:divBdr>
            <w:top w:val="none" w:sz="0" w:space="0" w:color="auto"/>
            <w:left w:val="none" w:sz="0" w:space="0" w:color="auto"/>
            <w:bottom w:val="none" w:sz="0" w:space="0" w:color="auto"/>
            <w:right w:val="none" w:sz="0" w:space="0" w:color="auto"/>
          </w:divBdr>
        </w:div>
      </w:divsChild>
    </w:div>
    <w:div w:id="451948808">
      <w:bodyDiv w:val="1"/>
      <w:marLeft w:val="0"/>
      <w:marRight w:val="0"/>
      <w:marTop w:val="0"/>
      <w:marBottom w:val="0"/>
      <w:divBdr>
        <w:top w:val="none" w:sz="0" w:space="0" w:color="auto"/>
        <w:left w:val="none" w:sz="0" w:space="0" w:color="auto"/>
        <w:bottom w:val="none" w:sz="0" w:space="0" w:color="auto"/>
        <w:right w:val="none" w:sz="0" w:space="0" w:color="auto"/>
      </w:divBdr>
    </w:div>
    <w:div w:id="464272448">
      <w:bodyDiv w:val="1"/>
      <w:marLeft w:val="0"/>
      <w:marRight w:val="0"/>
      <w:marTop w:val="0"/>
      <w:marBottom w:val="0"/>
      <w:divBdr>
        <w:top w:val="none" w:sz="0" w:space="0" w:color="auto"/>
        <w:left w:val="none" w:sz="0" w:space="0" w:color="auto"/>
        <w:bottom w:val="none" w:sz="0" w:space="0" w:color="auto"/>
        <w:right w:val="none" w:sz="0" w:space="0" w:color="auto"/>
      </w:divBdr>
    </w:div>
    <w:div w:id="467016438">
      <w:bodyDiv w:val="1"/>
      <w:marLeft w:val="0"/>
      <w:marRight w:val="0"/>
      <w:marTop w:val="0"/>
      <w:marBottom w:val="0"/>
      <w:divBdr>
        <w:top w:val="none" w:sz="0" w:space="0" w:color="auto"/>
        <w:left w:val="none" w:sz="0" w:space="0" w:color="auto"/>
        <w:bottom w:val="none" w:sz="0" w:space="0" w:color="auto"/>
        <w:right w:val="none" w:sz="0" w:space="0" w:color="auto"/>
      </w:divBdr>
      <w:divsChild>
        <w:div w:id="272903430">
          <w:marLeft w:val="0"/>
          <w:marRight w:val="0"/>
          <w:marTop w:val="0"/>
          <w:marBottom w:val="0"/>
          <w:divBdr>
            <w:top w:val="none" w:sz="0" w:space="0" w:color="auto"/>
            <w:left w:val="none" w:sz="0" w:space="0" w:color="auto"/>
            <w:bottom w:val="none" w:sz="0" w:space="0" w:color="auto"/>
            <w:right w:val="none" w:sz="0" w:space="0" w:color="auto"/>
          </w:divBdr>
        </w:div>
        <w:div w:id="2106880125">
          <w:marLeft w:val="0"/>
          <w:marRight w:val="0"/>
          <w:marTop w:val="0"/>
          <w:marBottom w:val="0"/>
          <w:divBdr>
            <w:top w:val="none" w:sz="0" w:space="0" w:color="auto"/>
            <w:left w:val="none" w:sz="0" w:space="0" w:color="auto"/>
            <w:bottom w:val="none" w:sz="0" w:space="0" w:color="auto"/>
            <w:right w:val="none" w:sz="0" w:space="0" w:color="auto"/>
          </w:divBdr>
        </w:div>
        <w:div w:id="237591556">
          <w:marLeft w:val="0"/>
          <w:marRight w:val="0"/>
          <w:marTop w:val="0"/>
          <w:marBottom w:val="0"/>
          <w:divBdr>
            <w:top w:val="none" w:sz="0" w:space="0" w:color="auto"/>
            <w:left w:val="none" w:sz="0" w:space="0" w:color="auto"/>
            <w:bottom w:val="none" w:sz="0" w:space="0" w:color="auto"/>
            <w:right w:val="none" w:sz="0" w:space="0" w:color="auto"/>
          </w:divBdr>
        </w:div>
        <w:div w:id="1627661334">
          <w:marLeft w:val="0"/>
          <w:marRight w:val="0"/>
          <w:marTop w:val="0"/>
          <w:marBottom w:val="0"/>
          <w:divBdr>
            <w:top w:val="none" w:sz="0" w:space="0" w:color="auto"/>
            <w:left w:val="none" w:sz="0" w:space="0" w:color="auto"/>
            <w:bottom w:val="none" w:sz="0" w:space="0" w:color="auto"/>
            <w:right w:val="none" w:sz="0" w:space="0" w:color="auto"/>
          </w:divBdr>
        </w:div>
      </w:divsChild>
    </w:div>
    <w:div w:id="474104492">
      <w:bodyDiv w:val="1"/>
      <w:marLeft w:val="0"/>
      <w:marRight w:val="0"/>
      <w:marTop w:val="0"/>
      <w:marBottom w:val="0"/>
      <w:divBdr>
        <w:top w:val="none" w:sz="0" w:space="0" w:color="auto"/>
        <w:left w:val="none" w:sz="0" w:space="0" w:color="auto"/>
        <w:bottom w:val="none" w:sz="0" w:space="0" w:color="auto"/>
        <w:right w:val="none" w:sz="0" w:space="0" w:color="auto"/>
      </w:divBdr>
    </w:div>
    <w:div w:id="478688082">
      <w:bodyDiv w:val="1"/>
      <w:marLeft w:val="0"/>
      <w:marRight w:val="0"/>
      <w:marTop w:val="0"/>
      <w:marBottom w:val="0"/>
      <w:divBdr>
        <w:top w:val="none" w:sz="0" w:space="0" w:color="auto"/>
        <w:left w:val="none" w:sz="0" w:space="0" w:color="auto"/>
        <w:bottom w:val="none" w:sz="0" w:space="0" w:color="auto"/>
        <w:right w:val="none" w:sz="0" w:space="0" w:color="auto"/>
      </w:divBdr>
      <w:divsChild>
        <w:div w:id="1520504084">
          <w:marLeft w:val="0"/>
          <w:marRight w:val="0"/>
          <w:marTop w:val="0"/>
          <w:marBottom w:val="0"/>
          <w:divBdr>
            <w:top w:val="none" w:sz="0" w:space="0" w:color="auto"/>
            <w:left w:val="none" w:sz="0" w:space="0" w:color="auto"/>
            <w:bottom w:val="none" w:sz="0" w:space="0" w:color="auto"/>
            <w:right w:val="none" w:sz="0" w:space="0" w:color="auto"/>
          </w:divBdr>
        </w:div>
        <w:div w:id="1532572047">
          <w:marLeft w:val="0"/>
          <w:marRight w:val="0"/>
          <w:marTop w:val="0"/>
          <w:marBottom w:val="0"/>
          <w:divBdr>
            <w:top w:val="none" w:sz="0" w:space="0" w:color="auto"/>
            <w:left w:val="none" w:sz="0" w:space="0" w:color="auto"/>
            <w:bottom w:val="none" w:sz="0" w:space="0" w:color="auto"/>
            <w:right w:val="none" w:sz="0" w:space="0" w:color="auto"/>
          </w:divBdr>
        </w:div>
      </w:divsChild>
    </w:div>
    <w:div w:id="491920230">
      <w:bodyDiv w:val="1"/>
      <w:marLeft w:val="0"/>
      <w:marRight w:val="0"/>
      <w:marTop w:val="0"/>
      <w:marBottom w:val="0"/>
      <w:divBdr>
        <w:top w:val="none" w:sz="0" w:space="0" w:color="auto"/>
        <w:left w:val="none" w:sz="0" w:space="0" w:color="auto"/>
        <w:bottom w:val="none" w:sz="0" w:space="0" w:color="auto"/>
        <w:right w:val="none" w:sz="0" w:space="0" w:color="auto"/>
      </w:divBdr>
    </w:div>
    <w:div w:id="493763145">
      <w:bodyDiv w:val="1"/>
      <w:marLeft w:val="0"/>
      <w:marRight w:val="0"/>
      <w:marTop w:val="0"/>
      <w:marBottom w:val="0"/>
      <w:divBdr>
        <w:top w:val="none" w:sz="0" w:space="0" w:color="auto"/>
        <w:left w:val="none" w:sz="0" w:space="0" w:color="auto"/>
        <w:bottom w:val="none" w:sz="0" w:space="0" w:color="auto"/>
        <w:right w:val="none" w:sz="0" w:space="0" w:color="auto"/>
      </w:divBdr>
    </w:div>
    <w:div w:id="495192818">
      <w:bodyDiv w:val="1"/>
      <w:marLeft w:val="0"/>
      <w:marRight w:val="0"/>
      <w:marTop w:val="0"/>
      <w:marBottom w:val="0"/>
      <w:divBdr>
        <w:top w:val="none" w:sz="0" w:space="0" w:color="auto"/>
        <w:left w:val="none" w:sz="0" w:space="0" w:color="auto"/>
        <w:bottom w:val="none" w:sz="0" w:space="0" w:color="auto"/>
        <w:right w:val="none" w:sz="0" w:space="0" w:color="auto"/>
      </w:divBdr>
    </w:div>
    <w:div w:id="512189320">
      <w:bodyDiv w:val="1"/>
      <w:marLeft w:val="0"/>
      <w:marRight w:val="0"/>
      <w:marTop w:val="0"/>
      <w:marBottom w:val="0"/>
      <w:divBdr>
        <w:top w:val="none" w:sz="0" w:space="0" w:color="auto"/>
        <w:left w:val="none" w:sz="0" w:space="0" w:color="auto"/>
        <w:bottom w:val="none" w:sz="0" w:space="0" w:color="auto"/>
        <w:right w:val="none" w:sz="0" w:space="0" w:color="auto"/>
      </w:divBdr>
    </w:div>
    <w:div w:id="529533802">
      <w:bodyDiv w:val="1"/>
      <w:marLeft w:val="0"/>
      <w:marRight w:val="0"/>
      <w:marTop w:val="0"/>
      <w:marBottom w:val="0"/>
      <w:divBdr>
        <w:top w:val="none" w:sz="0" w:space="0" w:color="auto"/>
        <w:left w:val="none" w:sz="0" w:space="0" w:color="auto"/>
        <w:bottom w:val="none" w:sz="0" w:space="0" w:color="auto"/>
        <w:right w:val="none" w:sz="0" w:space="0" w:color="auto"/>
      </w:divBdr>
    </w:div>
    <w:div w:id="547651081">
      <w:bodyDiv w:val="1"/>
      <w:marLeft w:val="0"/>
      <w:marRight w:val="0"/>
      <w:marTop w:val="0"/>
      <w:marBottom w:val="0"/>
      <w:divBdr>
        <w:top w:val="none" w:sz="0" w:space="0" w:color="auto"/>
        <w:left w:val="none" w:sz="0" w:space="0" w:color="auto"/>
        <w:bottom w:val="none" w:sz="0" w:space="0" w:color="auto"/>
        <w:right w:val="none" w:sz="0" w:space="0" w:color="auto"/>
      </w:divBdr>
    </w:div>
    <w:div w:id="566497003">
      <w:bodyDiv w:val="1"/>
      <w:marLeft w:val="0"/>
      <w:marRight w:val="0"/>
      <w:marTop w:val="0"/>
      <w:marBottom w:val="0"/>
      <w:divBdr>
        <w:top w:val="none" w:sz="0" w:space="0" w:color="auto"/>
        <w:left w:val="none" w:sz="0" w:space="0" w:color="auto"/>
        <w:bottom w:val="none" w:sz="0" w:space="0" w:color="auto"/>
        <w:right w:val="none" w:sz="0" w:space="0" w:color="auto"/>
      </w:divBdr>
      <w:divsChild>
        <w:div w:id="1361859849">
          <w:marLeft w:val="0"/>
          <w:marRight w:val="0"/>
          <w:marTop w:val="0"/>
          <w:marBottom w:val="0"/>
          <w:divBdr>
            <w:top w:val="none" w:sz="0" w:space="0" w:color="auto"/>
            <w:left w:val="none" w:sz="0" w:space="0" w:color="auto"/>
            <w:bottom w:val="none" w:sz="0" w:space="0" w:color="auto"/>
            <w:right w:val="none" w:sz="0" w:space="0" w:color="auto"/>
          </w:divBdr>
        </w:div>
        <w:div w:id="404422939">
          <w:marLeft w:val="0"/>
          <w:marRight w:val="0"/>
          <w:marTop w:val="0"/>
          <w:marBottom w:val="0"/>
          <w:divBdr>
            <w:top w:val="none" w:sz="0" w:space="0" w:color="auto"/>
            <w:left w:val="none" w:sz="0" w:space="0" w:color="auto"/>
            <w:bottom w:val="none" w:sz="0" w:space="0" w:color="auto"/>
            <w:right w:val="none" w:sz="0" w:space="0" w:color="auto"/>
          </w:divBdr>
        </w:div>
      </w:divsChild>
    </w:div>
    <w:div w:id="570971344">
      <w:bodyDiv w:val="1"/>
      <w:marLeft w:val="0"/>
      <w:marRight w:val="0"/>
      <w:marTop w:val="0"/>
      <w:marBottom w:val="0"/>
      <w:divBdr>
        <w:top w:val="none" w:sz="0" w:space="0" w:color="auto"/>
        <w:left w:val="none" w:sz="0" w:space="0" w:color="auto"/>
        <w:bottom w:val="none" w:sz="0" w:space="0" w:color="auto"/>
        <w:right w:val="none" w:sz="0" w:space="0" w:color="auto"/>
      </w:divBdr>
    </w:div>
    <w:div w:id="585967042">
      <w:bodyDiv w:val="1"/>
      <w:marLeft w:val="0"/>
      <w:marRight w:val="0"/>
      <w:marTop w:val="0"/>
      <w:marBottom w:val="0"/>
      <w:divBdr>
        <w:top w:val="none" w:sz="0" w:space="0" w:color="auto"/>
        <w:left w:val="none" w:sz="0" w:space="0" w:color="auto"/>
        <w:bottom w:val="none" w:sz="0" w:space="0" w:color="auto"/>
        <w:right w:val="none" w:sz="0" w:space="0" w:color="auto"/>
      </w:divBdr>
    </w:div>
    <w:div w:id="586185664">
      <w:bodyDiv w:val="1"/>
      <w:marLeft w:val="0"/>
      <w:marRight w:val="0"/>
      <w:marTop w:val="0"/>
      <w:marBottom w:val="0"/>
      <w:divBdr>
        <w:top w:val="none" w:sz="0" w:space="0" w:color="auto"/>
        <w:left w:val="none" w:sz="0" w:space="0" w:color="auto"/>
        <w:bottom w:val="none" w:sz="0" w:space="0" w:color="auto"/>
        <w:right w:val="none" w:sz="0" w:space="0" w:color="auto"/>
      </w:divBdr>
      <w:divsChild>
        <w:div w:id="942881124">
          <w:marLeft w:val="0"/>
          <w:marRight w:val="0"/>
          <w:marTop w:val="0"/>
          <w:marBottom w:val="0"/>
          <w:divBdr>
            <w:top w:val="none" w:sz="0" w:space="0" w:color="auto"/>
            <w:left w:val="none" w:sz="0" w:space="0" w:color="auto"/>
            <w:bottom w:val="none" w:sz="0" w:space="0" w:color="auto"/>
            <w:right w:val="none" w:sz="0" w:space="0" w:color="auto"/>
          </w:divBdr>
        </w:div>
        <w:div w:id="1353723433">
          <w:marLeft w:val="0"/>
          <w:marRight w:val="0"/>
          <w:marTop w:val="0"/>
          <w:marBottom w:val="0"/>
          <w:divBdr>
            <w:top w:val="none" w:sz="0" w:space="0" w:color="auto"/>
            <w:left w:val="none" w:sz="0" w:space="0" w:color="auto"/>
            <w:bottom w:val="none" w:sz="0" w:space="0" w:color="auto"/>
            <w:right w:val="none" w:sz="0" w:space="0" w:color="auto"/>
          </w:divBdr>
        </w:div>
        <w:div w:id="1550192562">
          <w:marLeft w:val="0"/>
          <w:marRight w:val="0"/>
          <w:marTop w:val="0"/>
          <w:marBottom w:val="0"/>
          <w:divBdr>
            <w:top w:val="none" w:sz="0" w:space="0" w:color="auto"/>
            <w:left w:val="none" w:sz="0" w:space="0" w:color="auto"/>
            <w:bottom w:val="none" w:sz="0" w:space="0" w:color="auto"/>
            <w:right w:val="none" w:sz="0" w:space="0" w:color="auto"/>
          </w:divBdr>
        </w:div>
        <w:div w:id="1331719170">
          <w:marLeft w:val="0"/>
          <w:marRight w:val="0"/>
          <w:marTop w:val="0"/>
          <w:marBottom w:val="0"/>
          <w:divBdr>
            <w:top w:val="none" w:sz="0" w:space="0" w:color="auto"/>
            <w:left w:val="none" w:sz="0" w:space="0" w:color="auto"/>
            <w:bottom w:val="none" w:sz="0" w:space="0" w:color="auto"/>
            <w:right w:val="none" w:sz="0" w:space="0" w:color="auto"/>
          </w:divBdr>
        </w:div>
        <w:div w:id="809178477">
          <w:marLeft w:val="0"/>
          <w:marRight w:val="0"/>
          <w:marTop w:val="0"/>
          <w:marBottom w:val="0"/>
          <w:divBdr>
            <w:top w:val="none" w:sz="0" w:space="0" w:color="auto"/>
            <w:left w:val="none" w:sz="0" w:space="0" w:color="auto"/>
            <w:bottom w:val="none" w:sz="0" w:space="0" w:color="auto"/>
            <w:right w:val="none" w:sz="0" w:space="0" w:color="auto"/>
          </w:divBdr>
        </w:div>
        <w:div w:id="1596475696">
          <w:marLeft w:val="0"/>
          <w:marRight w:val="0"/>
          <w:marTop w:val="0"/>
          <w:marBottom w:val="0"/>
          <w:divBdr>
            <w:top w:val="none" w:sz="0" w:space="0" w:color="auto"/>
            <w:left w:val="none" w:sz="0" w:space="0" w:color="auto"/>
            <w:bottom w:val="none" w:sz="0" w:space="0" w:color="auto"/>
            <w:right w:val="none" w:sz="0" w:space="0" w:color="auto"/>
          </w:divBdr>
        </w:div>
        <w:div w:id="734742832">
          <w:marLeft w:val="0"/>
          <w:marRight w:val="0"/>
          <w:marTop w:val="0"/>
          <w:marBottom w:val="0"/>
          <w:divBdr>
            <w:top w:val="none" w:sz="0" w:space="0" w:color="auto"/>
            <w:left w:val="none" w:sz="0" w:space="0" w:color="auto"/>
            <w:bottom w:val="none" w:sz="0" w:space="0" w:color="auto"/>
            <w:right w:val="none" w:sz="0" w:space="0" w:color="auto"/>
          </w:divBdr>
        </w:div>
        <w:div w:id="424157666">
          <w:marLeft w:val="0"/>
          <w:marRight w:val="0"/>
          <w:marTop w:val="0"/>
          <w:marBottom w:val="0"/>
          <w:divBdr>
            <w:top w:val="none" w:sz="0" w:space="0" w:color="auto"/>
            <w:left w:val="none" w:sz="0" w:space="0" w:color="auto"/>
            <w:bottom w:val="none" w:sz="0" w:space="0" w:color="auto"/>
            <w:right w:val="none" w:sz="0" w:space="0" w:color="auto"/>
          </w:divBdr>
        </w:div>
        <w:div w:id="931091108">
          <w:marLeft w:val="0"/>
          <w:marRight w:val="0"/>
          <w:marTop w:val="0"/>
          <w:marBottom w:val="0"/>
          <w:divBdr>
            <w:top w:val="none" w:sz="0" w:space="0" w:color="auto"/>
            <w:left w:val="none" w:sz="0" w:space="0" w:color="auto"/>
            <w:bottom w:val="none" w:sz="0" w:space="0" w:color="auto"/>
            <w:right w:val="none" w:sz="0" w:space="0" w:color="auto"/>
          </w:divBdr>
        </w:div>
        <w:div w:id="1320618095">
          <w:marLeft w:val="0"/>
          <w:marRight w:val="0"/>
          <w:marTop w:val="0"/>
          <w:marBottom w:val="0"/>
          <w:divBdr>
            <w:top w:val="none" w:sz="0" w:space="0" w:color="auto"/>
            <w:left w:val="none" w:sz="0" w:space="0" w:color="auto"/>
            <w:bottom w:val="none" w:sz="0" w:space="0" w:color="auto"/>
            <w:right w:val="none" w:sz="0" w:space="0" w:color="auto"/>
          </w:divBdr>
        </w:div>
        <w:div w:id="845556387">
          <w:marLeft w:val="0"/>
          <w:marRight w:val="0"/>
          <w:marTop w:val="0"/>
          <w:marBottom w:val="0"/>
          <w:divBdr>
            <w:top w:val="none" w:sz="0" w:space="0" w:color="auto"/>
            <w:left w:val="none" w:sz="0" w:space="0" w:color="auto"/>
            <w:bottom w:val="none" w:sz="0" w:space="0" w:color="auto"/>
            <w:right w:val="none" w:sz="0" w:space="0" w:color="auto"/>
          </w:divBdr>
        </w:div>
      </w:divsChild>
    </w:div>
    <w:div w:id="588852213">
      <w:bodyDiv w:val="1"/>
      <w:marLeft w:val="0"/>
      <w:marRight w:val="0"/>
      <w:marTop w:val="0"/>
      <w:marBottom w:val="0"/>
      <w:divBdr>
        <w:top w:val="none" w:sz="0" w:space="0" w:color="auto"/>
        <w:left w:val="none" w:sz="0" w:space="0" w:color="auto"/>
        <w:bottom w:val="none" w:sz="0" w:space="0" w:color="auto"/>
        <w:right w:val="none" w:sz="0" w:space="0" w:color="auto"/>
      </w:divBdr>
    </w:div>
    <w:div w:id="599290794">
      <w:bodyDiv w:val="1"/>
      <w:marLeft w:val="0"/>
      <w:marRight w:val="0"/>
      <w:marTop w:val="0"/>
      <w:marBottom w:val="0"/>
      <w:divBdr>
        <w:top w:val="none" w:sz="0" w:space="0" w:color="auto"/>
        <w:left w:val="none" w:sz="0" w:space="0" w:color="auto"/>
        <w:bottom w:val="none" w:sz="0" w:space="0" w:color="auto"/>
        <w:right w:val="none" w:sz="0" w:space="0" w:color="auto"/>
      </w:divBdr>
    </w:div>
    <w:div w:id="600453346">
      <w:bodyDiv w:val="1"/>
      <w:marLeft w:val="0"/>
      <w:marRight w:val="0"/>
      <w:marTop w:val="0"/>
      <w:marBottom w:val="0"/>
      <w:divBdr>
        <w:top w:val="none" w:sz="0" w:space="0" w:color="auto"/>
        <w:left w:val="none" w:sz="0" w:space="0" w:color="auto"/>
        <w:bottom w:val="none" w:sz="0" w:space="0" w:color="auto"/>
        <w:right w:val="none" w:sz="0" w:space="0" w:color="auto"/>
      </w:divBdr>
      <w:divsChild>
        <w:div w:id="1966689500">
          <w:marLeft w:val="0"/>
          <w:marRight w:val="0"/>
          <w:marTop w:val="0"/>
          <w:marBottom w:val="0"/>
          <w:divBdr>
            <w:top w:val="none" w:sz="0" w:space="0" w:color="auto"/>
            <w:left w:val="none" w:sz="0" w:space="0" w:color="auto"/>
            <w:bottom w:val="none" w:sz="0" w:space="0" w:color="auto"/>
            <w:right w:val="none" w:sz="0" w:space="0" w:color="auto"/>
          </w:divBdr>
        </w:div>
        <w:div w:id="1505515693">
          <w:marLeft w:val="0"/>
          <w:marRight w:val="0"/>
          <w:marTop w:val="0"/>
          <w:marBottom w:val="0"/>
          <w:divBdr>
            <w:top w:val="none" w:sz="0" w:space="0" w:color="auto"/>
            <w:left w:val="none" w:sz="0" w:space="0" w:color="auto"/>
            <w:bottom w:val="none" w:sz="0" w:space="0" w:color="auto"/>
            <w:right w:val="none" w:sz="0" w:space="0" w:color="auto"/>
          </w:divBdr>
        </w:div>
        <w:div w:id="1042558314">
          <w:marLeft w:val="0"/>
          <w:marRight w:val="0"/>
          <w:marTop w:val="0"/>
          <w:marBottom w:val="0"/>
          <w:divBdr>
            <w:top w:val="none" w:sz="0" w:space="0" w:color="auto"/>
            <w:left w:val="none" w:sz="0" w:space="0" w:color="auto"/>
            <w:bottom w:val="none" w:sz="0" w:space="0" w:color="auto"/>
            <w:right w:val="none" w:sz="0" w:space="0" w:color="auto"/>
          </w:divBdr>
        </w:div>
        <w:div w:id="244267255">
          <w:marLeft w:val="0"/>
          <w:marRight w:val="0"/>
          <w:marTop w:val="0"/>
          <w:marBottom w:val="0"/>
          <w:divBdr>
            <w:top w:val="none" w:sz="0" w:space="0" w:color="auto"/>
            <w:left w:val="none" w:sz="0" w:space="0" w:color="auto"/>
            <w:bottom w:val="none" w:sz="0" w:space="0" w:color="auto"/>
            <w:right w:val="none" w:sz="0" w:space="0" w:color="auto"/>
          </w:divBdr>
        </w:div>
      </w:divsChild>
    </w:div>
    <w:div w:id="603735168">
      <w:bodyDiv w:val="1"/>
      <w:marLeft w:val="0"/>
      <w:marRight w:val="0"/>
      <w:marTop w:val="0"/>
      <w:marBottom w:val="0"/>
      <w:divBdr>
        <w:top w:val="none" w:sz="0" w:space="0" w:color="auto"/>
        <w:left w:val="none" w:sz="0" w:space="0" w:color="auto"/>
        <w:bottom w:val="none" w:sz="0" w:space="0" w:color="auto"/>
        <w:right w:val="none" w:sz="0" w:space="0" w:color="auto"/>
      </w:divBdr>
    </w:div>
    <w:div w:id="614488558">
      <w:bodyDiv w:val="1"/>
      <w:marLeft w:val="0"/>
      <w:marRight w:val="0"/>
      <w:marTop w:val="0"/>
      <w:marBottom w:val="0"/>
      <w:divBdr>
        <w:top w:val="none" w:sz="0" w:space="0" w:color="auto"/>
        <w:left w:val="none" w:sz="0" w:space="0" w:color="auto"/>
        <w:bottom w:val="none" w:sz="0" w:space="0" w:color="auto"/>
        <w:right w:val="none" w:sz="0" w:space="0" w:color="auto"/>
      </w:divBdr>
    </w:div>
    <w:div w:id="620183909">
      <w:bodyDiv w:val="1"/>
      <w:marLeft w:val="0"/>
      <w:marRight w:val="0"/>
      <w:marTop w:val="0"/>
      <w:marBottom w:val="0"/>
      <w:divBdr>
        <w:top w:val="none" w:sz="0" w:space="0" w:color="auto"/>
        <w:left w:val="none" w:sz="0" w:space="0" w:color="auto"/>
        <w:bottom w:val="none" w:sz="0" w:space="0" w:color="auto"/>
        <w:right w:val="none" w:sz="0" w:space="0" w:color="auto"/>
      </w:divBdr>
    </w:div>
    <w:div w:id="626931168">
      <w:bodyDiv w:val="1"/>
      <w:marLeft w:val="0"/>
      <w:marRight w:val="0"/>
      <w:marTop w:val="0"/>
      <w:marBottom w:val="0"/>
      <w:divBdr>
        <w:top w:val="none" w:sz="0" w:space="0" w:color="auto"/>
        <w:left w:val="none" w:sz="0" w:space="0" w:color="auto"/>
        <w:bottom w:val="none" w:sz="0" w:space="0" w:color="auto"/>
        <w:right w:val="none" w:sz="0" w:space="0" w:color="auto"/>
      </w:divBdr>
      <w:divsChild>
        <w:div w:id="837036239">
          <w:marLeft w:val="0"/>
          <w:marRight w:val="0"/>
          <w:marTop w:val="0"/>
          <w:marBottom w:val="0"/>
          <w:divBdr>
            <w:top w:val="none" w:sz="0" w:space="0" w:color="auto"/>
            <w:left w:val="none" w:sz="0" w:space="0" w:color="auto"/>
            <w:bottom w:val="none" w:sz="0" w:space="0" w:color="auto"/>
            <w:right w:val="none" w:sz="0" w:space="0" w:color="auto"/>
          </w:divBdr>
        </w:div>
        <w:div w:id="828057763">
          <w:marLeft w:val="0"/>
          <w:marRight w:val="0"/>
          <w:marTop w:val="0"/>
          <w:marBottom w:val="0"/>
          <w:divBdr>
            <w:top w:val="none" w:sz="0" w:space="0" w:color="auto"/>
            <w:left w:val="none" w:sz="0" w:space="0" w:color="auto"/>
            <w:bottom w:val="none" w:sz="0" w:space="0" w:color="auto"/>
            <w:right w:val="none" w:sz="0" w:space="0" w:color="auto"/>
          </w:divBdr>
        </w:div>
        <w:div w:id="226654399">
          <w:marLeft w:val="0"/>
          <w:marRight w:val="0"/>
          <w:marTop w:val="0"/>
          <w:marBottom w:val="0"/>
          <w:divBdr>
            <w:top w:val="none" w:sz="0" w:space="0" w:color="auto"/>
            <w:left w:val="none" w:sz="0" w:space="0" w:color="auto"/>
            <w:bottom w:val="none" w:sz="0" w:space="0" w:color="auto"/>
            <w:right w:val="none" w:sz="0" w:space="0" w:color="auto"/>
          </w:divBdr>
        </w:div>
        <w:div w:id="524178612">
          <w:marLeft w:val="0"/>
          <w:marRight w:val="0"/>
          <w:marTop w:val="0"/>
          <w:marBottom w:val="0"/>
          <w:divBdr>
            <w:top w:val="none" w:sz="0" w:space="0" w:color="auto"/>
            <w:left w:val="none" w:sz="0" w:space="0" w:color="auto"/>
            <w:bottom w:val="none" w:sz="0" w:space="0" w:color="auto"/>
            <w:right w:val="none" w:sz="0" w:space="0" w:color="auto"/>
          </w:divBdr>
        </w:div>
      </w:divsChild>
    </w:div>
    <w:div w:id="631908681">
      <w:bodyDiv w:val="1"/>
      <w:marLeft w:val="0"/>
      <w:marRight w:val="0"/>
      <w:marTop w:val="0"/>
      <w:marBottom w:val="0"/>
      <w:divBdr>
        <w:top w:val="none" w:sz="0" w:space="0" w:color="auto"/>
        <w:left w:val="none" w:sz="0" w:space="0" w:color="auto"/>
        <w:bottom w:val="none" w:sz="0" w:space="0" w:color="auto"/>
        <w:right w:val="none" w:sz="0" w:space="0" w:color="auto"/>
      </w:divBdr>
    </w:div>
    <w:div w:id="632180197">
      <w:bodyDiv w:val="1"/>
      <w:marLeft w:val="0"/>
      <w:marRight w:val="0"/>
      <w:marTop w:val="0"/>
      <w:marBottom w:val="0"/>
      <w:divBdr>
        <w:top w:val="none" w:sz="0" w:space="0" w:color="auto"/>
        <w:left w:val="none" w:sz="0" w:space="0" w:color="auto"/>
        <w:bottom w:val="none" w:sz="0" w:space="0" w:color="auto"/>
        <w:right w:val="none" w:sz="0" w:space="0" w:color="auto"/>
      </w:divBdr>
    </w:div>
    <w:div w:id="632951652">
      <w:bodyDiv w:val="1"/>
      <w:marLeft w:val="0"/>
      <w:marRight w:val="0"/>
      <w:marTop w:val="0"/>
      <w:marBottom w:val="0"/>
      <w:divBdr>
        <w:top w:val="none" w:sz="0" w:space="0" w:color="auto"/>
        <w:left w:val="none" w:sz="0" w:space="0" w:color="auto"/>
        <w:bottom w:val="none" w:sz="0" w:space="0" w:color="auto"/>
        <w:right w:val="none" w:sz="0" w:space="0" w:color="auto"/>
      </w:divBdr>
    </w:div>
    <w:div w:id="664362801">
      <w:bodyDiv w:val="1"/>
      <w:marLeft w:val="0"/>
      <w:marRight w:val="0"/>
      <w:marTop w:val="0"/>
      <w:marBottom w:val="0"/>
      <w:divBdr>
        <w:top w:val="none" w:sz="0" w:space="0" w:color="auto"/>
        <w:left w:val="none" w:sz="0" w:space="0" w:color="auto"/>
        <w:bottom w:val="none" w:sz="0" w:space="0" w:color="auto"/>
        <w:right w:val="none" w:sz="0" w:space="0" w:color="auto"/>
      </w:divBdr>
    </w:div>
    <w:div w:id="667366726">
      <w:bodyDiv w:val="1"/>
      <w:marLeft w:val="0"/>
      <w:marRight w:val="0"/>
      <w:marTop w:val="0"/>
      <w:marBottom w:val="0"/>
      <w:divBdr>
        <w:top w:val="none" w:sz="0" w:space="0" w:color="auto"/>
        <w:left w:val="none" w:sz="0" w:space="0" w:color="auto"/>
        <w:bottom w:val="none" w:sz="0" w:space="0" w:color="auto"/>
        <w:right w:val="none" w:sz="0" w:space="0" w:color="auto"/>
      </w:divBdr>
      <w:divsChild>
        <w:div w:id="1198667258">
          <w:marLeft w:val="0"/>
          <w:marRight w:val="0"/>
          <w:marTop w:val="0"/>
          <w:marBottom w:val="0"/>
          <w:divBdr>
            <w:top w:val="none" w:sz="0" w:space="0" w:color="auto"/>
            <w:left w:val="none" w:sz="0" w:space="0" w:color="auto"/>
            <w:bottom w:val="none" w:sz="0" w:space="0" w:color="auto"/>
            <w:right w:val="none" w:sz="0" w:space="0" w:color="auto"/>
          </w:divBdr>
        </w:div>
        <w:div w:id="2034257944">
          <w:marLeft w:val="0"/>
          <w:marRight w:val="0"/>
          <w:marTop w:val="0"/>
          <w:marBottom w:val="0"/>
          <w:divBdr>
            <w:top w:val="none" w:sz="0" w:space="0" w:color="auto"/>
            <w:left w:val="none" w:sz="0" w:space="0" w:color="auto"/>
            <w:bottom w:val="none" w:sz="0" w:space="0" w:color="auto"/>
            <w:right w:val="none" w:sz="0" w:space="0" w:color="auto"/>
          </w:divBdr>
        </w:div>
        <w:div w:id="1523469909">
          <w:marLeft w:val="0"/>
          <w:marRight w:val="0"/>
          <w:marTop w:val="0"/>
          <w:marBottom w:val="0"/>
          <w:divBdr>
            <w:top w:val="none" w:sz="0" w:space="0" w:color="auto"/>
            <w:left w:val="none" w:sz="0" w:space="0" w:color="auto"/>
            <w:bottom w:val="none" w:sz="0" w:space="0" w:color="auto"/>
            <w:right w:val="none" w:sz="0" w:space="0" w:color="auto"/>
          </w:divBdr>
        </w:div>
        <w:div w:id="156268656">
          <w:marLeft w:val="0"/>
          <w:marRight w:val="0"/>
          <w:marTop w:val="0"/>
          <w:marBottom w:val="0"/>
          <w:divBdr>
            <w:top w:val="none" w:sz="0" w:space="0" w:color="auto"/>
            <w:left w:val="none" w:sz="0" w:space="0" w:color="auto"/>
            <w:bottom w:val="none" w:sz="0" w:space="0" w:color="auto"/>
            <w:right w:val="none" w:sz="0" w:space="0" w:color="auto"/>
          </w:divBdr>
        </w:div>
      </w:divsChild>
    </w:div>
    <w:div w:id="673146323">
      <w:bodyDiv w:val="1"/>
      <w:marLeft w:val="0"/>
      <w:marRight w:val="0"/>
      <w:marTop w:val="0"/>
      <w:marBottom w:val="0"/>
      <w:divBdr>
        <w:top w:val="none" w:sz="0" w:space="0" w:color="auto"/>
        <w:left w:val="none" w:sz="0" w:space="0" w:color="auto"/>
        <w:bottom w:val="none" w:sz="0" w:space="0" w:color="auto"/>
        <w:right w:val="none" w:sz="0" w:space="0" w:color="auto"/>
      </w:divBdr>
    </w:div>
    <w:div w:id="683171493">
      <w:bodyDiv w:val="1"/>
      <w:marLeft w:val="0"/>
      <w:marRight w:val="0"/>
      <w:marTop w:val="0"/>
      <w:marBottom w:val="0"/>
      <w:divBdr>
        <w:top w:val="none" w:sz="0" w:space="0" w:color="auto"/>
        <w:left w:val="none" w:sz="0" w:space="0" w:color="auto"/>
        <w:bottom w:val="none" w:sz="0" w:space="0" w:color="auto"/>
        <w:right w:val="none" w:sz="0" w:space="0" w:color="auto"/>
      </w:divBdr>
    </w:div>
    <w:div w:id="686060521">
      <w:bodyDiv w:val="1"/>
      <w:marLeft w:val="0"/>
      <w:marRight w:val="0"/>
      <w:marTop w:val="0"/>
      <w:marBottom w:val="0"/>
      <w:divBdr>
        <w:top w:val="none" w:sz="0" w:space="0" w:color="auto"/>
        <w:left w:val="none" w:sz="0" w:space="0" w:color="auto"/>
        <w:bottom w:val="none" w:sz="0" w:space="0" w:color="auto"/>
        <w:right w:val="none" w:sz="0" w:space="0" w:color="auto"/>
      </w:divBdr>
      <w:divsChild>
        <w:div w:id="1480534758">
          <w:marLeft w:val="0"/>
          <w:marRight w:val="0"/>
          <w:marTop w:val="0"/>
          <w:marBottom w:val="0"/>
          <w:divBdr>
            <w:top w:val="none" w:sz="0" w:space="0" w:color="auto"/>
            <w:left w:val="none" w:sz="0" w:space="0" w:color="auto"/>
            <w:bottom w:val="none" w:sz="0" w:space="0" w:color="auto"/>
            <w:right w:val="none" w:sz="0" w:space="0" w:color="auto"/>
          </w:divBdr>
        </w:div>
        <w:div w:id="454065390">
          <w:marLeft w:val="0"/>
          <w:marRight w:val="0"/>
          <w:marTop w:val="0"/>
          <w:marBottom w:val="0"/>
          <w:divBdr>
            <w:top w:val="none" w:sz="0" w:space="0" w:color="auto"/>
            <w:left w:val="none" w:sz="0" w:space="0" w:color="auto"/>
            <w:bottom w:val="none" w:sz="0" w:space="0" w:color="auto"/>
            <w:right w:val="none" w:sz="0" w:space="0" w:color="auto"/>
          </w:divBdr>
        </w:div>
        <w:div w:id="386224162">
          <w:marLeft w:val="0"/>
          <w:marRight w:val="0"/>
          <w:marTop w:val="0"/>
          <w:marBottom w:val="0"/>
          <w:divBdr>
            <w:top w:val="none" w:sz="0" w:space="0" w:color="auto"/>
            <w:left w:val="none" w:sz="0" w:space="0" w:color="auto"/>
            <w:bottom w:val="none" w:sz="0" w:space="0" w:color="auto"/>
            <w:right w:val="none" w:sz="0" w:space="0" w:color="auto"/>
          </w:divBdr>
        </w:div>
        <w:div w:id="503281790">
          <w:marLeft w:val="0"/>
          <w:marRight w:val="0"/>
          <w:marTop w:val="0"/>
          <w:marBottom w:val="0"/>
          <w:divBdr>
            <w:top w:val="none" w:sz="0" w:space="0" w:color="auto"/>
            <w:left w:val="none" w:sz="0" w:space="0" w:color="auto"/>
            <w:bottom w:val="none" w:sz="0" w:space="0" w:color="auto"/>
            <w:right w:val="none" w:sz="0" w:space="0" w:color="auto"/>
          </w:divBdr>
        </w:div>
        <w:div w:id="1451241671">
          <w:marLeft w:val="0"/>
          <w:marRight w:val="0"/>
          <w:marTop w:val="0"/>
          <w:marBottom w:val="0"/>
          <w:divBdr>
            <w:top w:val="none" w:sz="0" w:space="0" w:color="auto"/>
            <w:left w:val="none" w:sz="0" w:space="0" w:color="auto"/>
            <w:bottom w:val="none" w:sz="0" w:space="0" w:color="auto"/>
            <w:right w:val="none" w:sz="0" w:space="0" w:color="auto"/>
          </w:divBdr>
        </w:div>
        <w:div w:id="262420699">
          <w:marLeft w:val="0"/>
          <w:marRight w:val="0"/>
          <w:marTop w:val="0"/>
          <w:marBottom w:val="0"/>
          <w:divBdr>
            <w:top w:val="none" w:sz="0" w:space="0" w:color="auto"/>
            <w:left w:val="none" w:sz="0" w:space="0" w:color="auto"/>
            <w:bottom w:val="none" w:sz="0" w:space="0" w:color="auto"/>
            <w:right w:val="none" w:sz="0" w:space="0" w:color="auto"/>
          </w:divBdr>
        </w:div>
        <w:div w:id="1334843870">
          <w:marLeft w:val="0"/>
          <w:marRight w:val="0"/>
          <w:marTop w:val="0"/>
          <w:marBottom w:val="0"/>
          <w:divBdr>
            <w:top w:val="none" w:sz="0" w:space="0" w:color="auto"/>
            <w:left w:val="none" w:sz="0" w:space="0" w:color="auto"/>
            <w:bottom w:val="none" w:sz="0" w:space="0" w:color="auto"/>
            <w:right w:val="none" w:sz="0" w:space="0" w:color="auto"/>
          </w:divBdr>
        </w:div>
      </w:divsChild>
    </w:div>
    <w:div w:id="693842237">
      <w:bodyDiv w:val="1"/>
      <w:marLeft w:val="0"/>
      <w:marRight w:val="0"/>
      <w:marTop w:val="0"/>
      <w:marBottom w:val="0"/>
      <w:divBdr>
        <w:top w:val="none" w:sz="0" w:space="0" w:color="auto"/>
        <w:left w:val="none" w:sz="0" w:space="0" w:color="auto"/>
        <w:bottom w:val="none" w:sz="0" w:space="0" w:color="auto"/>
        <w:right w:val="none" w:sz="0" w:space="0" w:color="auto"/>
      </w:divBdr>
    </w:div>
    <w:div w:id="705103517">
      <w:bodyDiv w:val="1"/>
      <w:marLeft w:val="0"/>
      <w:marRight w:val="0"/>
      <w:marTop w:val="0"/>
      <w:marBottom w:val="0"/>
      <w:divBdr>
        <w:top w:val="none" w:sz="0" w:space="0" w:color="auto"/>
        <w:left w:val="none" w:sz="0" w:space="0" w:color="auto"/>
        <w:bottom w:val="none" w:sz="0" w:space="0" w:color="auto"/>
        <w:right w:val="none" w:sz="0" w:space="0" w:color="auto"/>
      </w:divBdr>
    </w:div>
    <w:div w:id="713121462">
      <w:bodyDiv w:val="1"/>
      <w:marLeft w:val="0"/>
      <w:marRight w:val="0"/>
      <w:marTop w:val="0"/>
      <w:marBottom w:val="0"/>
      <w:divBdr>
        <w:top w:val="none" w:sz="0" w:space="0" w:color="auto"/>
        <w:left w:val="none" w:sz="0" w:space="0" w:color="auto"/>
        <w:bottom w:val="none" w:sz="0" w:space="0" w:color="auto"/>
        <w:right w:val="none" w:sz="0" w:space="0" w:color="auto"/>
      </w:divBdr>
    </w:div>
    <w:div w:id="724180105">
      <w:bodyDiv w:val="1"/>
      <w:marLeft w:val="0"/>
      <w:marRight w:val="0"/>
      <w:marTop w:val="0"/>
      <w:marBottom w:val="0"/>
      <w:divBdr>
        <w:top w:val="none" w:sz="0" w:space="0" w:color="auto"/>
        <w:left w:val="none" w:sz="0" w:space="0" w:color="auto"/>
        <w:bottom w:val="none" w:sz="0" w:space="0" w:color="auto"/>
        <w:right w:val="none" w:sz="0" w:space="0" w:color="auto"/>
      </w:divBdr>
    </w:div>
    <w:div w:id="733238475">
      <w:bodyDiv w:val="1"/>
      <w:marLeft w:val="0"/>
      <w:marRight w:val="0"/>
      <w:marTop w:val="0"/>
      <w:marBottom w:val="0"/>
      <w:divBdr>
        <w:top w:val="none" w:sz="0" w:space="0" w:color="auto"/>
        <w:left w:val="none" w:sz="0" w:space="0" w:color="auto"/>
        <w:bottom w:val="none" w:sz="0" w:space="0" w:color="auto"/>
        <w:right w:val="none" w:sz="0" w:space="0" w:color="auto"/>
      </w:divBdr>
    </w:div>
    <w:div w:id="733624212">
      <w:bodyDiv w:val="1"/>
      <w:marLeft w:val="0"/>
      <w:marRight w:val="0"/>
      <w:marTop w:val="0"/>
      <w:marBottom w:val="0"/>
      <w:divBdr>
        <w:top w:val="none" w:sz="0" w:space="0" w:color="auto"/>
        <w:left w:val="none" w:sz="0" w:space="0" w:color="auto"/>
        <w:bottom w:val="none" w:sz="0" w:space="0" w:color="auto"/>
        <w:right w:val="none" w:sz="0" w:space="0" w:color="auto"/>
      </w:divBdr>
      <w:divsChild>
        <w:div w:id="1694957983">
          <w:marLeft w:val="0"/>
          <w:marRight w:val="0"/>
          <w:marTop w:val="0"/>
          <w:marBottom w:val="0"/>
          <w:divBdr>
            <w:top w:val="none" w:sz="0" w:space="0" w:color="auto"/>
            <w:left w:val="none" w:sz="0" w:space="0" w:color="auto"/>
            <w:bottom w:val="none" w:sz="0" w:space="0" w:color="auto"/>
            <w:right w:val="none" w:sz="0" w:space="0" w:color="auto"/>
          </w:divBdr>
        </w:div>
        <w:div w:id="1647469611">
          <w:marLeft w:val="0"/>
          <w:marRight w:val="0"/>
          <w:marTop w:val="0"/>
          <w:marBottom w:val="0"/>
          <w:divBdr>
            <w:top w:val="none" w:sz="0" w:space="0" w:color="auto"/>
            <w:left w:val="none" w:sz="0" w:space="0" w:color="auto"/>
            <w:bottom w:val="none" w:sz="0" w:space="0" w:color="auto"/>
            <w:right w:val="none" w:sz="0" w:space="0" w:color="auto"/>
          </w:divBdr>
        </w:div>
        <w:div w:id="1942183853">
          <w:marLeft w:val="0"/>
          <w:marRight w:val="0"/>
          <w:marTop w:val="0"/>
          <w:marBottom w:val="0"/>
          <w:divBdr>
            <w:top w:val="none" w:sz="0" w:space="0" w:color="auto"/>
            <w:left w:val="none" w:sz="0" w:space="0" w:color="auto"/>
            <w:bottom w:val="none" w:sz="0" w:space="0" w:color="auto"/>
            <w:right w:val="none" w:sz="0" w:space="0" w:color="auto"/>
          </w:divBdr>
        </w:div>
        <w:div w:id="1908489753">
          <w:marLeft w:val="0"/>
          <w:marRight w:val="0"/>
          <w:marTop w:val="0"/>
          <w:marBottom w:val="0"/>
          <w:divBdr>
            <w:top w:val="none" w:sz="0" w:space="0" w:color="auto"/>
            <w:left w:val="none" w:sz="0" w:space="0" w:color="auto"/>
            <w:bottom w:val="none" w:sz="0" w:space="0" w:color="auto"/>
            <w:right w:val="none" w:sz="0" w:space="0" w:color="auto"/>
          </w:divBdr>
        </w:div>
        <w:div w:id="1277759274">
          <w:marLeft w:val="0"/>
          <w:marRight w:val="0"/>
          <w:marTop w:val="0"/>
          <w:marBottom w:val="0"/>
          <w:divBdr>
            <w:top w:val="none" w:sz="0" w:space="0" w:color="auto"/>
            <w:left w:val="none" w:sz="0" w:space="0" w:color="auto"/>
            <w:bottom w:val="none" w:sz="0" w:space="0" w:color="auto"/>
            <w:right w:val="none" w:sz="0" w:space="0" w:color="auto"/>
          </w:divBdr>
        </w:div>
        <w:div w:id="452024359">
          <w:marLeft w:val="0"/>
          <w:marRight w:val="0"/>
          <w:marTop w:val="0"/>
          <w:marBottom w:val="0"/>
          <w:divBdr>
            <w:top w:val="none" w:sz="0" w:space="0" w:color="auto"/>
            <w:left w:val="none" w:sz="0" w:space="0" w:color="auto"/>
            <w:bottom w:val="none" w:sz="0" w:space="0" w:color="auto"/>
            <w:right w:val="none" w:sz="0" w:space="0" w:color="auto"/>
          </w:divBdr>
        </w:div>
      </w:divsChild>
    </w:div>
    <w:div w:id="735974426">
      <w:bodyDiv w:val="1"/>
      <w:marLeft w:val="0"/>
      <w:marRight w:val="0"/>
      <w:marTop w:val="0"/>
      <w:marBottom w:val="0"/>
      <w:divBdr>
        <w:top w:val="none" w:sz="0" w:space="0" w:color="auto"/>
        <w:left w:val="none" w:sz="0" w:space="0" w:color="auto"/>
        <w:bottom w:val="none" w:sz="0" w:space="0" w:color="auto"/>
        <w:right w:val="none" w:sz="0" w:space="0" w:color="auto"/>
      </w:divBdr>
    </w:div>
    <w:div w:id="737674532">
      <w:bodyDiv w:val="1"/>
      <w:marLeft w:val="0"/>
      <w:marRight w:val="0"/>
      <w:marTop w:val="0"/>
      <w:marBottom w:val="0"/>
      <w:divBdr>
        <w:top w:val="none" w:sz="0" w:space="0" w:color="auto"/>
        <w:left w:val="none" w:sz="0" w:space="0" w:color="auto"/>
        <w:bottom w:val="none" w:sz="0" w:space="0" w:color="auto"/>
        <w:right w:val="none" w:sz="0" w:space="0" w:color="auto"/>
      </w:divBdr>
    </w:div>
    <w:div w:id="739333689">
      <w:bodyDiv w:val="1"/>
      <w:marLeft w:val="0"/>
      <w:marRight w:val="0"/>
      <w:marTop w:val="0"/>
      <w:marBottom w:val="0"/>
      <w:divBdr>
        <w:top w:val="none" w:sz="0" w:space="0" w:color="auto"/>
        <w:left w:val="none" w:sz="0" w:space="0" w:color="auto"/>
        <w:bottom w:val="none" w:sz="0" w:space="0" w:color="auto"/>
        <w:right w:val="none" w:sz="0" w:space="0" w:color="auto"/>
      </w:divBdr>
      <w:divsChild>
        <w:div w:id="1616209354">
          <w:marLeft w:val="0"/>
          <w:marRight w:val="0"/>
          <w:marTop w:val="0"/>
          <w:marBottom w:val="0"/>
          <w:divBdr>
            <w:top w:val="none" w:sz="0" w:space="0" w:color="auto"/>
            <w:left w:val="none" w:sz="0" w:space="0" w:color="auto"/>
            <w:bottom w:val="none" w:sz="0" w:space="0" w:color="auto"/>
            <w:right w:val="none" w:sz="0" w:space="0" w:color="auto"/>
          </w:divBdr>
        </w:div>
        <w:div w:id="1368990138">
          <w:marLeft w:val="0"/>
          <w:marRight w:val="0"/>
          <w:marTop w:val="0"/>
          <w:marBottom w:val="0"/>
          <w:divBdr>
            <w:top w:val="none" w:sz="0" w:space="0" w:color="auto"/>
            <w:left w:val="none" w:sz="0" w:space="0" w:color="auto"/>
            <w:bottom w:val="none" w:sz="0" w:space="0" w:color="auto"/>
            <w:right w:val="none" w:sz="0" w:space="0" w:color="auto"/>
          </w:divBdr>
        </w:div>
        <w:div w:id="1760176490">
          <w:marLeft w:val="0"/>
          <w:marRight w:val="0"/>
          <w:marTop w:val="0"/>
          <w:marBottom w:val="0"/>
          <w:divBdr>
            <w:top w:val="none" w:sz="0" w:space="0" w:color="auto"/>
            <w:left w:val="none" w:sz="0" w:space="0" w:color="auto"/>
            <w:bottom w:val="none" w:sz="0" w:space="0" w:color="auto"/>
            <w:right w:val="none" w:sz="0" w:space="0" w:color="auto"/>
          </w:divBdr>
        </w:div>
      </w:divsChild>
    </w:div>
    <w:div w:id="739979963">
      <w:bodyDiv w:val="1"/>
      <w:marLeft w:val="0"/>
      <w:marRight w:val="0"/>
      <w:marTop w:val="0"/>
      <w:marBottom w:val="0"/>
      <w:divBdr>
        <w:top w:val="none" w:sz="0" w:space="0" w:color="auto"/>
        <w:left w:val="none" w:sz="0" w:space="0" w:color="auto"/>
        <w:bottom w:val="none" w:sz="0" w:space="0" w:color="auto"/>
        <w:right w:val="none" w:sz="0" w:space="0" w:color="auto"/>
      </w:divBdr>
      <w:divsChild>
        <w:div w:id="2005547122">
          <w:marLeft w:val="0"/>
          <w:marRight w:val="0"/>
          <w:marTop w:val="0"/>
          <w:marBottom w:val="0"/>
          <w:divBdr>
            <w:top w:val="none" w:sz="0" w:space="0" w:color="auto"/>
            <w:left w:val="none" w:sz="0" w:space="0" w:color="auto"/>
            <w:bottom w:val="none" w:sz="0" w:space="0" w:color="auto"/>
            <w:right w:val="none" w:sz="0" w:space="0" w:color="auto"/>
          </w:divBdr>
        </w:div>
        <w:div w:id="796920770">
          <w:marLeft w:val="0"/>
          <w:marRight w:val="0"/>
          <w:marTop w:val="0"/>
          <w:marBottom w:val="0"/>
          <w:divBdr>
            <w:top w:val="none" w:sz="0" w:space="0" w:color="auto"/>
            <w:left w:val="none" w:sz="0" w:space="0" w:color="auto"/>
            <w:bottom w:val="none" w:sz="0" w:space="0" w:color="auto"/>
            <w:right w:val="none" w:sz="0" w:space="0" w:color="auto"/>
          </w:divBdr>
        </w:div>
        <w:div w:id="875242421">
          <w:marLeft w:val="0"/>
          <w:marRight w:val="0"/>
          <w:marTop w:val="0"/>
          <w:marBottom w:val="0"/>
          <w:divBdr>
            <w:top w:val="none" w:sz="0" w:space="0" w:color="auto"/>
            <w:left w:val="none" w:sz="0" w:space="0" w:color="auto"/>
            <w:bottom w:val="none" w:sz="0" w:space="0" w:color="auto"/>
            <w:right w:val="none" w:sz="0" w:space="0" w:color="auto"/>
          </w:divBdr>
        </w:div>
        <w:div w:id="1471439393">
          <w:marLeft w:val="0"/>
          <w:marRight w:val="0"/>
          <w:marTop w:val="0"/>
          <w:marBottom w:val="0"/>
          <w:divBdr>
            <w:top w:val="none" w:sz="0" w:space="0" w:color="auto"/>
            <w:left w:val="none" w:sz="0" w:space="0" w:color="auto"/>
            <w:bottom w:val="none" w:sz="0" w:space="0" w:color="auto"/>
            <w:right w:val="none" w:sz="0" w:space="0" w:color="auto"/>
          </w:divBdr>
        </w:div>
      </w:divsChild>
    </w:div>
    <w:div w:id="742489272">
      <w:bodyDiv w:val="1"/>
      <w:marLeft w:val="0"/>
      <w:marRight w:val="0"/>
      <w:marTop w:val="0"/>
      <w:marBottom w:val="0"/>
      <w:divBdr>
        <w:top w:val="none" w:sz="0" w:space="0" w:color="auto"/>
        <w:left w:val="none" w:sz="0" w:space="0" w:color="auto"/>
        <w:bottom w:val="none" w:sz="0" w:space="0" w:color="auto"/>
        <w:right w:val="none" w:sz="0" w:space="0" w:color="auto"/>
      </w:divBdr>
    </w:div>
    <w:div w:id="751705755">
      <w:bodyDiv w:val="1"/>
      <w:marLeft w:val="0"/>
      <w:marRight w:val="0"/>
      <w:marTop w:val="0"/>
      <w:marBottom w:val="0"/>
      <w:divBdr>
        <w:top w:val="none" w:sz="0" w:space="0" w:color="auto"/>
        <w:left w:val="none" w:sz="0" w:space="0" w:color="auto"/>
        <w:bottom w:val="none" w:sz="0" w:space="0" w:color="auto"/>
        <w:right w:val="none" w:sz="0" w:space="0" w:color="auto"/>
      </w:divBdr>
    </w:div>
    <w:div w:id="767850268">
      <w:bodyDiv w:val="1"/>
      <w:marLeft w:val="0"/>
      <w:marRight w:val="0"/>
      <w:marTop w:val="0"/>
      <w:marBottom w:val="0"/>
      <w:divBdr>
        <w:top w:val="none" w:sz="0" w:space="0" w:color="auto"/>
        <w:left w:val="none" w:sz="0" w:space="0" w:color="auto"/>
        <w:bottom w:val="none" w:sz="0" w:space="0" w:color="auto"/>
        <w:right w:val="none" w:sz="0" w:space="0" w:color="auto"/>
      </w:divBdr>
    </w:div>
    <w:div w:id="775170572">
      <w:bodyDiv w:val="1"/>
      <w:marLeft w:val="0"/>
      <w:marRight w:val="0"/>
      <w:marTop w:val="0"/>
      <w:marBottom w:val="0"/>
      <w:divBdr>
        <w:top w:val="none" w:sz="0" w:space="0" w:color="auto"/>
        <w:left w:val="none" w:sz="0" w:space="0" w:color="auto"/>
        <w:bottom w:val="none" w:sz="0" w:space="0" w:color="auto"/>
        <w:right w:val="none" w:sz="0" w:space="0" w:color="auto"/>
      </w:divBdr>
    </w:div>
    <w:div w:id="7787649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0">
          <w:marLeft w:val="0"/>
          <w:marRight w:val="0"/>
          <w:marTop w:val="0"/>
          <w:marBottom w:val="0"/>
          <w:divBdr>
            <w:top w:val="none" w:sz="0" w:space="0" w:color="auto"/>
            <w:left w:val="none" w:sz="0" w:space="0" w:color="auto"/>
            <w:bottom w:val="none" w:sz="0" w:space="0" w:color="auto"/>
            <w:right w:val="none" w:sz="0" w:space="0" w:color="auto"/>
          </w:divBdr>
        </w:div>
        <w:div w:id="1155297630">
          <w:marLeft w:val="0"/>
          <w:marRight w:val="0"/>
          <w:marTop w:val="0"/>
          <w:marBottom w:val="0"/>
          <w:divBdr>
            <w:top w:val="none" w:sz="0" w:space="0" w:color="auto"/>
            <w:left w:val="none" w:sz="0" w:space="0" w:color="auto"/>
            <w:bottom w:val="none" w:sz="0" w:space="0" w:color="auto"/>
            <w:right w:val="none" w:sz="0" w:space="0" w:color="auto"/>
          </w:divBdr>
        </w:div>
        <w:div w:id="1426267108">
          <w:marLeft w:val="0"/>
          <w:marRight w:val="0"/>
          <w:marTop w:val="0"/>
          <w:marBottom w:val="0"/>
          <w:divBdr>
            <w:top w:val="none" w:sz="0" w:space="0" w:color="auto"/>
            <w:left w:val="none" w:sz="0" w:space="0" w:color="auto"/>
            <w:bottom w:val="none" w:sz="0" w:space="0" w:color="auto"/>
            <w:right w:val="none" w:sz="0" w:space="0" w:color="auto"/>
          </w:divBdr>
        </w:div>
        <w:div w:id="1791589432">
          <w:marLeft w:val="0"/>
          <w:marRight w:val="0"/>
          <w:marTop w:val="0"/>
          <w:marBottom w:val="0"/>
          <w:divBdr>
            <w:top w:val="none" w:sz="0" w:space="0" w:color="auto"/>
            <w:left w:val="none" w:sz="0" w:space="0" w:color="auto"/>
            <w:bottom w:val="none" w:sz="0" w:space="0" w:color="auto"/>
            <w:right w:val="none" w:sz="0" w:space="0" w:color="auto"/>
          </w:divBdr>
        </w:div>
      </w:divsChild>
    </w:div>
    <w:div w:id="784932554">
      <w:bodyDiv w:val="1"/>
      <w:marLeft w:val="0"/>
      <w:marRight w:val="0"/>
      <w:marTop w:val="0"/>
      <w:marBottom w:val="0"/>
      <w:divBdr>
        <w:top w:val="none" w:sz="0" w:space="0" w:color="auto"/>
        <w:left w:val="none" w:sz="0" w:space="0" w:color="auto"/>
        <w:bottom w:val="none" w:sz="0" w:space="0" w:color="auto"/>
        <w:right w:val="none" w:sz="0" w:space="0" w:color="auto"/>
      </w:divBdr>
    </w:div>
    <w:div w:id="785848869">
      <w:bodyDiv w:val="1"/>
      <w:marLeft w:val="0"/>
      <w:marRight w:val="0"/>
      <w:marTop w:val="0"/>
      <w:marBottom w:val="0"/>
      <w:divBdr>
        <w:top w:val="none" w:sz="0" w:space="0" w:color="auto"/>
        <w:left w:val="none" w:sz="0" w:space="0" w:color="auto"/>
        <w:bottom w:val="none" w:sz="0" w:space="0" w:color="auto"/>
        <w:right w:val="none" w:sz="0" w:space="0" w:color="auto"/>
      </w:divBdr>
    </w:div>
    <w:div w:id="786044072">
      <w:bodyDiv w:val="1"/>
      <w:marLeft w:val="0"/>
      <w:marRight w:val="0"/>
      <w:marTop w:val="0"/>
      <w:marBottom w:val="0"/>
      <w:divBdr>
        <w:top w:val="none" w:sz="0" w:space="0" w:color="auto"/>
        <w:left w:val="none" w:sz="0" w:space="0" w:color="auto"/>
        <w:bottom w:val="none" w:sz="0" w:space="0" w:color="auto"/>
        <w:right w:val="none" w:sz="0" w:space="0" w:color="auto"/>
      </w:divBdr>
    </w:div>
    <w:div w:id="801848279">
      <w:bodyDiv w:val="1"/>
      <w:marLeft w:val="0"/>
      <w:marRight w:val="0"/>
      <w:marTop w:val="0"/>
      <w:marBottom w:val="0"/>
      <w:divBdr>
        <w:top w:val="none" w:sz="0" w:space="0" w:color="auto"/>
        <w:left w:val="none" w:sz="0" w:space="0" w:color="auto"/>
        <w:bottom w:val="none" w:sz="0" w:space="0" w:color="auto"/>
        <w:right w:val="none" w:sz="0" w:space="0" w:color="auto"/>
      </w:divBdr>
    </w:div>
    <w:div w:id="817915946">
      <w:bodyDiv w:val="1"/>
      <w:marLeft w:val="0"/>
      <w:marRight w:val="0"/>
      <w:marTop w:val="0"/>
      <w:marBottom w:val="0"/>
      <w:divBdr>
        <w:top w:val="none" w:sz="0" w:space="0" w:color="auto"/>
        <w:left w:val="none" w:sz="0" w:space="0" w:color="auto"/>
        <w:bottom w:val="none" w:sz="0" w:space="0" w:color="auto"/>
        <w:right w:val="none" w:sz="0" w:space="0" w:color="auto"/>
      </w:divBdr>
      <w:divsChild>
        <w:div w:id="522520077">
          <w:marLeft w:val="0"/>
          <w:marRight w:val="0"/>
          <w:marTop w:val="0"/>
          <w:marBottom w:val="0"/>
          <w:divBdr>
            <w:top w:val="none" w:sz="0" w:space="0" w:color="auto"/>
            <w:left w:val="none" w:sz="0" w:space="0" w:color="auto"/>
            <w:bottom w:val="none" w:sz="0" w:space="0" w:color="auto"/>
            <w:right w:val="none" w:sz="0" w:space="0" w:color="auto"/>
          </w:divBdr>
        </w:div>
        <w:div w:id="544371787">
          <w:marLeft w:val="0"/>
          <w:marRight w:val="0"/>
          <w:marTop w:val="0"/>
          <w:marBottom w:val="0"/>
          <w:divBdr>
            <w:top w:val="none" w:sz="0" w:space="0" w:color="auto"/>
            <w:left w:val="none" w:sz="0" w:space="0" w:color="auto"/>
            <w:bottom w:val="none" w:sz="0" w:space="0" w:color="auto"/>
            <w:right w:val="none" w:sz="0" w:space="0" w:color="auto"/>
          </w:divBdr>
        </w:div>
        <w:div w:id="362753180">
          <w:marLeft w:val="0"/>
          <w:marRight w:val="0"/>
          <w:marTop w:val="0"/>
          <w:marBottom w:val="0"/>
          <w:divBdr>
            <w:top w:val="none" w:sz="0" w:space="0" w:color="auto"/>
            <w:left w:val="none" w:sz="0" w:space="0" w:color="auto"/>
            <w:bottom w:val="none" w:sz="0" w:space="0" w:color="auto"/>
            <w:right w:val="none" w:sz="0" w:space="0" w:color="auto"/>
          </w:divBdr>
        </w:div>
        <w:div w:id="791745798">
          <w:marLeft w:val="0"/>
          <w:marRight w:val="0"/>
          <w:marTop w:val="0"/>
          <w:marBottom w:val="0"/>
          <w:divBdr>
            <w:top w:val="none" w:sz="0" w:space="0" w:color="auto"/>
            <w:left w:val="none" w:sz="0" w:space="0" w:color="auto"/>
            <w:bottom w:val="none" w:sz="0" w:space="0" w:color="auto"/>
            <w:right w:val="none" w:sz="0" w:space="0" w:color="auto"/>
          </w:divBdr>
        </w:div>
        <w:div w:id="949969951">
          <w:marLeft w:val="0"/>
          <w:marRight w:val="0"/>
          <w:marTop w:val="0"/>
          <w:marBottom w:val="0"/>
          <w:divBdr>
            <w:top w:val="none" w:sz="0" w:space="0" w:color="auto"/>
            <w:left w:val="none" w:sz="0" w:space="0" w:color="auto"/>
            <w:bottom w:val="none" w:sz="0" w:space="0" w:color="auto"/>
            <w:right w:val="none" w:sz="0" w:space="0" w:color="auto"/>
          </w:divBdr>
        </w:div>
        <w:div w:id="325937821">
          <w:marLeft w:val="0"/>
          <w:marRight w:val="0"/>
          <w:marTop w:val="0"/>
          <w:marBottom w:val="0"/>
          <w:divBdr>
            <w:top w:val="none" w:sz="0" w:space="0" w:color="auto"/>
            <w:left w:val="none" w:sz="0" w:space="0" w:color="auto"/>
            <w:bottom w:val="none" w:sz="0" w:space="0" w:color="auto"/>
            <w:right w:val="none" w:sz="0" w:space="0" w:color="auto"/>
          </w:divBdr>
        </w:div>
      </w:divsChild>
    </w:div>
    <w:div w:id="827863928">
      <w:bodyDiv w:val="1"/>
      <w:marLeft w:val="0"/>
      <w:marRight w:val="0"/>
      <w:marTop w:val="0"/>
      <w:marBottom w:val="0"/>
      <w:divBdr>
        <w:top w:val="none" w:sz="0" w:space="0" w:color="auto"/>
        <w:left w:val="none" w:sz="0" w:space="0" w:color="auto"/>
        <w:bottom w:val="none" w:sz="0" w:space="0" w:color="auto"/>
        <w:right w:val="none" w:sz="0" w:space="0" w:color="auto"/>
      </w:divBdr>
    </w:div>
    <w:div w:id="851921014">
      <w:bodyDiv w:val="1"/>
      <w:marLeft w:val="0"/>
      <w:marRight w:val="0"/>
      <w:marTop w:val="0"/>
      <w:marBottom w:val="0"/>
      <w:divBdr>
        <w:top w:val="none" w:sz="0" w:space="0" w:color="auto"/>
        <w:left w:val="none" w:sz="0" w:space="0" w:color="auto"/>
        <w:bottom w:val="none" w:sz="0" w:space="0" w:color="auto"/>
        <w:right w:val="none" w:sz="0" w:space="0" w:color="auto"/>
      </w:divBdr>
    </w:div>
    <w:div w:id="852914812">
      <w:bodyDiv w:val="1"/>
      <w:marLeft w:val="0"/>
      <w:marRight w:val="0"/>
      <w:marTop w:val="0"/>
      <w:marBottom w:val="0"/>
      <w:divBdr>
        <w:top w:val="none" w:sz="0" w:space="0" w:color="auto"/>
        <w:left w:val="none" w:sz="0" w:space="0" w:color="auto"/>
        <w:bottom w:val="none" w:sz="0" w:space="0" w:color="auto"/>
        <w:right w:val="none" w:sz="0" w:space="0" w:color="auto"/>
      </w:divBdr>
    </w:div>
    <w:div w:id="860707644">
      <w:bodyDiv w:val="1"/>
      <w:marLeft w:val="0"/>
      <w:marRight w:val="0"/>
      <w:marTop w:val="0"/>
      <w:marBottom w:val="0"/>
      <w:divBdr>
        <w:top w:val="none" w:sz="0" w:space="0" w:color="auto"/>
        <w:left w:val="none" w:sz="0" w:space="0" w:color="auto"/>
        <w:bottom w:val="none" w:sz="0" w:space="0" w:color="auto"/>
        <w:right w:val="none" w:sz="0" w:space="0" w:color="auto"/>
      </w:divBdr>
      <w:divsChild>
        <w:div w:id="646326243">
          <w:marLeft w:val="0"/>
          <w:marRight w:val="0"/>
          <w:marTop w:val="0"/>
          <w:marBottom w:val="0"/>
          <w:divBdr>
            <w:top w:val="none" w:sz="0" w:space="0" w:color="auto"/>
            <w:left w:val="none" w:sz="0" w:space="0" w:color="auto"/>
            <w:bottom w:val="none" w:sz="0" w:space="0" w:color="auto"/>
            <w:right w:val="none" w:sz="0" w:space="0" w:color="auto"/>
          </w:divBdr>
        </w:div>
        <w:div w:id="138308280">
          <w:marLeft w:val="0"/>
          <w:marRight w:val="0"/>
          <w:marTop w:val="0"/>
          <w:marBottom w:val="0"/>
          <w:divBdr>
            <w:top w:val="none" w:sz="0" w:space="0" w:color="auto"/>
            <w:left w:val="none" w:sz="0" w:space="0" w:color="auto"/>
            <w:bottom w:val="none" w:sz="0" w:space="0" w:color="auto"/>
            <w:right w:val="none" w:sz="0" w:space="0" w:color="auto"/>
          </w:divBdr>
        </w:div>
        <w:div w:id="370810013">
          <w:marLeft w:val="0"/>
          <w:marRight w:val="0"/>
          <w:marTop w:val="0"/>
          <w:marBottom w:val="0"/>
          <w:divBdr>
            <w:top w:val="none" w:sz="0" w:space="0" w:color="auto"/>
            <w:left w:val="none" w:sz="0" w:space="0" w:color="auto"/>
            <w:bottom w:val="none" w:sz="0" w:space="0" w:color="auto"/>
            <w:right w:val="none" w:sz="0" w:space="0" w:color="auto"/>
          </w:divBdr>
        </w:div>
        <w:div w:id="1385057928">
          <w:marLeft w:val="0"/>
          <w:marRight w:val="0"/>
          <w:marTop w:val="0"/>
          <w:marBottom w:val="0"/>
          <w:divBdr>
            <w:top w:val="none" w:sz="0" w:space="0" w:color="auto"/>
            <w:left w:val="none" w:sz="0" w:space="0" w:color="auto"/>
            <w:bottom w:val="none" w:sz="0" w:space="0" w:color="auto"/>
            <w:right w:val="none" w:sz="0" w:space="0" w:color="auto"/>
          </w:divBdr>
        </w:div>
      </w:divsChild>
    </w:div>
    <w:div w:id="879170672">
      <w:bodyDiv w:val="1"/>
      <w:marLeft w:val="0"/>
      <w:marRight w:val="0"/>
      <w:marTop w:val="0"/>
      <w:marBottom w:val="0"/>
      <w:divBdr>
        <w:top w:val="none" w:sz="0" w:space="0" w:color="auto"/>
        <w:left w:val="none" w:sz="0" w:space="0" w:color="auto"/>
        <w:bottom w:val="none" w:sz="0" w:space="0" w:color="auto"/>
        <w:right w:val="none" w:sz="0" w:space="0" w:color="auto"/>
      </w:divBdr>
      <w:divsChild>
        <w:div w:id="629634188">
          <w:marLeft w:val="0"/>
          <w:marRight w:val="0"/>
          <w:marTop w:val="0"/>
          <w:marBottom w:val="0"/>
          <w:divBdr>
            <w:top w:val="none" w:sz="0" w:space="0" w:color="auto"/>
            <w:left w:val="none" w:sz="0" w:space="0" w:color="auto"/>
            <w:bottom w:val="none" w:sz="0" w:space="0" w:color="auto"/>
            <w:right w:val="none" w:sz="0" w:space="0" w:color="auto"/>
          </w:divBdr>
        </w:div>
        <w:div w:id="1091388885">
          <w:marLeft w:val="0"/>
          <w:marRight w:val="0"/>
          <w:marTop w:val="0"/>
          <w:marBottom w:val="0"/>
          <w:divBdr>
            <w:top w:val="none" w:sz="0" w:space="0" w:color="auto"/>
            <w:left w:val="none" w:sz="0" w:space="0" w:color="auto"/>
            <w:bottom w:val="none" w:sz="0" w:space="0" w:color="auto"/>
            <w:right w:val="none" w:sz="0" w:space="0" w:color="auto"/>
          </w:divBdr>
        </w:div>
        <w:div w:id="495921046">
          <w:marLeft w:val="0"/>
          <w:marRight w:val="0"/>
          <w:marTop w:val="0"/>
          <w:marBottom w:val="0"/>
          <w:divBdr>
            <w:top w:val="none" w:sz="0" w:space="0" w:color="auto"/>
            <w:left w:val="none" w:sz="0" w:space="0" w:color="auto"/>
            <w:bottom w:val="none" w:sz="0" w:space="0" w:color="auto"/>
            <w:right w:val="none" w:sz="0" w:space="0" w:color="auto"/>
          </w:divBdr>
        </w:div>
        <w:div w:id="692994550">
          <w:marLeft w:val="0"/>
          <w:marRight w:val="0"/>
          <w:marTop w:val="0"/>
          <w:marBottom w:val="0"/>
          <w:divBdr>
            <w:top w:val="none" w:sz="0" w:space="0" w:color="auto"/>
            <w:left w:val="none" w:sz="0" w:space="0" w:color="auto"/>
            <w:bottom w:val="none" w:sz="0" w:space="0" w:color="auto"/>
            <w:right w:val="none" w:sz="0" w:space="0" w:color="auto"/>
          </w:divBdr>
        </w:div>
      </w:divsChild>
    </w:div>
    <w:div w:id="879511018">
      <w:bodyDiv w:val="1"/>
      <w:marLeft w:val="0"/>
      <w:marRight w:val="0"/>
      <w:marTop w:val="0"/>
      <w:marBottom w:val="0"/>
      <w:divBdr>
        <w:top w:val="none" w:sz="0" w:space="0" w:color="auto"/>
        <w:left w:val="none" w:sz="0" w:space="0" w:color="auto"/>
        <w:bottom w:val="none" w:sz="0" w:space="0" w:color="auto"/>
        <w:right w:val="none" w:sz="0" w:space="0" w:color="auto"/>
      </w:divBdr>
    </w:div>
    <w:div w:id="893392567">
      <w:bodyDiv w:val="1"/>
      <w:marLeft w:val="0"/>
      <w:marRight w:val="0"/>
      <w:marTop w:val="0"/>
      <w:marBottom w:val="0"/>
      <w:divBdr>
        <w:top w:val="none" w:sz="0" w:space="0" w:color="auto"/>
        <w:left w:val="none" w:sz="0" w:space="0" w:color="auto"/>
        <w:bottom w:val="none" w:sz="0" w:space="0" w:color="auto"/>
        <w:right w:val="none" w:sz="0" w:space="0" w:color="auto"/>
      </w:divBdr>
    </w:div>
    <w:div w:id="898831288">
      <w:bodyDiv w:val="1"/>
      <w:marLeft w:val="0"/>
      <w:marRight w:val="0"/>
      <w:marTop w:val="0"/>
      <w:marBottom w:val="0"/>
      <w:divBdr>
        <w:top w:val="none" w:sz="0" w:space="0" w:color="auto"/>
        <w:left w:val="none" w:sz="0" w:space="0" w:color="auto"/>
        <w:bottom w:val="none" w:sz="0" w:space="0" w:color="auto"/>
        <w:right w:val="none" w:sz="0" w:space="0" w:color="auto"/>
      </w:divBdr>
    </w:div>
    <w:div w:id="899174392">
      <w:bodyDiv w:val="1"/>
      <w:marLeft w:val="0"/>
      <w:marRight w:val="0"/>
      <w:marTop w:val="0"/>
      <w:marBottom w:val="0"/>
      <w:divBdr>
        <w:top w:val="none" w:sz="0" w:space="0" w:color="auto"/>
        <w:left w:val="none" w:sz="0" w:space="0" w:color="auto"/>
        <w:bottom w:val="none" w:sz="0" w:space="0" w:color="auto"/>
        <w:right w:val="none" w:sz="0" w:space="0" w:color="auto"/>
      </w:divBdr>
    </w:div>
    <w:div w:id="910427033">
      <w:bodyDiv w:val="1"/>
      <w:marLeft w:val="0"/>
      <w:marRight w:val="0"/>
      <w:marTop w:val="0"/>
      <w:marBottom w:val="0"/>
      <w:divBdr>
        <w:top w:val="none" w:sz="0" w:space="0" w:color="auto"/>
        <w:left w:val="none" w:sz="0" w:space="0" w:color="auto"/>
        <w:bottom w:val="none" w:sz="0" w:space="0" w:color="auto"/>
        <w:right w:val="none" w:sz="0" w:space="0" w:color="auto"/>
      </w:divBdr>
    </w:div>
    <w:div w:id="919557223">
      <w:bodyDiv w:val="1"/>
      <w:marLeft w:val="0"/>
      <w:marRight w:val="0"/>
      <w:marTop w:val="0"/>
      <w:marBottom w:val="0"/>
      <w:divBdr>
        <w:top w:val="none" w:sz="0" w:space="0" w:color="auto"/>
        <w:left w:val="none" w:sz="0" w:space="0" w:color="auto"/>
        <w:bottom w:val="none" w:sz="0" w:space="0" w:color="auto"/>
        <w:right w:val="none" w:sz="0" w:space="0" w:color="auto"/>
      </w:divBdr>
    </w:div>
    <w:div w:id="924462438">
      <w:bodyDiv w:val="1"/>
      <w:marLeft w:val="0"/>
      <w:marRight w:val="0"/>
      <w:marTop w:val="0"/>
      <w:marBottom w:val="0"/>
      <w:divBdr>
        <w:top w:val="none" w:sz="0" w:space="0" w:color="auto"/>
        <w:left w:val="none" w:sz="0" w:space="0" w:color="auto"/>
        <w:bottom w:val="none" w:sz="0" w:space="0" w:color="auto"/>
        <w:right w:val="none" w:sz="0" w:space="0" w:color="auto"/>
      </w:divBdr>
      <w:divsChild>
        <w:div w:id="1429812394">
          <w:marLeft w:val="0"/>
          <w:marRight w:val="0"/>
          <w:marTop w:val="0"/>
          <w:marBottom w:val="0"/>
          <w:divBdr>
            <w:top w:val="none" w:sz="0" w:space="0" w:color="auto"/>
            <w:left w:val="none" w:sz="0" w:space="0" w:color="auto"/>
            <w:bottom w:val="none" w:sz="0" w:space="0" w:color="auto"/>
            <w:right w:val="none" w:sz="0" w:space="0" w:color="auto"/>
          </w:divBdr>
        </w:div>
        <w:div w:id="2073187001">
          <w:marLeft w:val="0"/>
          <w:marRight w:val="0"/>
          <w:marTop w:val="0"/>
          <w:marBottom w:val="0"/>
          <w:divBdr>
            <w:top w:val="none" w:sz="0" w:space="0" w:color="auto"/>
            <w:left w:val="none" w:sz="0" w:space="0" w:color="auto"/>
            <w:bottom w:val="none" w:sz="0" w:space="0" w:color="auto"/>
            <w:right w:val="none" w:sz="0" w:space="0" w:color="auto"/>
          </w:divBdr>
        </w:div>
        <w:div w:id="213548039">
          <w:marLeft w:val="0"/>
          <w:marRight w:val="0"/>
          <w:marTop w:val="0"/>
          <w:marBottom w:val="0"/>
          <w:divBdr>
            <w:top w:val="none" w:sz="0" w:space="0" w:color="auto"/>
            <w:left w:val="none" w:sz="0" w:space="0" w:color="auto"/>
            <w:bottom w:val="none" w:sz="0" w:space="0" w:color="auto"/>
            <w:right w:val="none" w:sz="0" w:space="0" w:color="auto"/>
          </w:divBdr>
        </w:div>
      </w:divsChild>
    </w:div>
    <w:div w:id="925067087">
      <w:bodyDiv w:val="1"/>
      <w:marLeft w:val="0"/>
      <w:marRight w:val="0"/>
      <w:marTop w:val="0"/>
      <w:marBottom w:val="0"/>
      <w:divBdr>
        <w:top w:val="none" w:sz="0" w:space="0" w:color="auto"/>
        <w:left w:val="none" w:sz="0" w:space="0" w:color="auto"/>
        <w:bottom w:val="none" w:sz="0" w:space="0" w:color="auto"/>
        <w:right w:val="none" w:sz="0" w:space="0" w:color="auto"/>
      </w:divBdr>
    </w:div>
    <w:div w:id="932860719">
      <w:bodyDiv w:val="1"/>
      <w:marLeft w:val="0"/>
      <w:marRight w:val="0"/>
      <w:marTop w:val="0"/>
      <w:marBottom w:val="0"/>
      <w:divBdr>
        <w:top w:val="none" w:sz="0" w:space="0" w:color="auto"/>
        <w:left w:val="none" w:sz="0" w:space="0" w:color="auto"/>
        <w:bottom w:val="none" w:sz="0" w:space="0" w:color="auto"/>
        <w:right w:val="none" w:sz="0" w:space="0" w:color="auto"/>
      </w:divBdr>
    </w:div>
    <w:div w:id="939678821">
      <w:bodyDiv w:val="1"/>
      <w:marLeft w:val="0"/>
      <w:marRight w:val="0"/>
      <w:marTop w:val="0"/>
      <w:marBottom w:val="0"/>
      <w:divBdr>
        <w:top w:val="none" w:sz="0" w:space="0" w:color="auto"/>
        <w:left w:val="none" w:sz="0" w:space="0" w:color="auto"/>
        <w:bottom w:val="none" w:sz="0" w:space="0" w:color="auto"/>
        <w:right w:val="none" w:sz="0" w:space="0" w:color="auto"/>
      </w:divBdr>
      <w:divsChild>
        <w:div w:id="1629167125">
          <w:marLeft w:val="0"/>
          <w:marRight w:val="0"/>
          <w:marTop w:val="0"/>
          <w:marBottom w:val="0"/>
          <w:divBdr>
            <w:top w:val="none" w:sz="0" w:space="0" w:color="auto"/>
            <w:left w:val="none" w:sz="0" w:space="0" w:color="auto"/>
            <w:bottom w:val="none" w:sz="0" w:space="0" w:color="auto"/>
            <w:right w:val="none" w:sz="0" w:space="0" w:color="auto"/>
          </w:divBdr>
        </w:div>
        <w:div w:id="1713844176">
          <w:marLeft w:val="0"/>
          <w:marRight w:val="0"/>
          <w:marTop w:val="0"/>
          <w:marBottom w:val="0"/>
          <w:divBdr>
            <w:top w:val="none" w:sz="0" w:space="0" w:color="auto"/>
            <w:left w:val="none" w:sz="0" w:space="0" w:color="auto"/>
            <w:bottom w:val="none" w:sz="0" w:space="0" w:color="auto"/>
            <w:right w:val="none" w:sz="0" w:space="0" w:color="auto"/>
          </w:divBdr>
        </w:div>
        <w:div w:id="54355924">
          <w:marLeft w:val="0"/>
          <w:marRight w:val="0"/>
          <w:marTop w:val="0"/>
          <w:marBottom w:val="0"/>
          <w:divBdr>
            <w:top w:val="none" w:sz="0" w:space="0" w:color="auto"/>
            <w:left w:val="none" w:sz="0" w:space="0" w:color="auto"/>
            <w:bottom w:val="none" w:sz="0" w:space="0" w:color="auto"/>
            <w:right w:val="none" w:sz="0" w:space="0" w:color="auto"/>
          </w:divBdr>
        </w:div>
        <w:div w:id="1342316277">
          <w:marLeft w:val="0"/>
          <w:marRight w:val="0"/>
          <w:marTop w:val="0"/>
          <w:marBottom w:val="0"/>
          <w:divBdr>
            <w:top w:val="none" w:sz="0" w:space="0" w:color="auto"/>
            <w:left w:val="none" w:sz="0" w:space="0" w:color="auto"/>
            <w:bottom w:val="none" w:sz="0" w:space="0" w:color="auto"/>
            <w:right w:val="none" w:sz="0" w:space="0" w:color="auto"/>
          </w:divBdr>
        </w:div>
        <w:div w:id="790175946">
          <w:marLeft w:val="0"/>
          <w:marRight w:val="0"/>
          <w:marTop w:val="0"/>
          <w:marBottom w:val="0"/>
          <w:divBdr>
            <w:top w:val="none" w:sz="0" w:space="0" w:color="auto"/>
            <w:left w:val="none" w:sz="0" w:space="0" w:color="auto"/>
            <w:bottom w:val="none" w:sz="0" w:space="0" w:color="auto"/>
            <w:right w:val="none" w:sz="0" w:space="0" w:color="auto"/>
          </w:divBdr>
        </w:div>
        <w:div w:id="306974932">
          <w:marLeft w:val="0"/>
          <w:marRight w:val="0"/>
          <w:marTop w:val="0"/>
          <w:marBottom w:val="0"/>
          <w:divBdr>
            <w:top w:val="none" w:sz="0" w:space="0" w:color="auto"/>
            <w:left w:val="none" w:sz="0" w:space="0" w:color="auto"/>
            <w:bottom w:val="none" w:sz="0" w:space="0" w:color="auto"/>
            <w:right w:val="none" w:sz="0" w:space="0" w:color="auto"/>
          </w:divBdr>
        </w:div>
      </w:divsChild>
    </w:div>
    <w:div w:id="940603467">
      <w:bodyDiv w:val="1"/>
      <w:marLeft w:val="0"/>
      <w:marRight w:val="0"/>
      <w:marTop w:val="0"/>
      <w:marBottom w:val="0"/>
      <w:divBdr>
        <w:top w:val="none" w:sz="0" w:space="0" w:color="auto"/>
        <w:left w:val="none" w:sz="0" w:space="0" w:color="auto"/>
        <w:bottom w:val="none" w:sz="0" w:space="0" w:color="auto"/>
        <w:right w:val="none" w:sz="0" w:space="0" w:color="auto"/>
      </w:divBdr>
      <w:divsChild>
        <w:div w:id="301858882">
          <w:marLeft w:val="0"/>
          <w:marRight w:val="0"/>
          <w:marTop w:val="0"/>
          <w:marBottom w:val="0"/>
          <w:divBdr>
            <w:top w:val="none" w:sz="0" w:space="0" w:color="auto"/>
            <w:left w:val="none" w:sz="0" w:space="0" w:color="auto"/>
            <w:bottom w:val="none" w:sz="0" w:space="0" w:color="auto"/>
            <w:right w:val="none" w:sz="0" w:space="0" w:color="auto"/>
          </w:divBdr>
        </w:div>
        <w:div w:id="706488694">
          <w:marLeft w:val="0"/>
          <w:marRight w:val="0"/>
          <w:marTop w:val="0"/>
          <w:marBottom w:val="0"/>
          <w:divBdr>
            <w:top w:val="none" w:sz="0" w:space="0" w:color="auto"/>
            <w:left w:val="none" w:sz="0" w:space="0" w:color="auto"/>
            <w:bottom w:val="none" w:sz="0" w:space="0" w:color="auto"/>
            <w:right w:val="none" w:sz="0" w:space="0" w:color="auto"/>
          </w:divBdr>
        </w:div>
      </w:divsChild>
    </w:div>
    <w:div w:id="943225292">
      <w:bodyDiv w:val="1"/>
      <w:marLeft w:val="0"/>
      <w:marRight w:val="0"/>
      <w:marTop w:val="0"/>
      <w:marBottom w:val="0"/>
      <w:divBdr>
        <w:top w:val="none" w:sz="0" w:space="0" w:color="auto"/>
        <w:left w:val="none" w:sz="0" w:space="0" w:color="auto"/>
        <w:bottom w:val="none" w:sz="0" w:space="0" w:color="auto"/>
        <w:right w:val="none" w:sz="0" w:space="0" w:color="auto"/>
      </w:divBdr>
    </w:div>
    <w:div w:id="946232189">
      <w:bodyDiv w:val="1"/>
      <w:marLeft w:val="0"/>
      <w:marRight w:val="0"/>
      <w:marTop w:val="0"/>
      <w:marBottom w:val="0"/>
      <w:divBdr>
        <w:top w:val="none" w:sz="0" w:space="0" w:color="auto"/>
        <w:left w:val="none" w:sz="0" w:space="0" w:color="auto"/>
        <w:bottom w:val="none" w:sz="0" w:space="0" w:color="auto"/>
        <w:right w:val="none" w:sz="0" w:space="0" w:color="auto"/>
      </w:divBdr>
    </w:div>
    <w:div w:id="951211783">
      <w:bodyDiv w:val="1"/>
      <w:marLeft w:val="0"/>
      <w:marRight w:val="0"/>
      <w:marTop w:val="0"/>
      <w:marBottom w:val="0"/>
      <w:divBdr>
        <w:top w:val="none" w:sz="0" w:space="0" w:color="auto"/>
        <w:left w:val="none" w:sz="0" w:space="0" w:color="auto"/>
        <w:bottom w:val="none" w:sz="0" w:space="0" w:color="auto"/>
        <w:right w:val="none" w:sz="0" w:space="0" w:color="auto"/>
      </w:divBdr>
    </w:div>
    <w:div w:id="961768196">
      <w:bodyDiv w:val="1"/>
      <w:marLeft w:val="0"/>
      <w:marRight w:val="0"/>
      <w:marTop w:val="0"/>
      <w:marBottom w:val="0"/>
      <w:divBdr>
        <w:top w:val="none" w:sz="0" w:space="0" w:color="auto"/>
        <w:left w:val="none" w:sz="0" w:space="0" w:color="auto"/>
        <w:bottom w:val="none" w:sz="0" w:space="0" w:color="auto"/>
        <w:right w:val="none" w:sz="0" w:space="0" w:color="auto"/>
      </w:divBdr>
      <w:divsChild>
        <w:div w:id="801849603">
          <w:marLeft w:val="0"/>
          <w:marRight w:val="0"/>
          <w:marTop w:val="0"/>
          <w:marBottom w:val="0"/>
          <w:divBdr>
            <w:top w:val="none" w:sz="0" w:space="0" w:color="auto"/>
            <w:left w:val="none" w:sz="0" w:space="0" w:color="auto"/>
            <w:bottom w:val="none" w:sz="0" w:space="0" w:color="auto"/>
            <w:right w:val="none" w:sz="0" w:space="0" w:color="auto"/>
          </w:divBdr>
        </w:div>
        <w:div w:id="1356887580">
          <w:marLeft w:val="0"/>
          <w:marRight w:val="0"/>
          <w:marTop w:val="0"/>
          <w:marBottom w:val="0"/>
          <w:divBdr>
            <w:top w:val="none" w:sz="0" w:space="0" w:color="auto"/>
            <w:left w:val="none" w:sz="0" w:space="0" w:color="auto"/>
            <w:bottom w:val="none" w:sz="0" w:space="0" w:color="auto"/>
            <w:right w:val="none" w:sz="0" w:space="0" w:color="auto"/>
          </w:divBdr>
        </w:div>
        <w:div w:id="2074885418">
          <w:marLeft w:val="0"/>
          <w:marRight w:val="0"/>
          <w:marTop w:val="0"/>
          <w:marBottom w:val="0"/>
          <w:divBdr>
            <w:top w:val="none" w:sz="0" w:space="0" w:color="auto"/>
            <w:left w:val="none" w:sz="0" w:space="0" w:color="auto"/>
            <w:bottom w:val="none" w:sz="0" w:space="0" w:color="auto"/>
            <w:right w:val="none" w:sz="0" w:space="0" w:color="auto"/>
          </w:divBdr>
        </w:div>
        <w:div w:id="849754031">
          <w:marLeft w:val="0"/>
          <w:marRight w:val="0"/>
          <w:marTop w:val="0"/>
          <w:marBottom w:val="0"/>
          <w:divBdr>
            <w:top w:val="none" w:sz="0" w:space="0" w:color="auto"/>
            <w:left w:val="none" w:sz="0" w:space="0" w:color="auto"/>
            <w:bottom w:val="none" w:sz="0" w:space="0" w:color="auto"/>
            <w:right w:val="none" w:sz="0" w:space="0" w:color="auto"/>
          </w:divBdr>
        </w:div>
        <w:div w:id="1476139856">
          <w:marLeft w:val="0"/>
          <w:marRight w:val="0"/>
          <w:marTop w:val="0"/>
          <w:marBottom w:val="0"/>
          <w:divBdr>
            <w:top w:val="none" w:sz="0" w:space="0" w:color="auto"/>
            <w:left w:val="none" w:sz="0" w:space="0" w:color="auto"/>
            <w:bottom w:val="none" w:sz="0" w:space="0" w:color="auto"/>
            <w:right w:val="none" w:sz="0" w:space="0" w:color="auto"/>
          </w:divBdr>
        </w:div>
        <w:div w:id="1949971731">
          <w:marLeft w:val="0"/>
          <w:marRight w:val="0"/>
          <w:marTop w:val="0"/>
          <w:marBottom w:val="0"/>
          <w:divBdr>
            <w:top w:val="none" w:sz="0" w:space="0" w:color="auto"/>
            <w:left w:val="none" w:sz="0" w:space="0" w:color="auto"/>
            <w:bottom w:val="none" w:sz="0" w:space="0" w:color="auto"/>
            <w:right w:val="none" w:sz="0" w:space="0" w:color="auto"/>
          </w:divBdr>
        </w:div>
      </w:divsChild>
    </w:div>
    <w:div w:id="978998672">
      <w:bodyDiv w:val="1"/>
      <w:marLeft w:val="0"/>
      <w:marRight w:val="0"/>
      <w:marTop w:val="0"/>
      <w:marBottom w:val="0"/>
      <w:divBdr>
        <w:top w:val="none" w:sz="0" w:space="0" w:color="auto"/>
        <w:left w:val="none" w:sz="0" w:space="0" w:color="auto"/>
        <w:bottom w:val="none" w:sz="0" w:space="0" w:color="auto"/>
        <w:right w:val="none" w:sz="0" w:space="0" w:color="auto"/>
      </w:divBdr>
    </w:div>
    <w:div w:id="981008469">
      <w:bodyDiv w:val="1"/>
      <w:marLeft w:val="0"/>
      <w:marRight w:val="0"/>
      <w:marTop w:val="0"/>
      <w:marBottom w:val="0"/>
      <w:divBdr>
        <w:top w:val="none" w:sz="0" w:space="0" w:color="auto"/>
        <w:left w:val="none" w:sz="0" w:space="0" w:color="auto"/>
        <w:bottom w:val="none" w:sz="0" w:space="0" w:color="auto"/>
        <w:right w:val="none" w:sz="0" w:space="0" w:color="auto"/>
      </w:divBdr>
    </w:div>
    <w:div w:id="983238447">
      <w:bodyDiv w:val="1"/>
      <w:marLeft w:val="0"/>
      <w:marRight w:val="0"/>
      <w:marTop w:val="0"/>
      <w:marBottom w:val="0"/>
      <w:divBdr>
        <w:top w:val="none" w:sz="0" w:space="0" w:color="auto"/>
        <w:left w:val="none" w:sz="0" w:space="0" w:color="auto"/>
        <w:bottom w:val="none" w:sz="0" w:space="0" w:color="auto"/>
        <w:right w:val="none" w:sz="0" w:space="0" w:color="auto"/>
      </w:divBdr>
      <w:divsChild>
        <w:div w:id="63919754">
          <w:marLeft w:val="0"/>
          <w:marRight w:val="0"/>
          <w:marTop w:val="0"/>
          <w:marBottom w:val="0"/>
          <w:divBdr>
            <w:top w:val="none" w:sz="0" w:space="0" w:color="auto"/>
            <w:left w:val="none" w:sz="0" w:space="0" w:color="auto"/>
            <w:bottom w:val="none" w:sz="0" w:space="0" w:color="auto"/>
            <w:right w:val="none" w:sz="0" w:space="0" w:color="auto"/>
          </w:divBdr>
        </w:div>
        <w:div w:id="1451709349">
          <w:marLeft w:val="0"/>
          <w:marRight w:val="0"/>
          <w:marTop w:val="0"/>
          <w:marBottom w:val="0"/>
          <w:divBdr>
            <w:top w:val="none" w:sz="0" w:space="0" w:color="auto"/>
            <w:left w:val="none" w:sz="0" w:space="0" w:color="auto"/>
            <w:bottom w:val="none" w:sz="0" w:space="0" w:color="auto"/>
            <w:right w:val="none" w:sz="0" w:space="0" w:color="auto"/>
          </w:divBdr>
        </w:div>
      </w:divsChild>
    </w:div>
    <w:div w:id="991979912">
      <w:bodyDiv w:val="1"/>
      <w:marLeft w:val="0"/>
      <w:marRight w:val="0"/>
      <w:marTop w:val="0"/>
      <w:marBottom w:val="0"/>
      <w:divBdr>
        <w:top w:val="none" w:sz="0" w:space="0" w:color="auto"/>
        <w:left w:val="none" w:sz="0" w:space="0" w:color="auto"/>
        <w:bottom w:val="none" w:sz="0" w:space="0" w:color="auto"/>
        <w:right w:val="none" w:sz="0" w:space="0" w:color="auto"/>
      </w:divBdr>
      <w:divsChild>
        <w:div w:id="647710259">
          <w:marLeft w:val="0"/>
          <w:marRight w:val="0"/>
          <w:marTop w:val="0"/>
          <w:marBottom w:val="0"/>
          <w:divBdr>
            <w:top w:val="none" w:sz="0" w:space="0" w:color="auto"/>
            <w:left w:val="none" w:sz="0" w:space="0" w:color="auto"/>
            <w:bottom w:val="none" w:sz="0" w:space="0" w:color="auto"/>
            <w:right w:val="none" w:sz="0" w:space="0" w:color="auto"/>
          </w:divBdr>
        </w:div>
        <w:div w:id="1429084515">
          <w:marLeft w:val="0"/>
          <w:marRight w:val="0"/>
          <w:marTop w:val="0"/>
          <w:marBottom w:val="0"/>
          <w:divBdr>
            <w:top w:val="none" w:sz="0" w:space="0" w:color="auto"/>
            <w:left w:val="none" w:sz="0" w:space="0" w:color="auto"/>
            <w:bottom w:val="none" w:sz="0" w:space="0" w:color="auto"/>
            <w:right w:val="none" w:sz="0" w:space="0" w:color="auto"/>
          </w:divBdr>
        </w:div>
        <w:div w:id="1303195375">
          <w:marLeft w:val="0"/>
          <w:marRight w:val="0"/>
          <w:marTop w:val="0"/>
          <w:marBottom w:val="0"/>
          <w:divBdr>
            <w:top w:val="none" w:sz="0" w:space="0" w:color="auto"/>
            <w:left w:val="none" w:sz="0" w:space="0" w:color="auto"/>
            <w:bottom w:val="none" w:sz="0" w:space="0" w:color="auto"/>
            <w:right w:val="none" w:sz="0" w:space="0" w:color="auto"/>
          </w:divBdr>
        </w:div>
        <w:div w:id="497036207">
          <w:marLeft w:val="0"/>
          <w:marRight w:val="0"/>
          <w:marTop w:val="0"/>
          <w:marBottom w:val="0"/>
          <w:divBdr>
            <w:top w:val="none" w:sz="0" w:space="0" w:color="auto"/>
            <w:left w:val="none" w:sz="0" w:space="0" w:color="auto"/>
            <w:bottom w:val="none" w:sz="0" w:space="0" w:color="auto"/>
            <w:right w:val="none" w:sz="0" w:space="0" w:color="auto"/>
          </w:divBdr>
        </w:div>
        <w:div w:id="2019309833">
          <w:marLeft w:val="0"/>
          <w:marRight w:val="0"/>
          <w:marTop w:val="0"/>
          <w:marBottom w:val="0"/>
          <w:divBdr>
            <w:top w:val="none" w:sz="0" w:space="0" w:color="auto"/>
            <w:left w:val="none" w:sz="0" w:space="0" w:color="auto"/>
            <w:bottom w:val="none" w:sz="0" w:space="0" w:color="auto"/>
            <w:right w:val="none" w:sz="0" w:space="0" w:color="auto"/>
          </w:divBdr>
        </w:div>
        <w:div w:id="325743868">
          <w:marLeft w:val="0"/>
          <w:marRight w:val="0"/>
          <w:marTop w:val="0"/>
          <w:marBottom w:val="0"/>
          <w:divBdr>
            <w:top w:val="none" w:sz="0" w:space="0" w:color="auto"/>
            <w:left w:val="none" w:sz="0" w:space="0" w:color="auto"/>
            <w:bottom w:val="none" w:sz="0" w:space="0" w:color="auto"/>
            <w:right w:val="none" w:sz="0" w:space="0" w:color="auto"/>
          </w:divBdr>
        </w:div>
      </w:divsChild>
    </w:div>
    <w:div w:id="992029213">
      <w:bodyDiv w:val="1"/>
      <w:marLeft w:val="0"/>
      <w:marRight w:val="0"/>
      <w:marTop w:val="0"/>
      <w:marBottom w:val="0"/>
      <w:divBdr>
        <w:top w:val="none" w:sz="0" w:space="0" w:color="auto"/>
        <w:left w:val="none" w:sz="0" w:space="0" w:color="auto"/>
        <w:bottom w:val="none" w:sz="0" w:space="0" w:color="auto"/>
        <w:right w:val="none" w:sz="0" w:space="0" w:color="auto"/>
      </w:divBdr>
    </w:div>
    <w:div w:id="1000692176">
      <w:bodyDiv w:val="1"/>
      <w:marLeft w:val="0"/>
      <w:marRight w:val="0"/>
      <w:marTop w:val="0"/>
      <w:marBottom w:val="0"/>
      <w:divBdr>
        <w:top w:val="none" w:sz="0" w:space="0" w:color="auto"/>
        <w:left w:val="none" w:sz="0" w:space="0" w:color="auto"/>
        <w:bottom w:val="none" w:sz="0" w:space="0" w:color="auto"/>
        <w:right w:val="none" w:sz="0" w:space="0" w:color="auto"/>
      </w:divBdr>
    </w:div>
    <w:div w:id="1007294611">
      <w:bodyDiv w:val="1"/>
      <w:marLeft w:val="0"/>
      <w:marRight w:val="0"/>
      <w:marTop w:val="0"/>
      <w:marBottom w:val="0"/>
      <w:divBdr>
        <w:top w:val="none" w:sz="0" w:space="0" w:color="auto"/>
        <w:left w:val="none" w:sz="0" w:space="0" w:color="auto"/>
        <w:bottom w:val="none" w:sz="0" w:space="0" w:color="auto"/>
        <w:right w:val="none" w:sz="0" w:space="0" w:color="auto"/>
      </w:divBdr>
    </w:div>
    <w:div w:id="1014724896">
      <w:bodyDiv w:val="1"/>
      <w:marLeft w:val="0"/>
      <w:marRight w:val="0"/>
      <w:marTop w:val="0"/>
      <w:marBottom w:val="0"/>
      <w:divBdr>
        <w:top w:val="none" w:sz="0" w:space="0" w:color="auto"/>
        <w:left w:val="none" w:sz="0" w:space="0" w:color="auto"/>
        <w:bottom w:val="none" w:sz="0" w:space="0" w:color="auto"/>
        <w:right w:val="none" w:sz="0" w:space="0" w:color="auto"/>
      </w:divBdr>
    </w:div>
    <w:div w:id="1016813259">
      <w:bodyDiv w:val="1"/>
      <w:marLeft w:val="0"/>
      <w:marRight w:val="0"/>
      <w:marTop w:val="0"/>
      <w:marBottom w:val="0"/>
      <w:divBdr>
        <w:top w:val="none" w:sz="0" w:space="0" w:color="auto"/>
        <w:left w:val="none" w:sz="0" w:space="0" w:color="auto"/>
        <w:bottom w:val="none" w:sz="0" w:space="0" w:color="auto"/>
        <w:right w:val="none" w:sz="0" w:space="0" w:color="auto"/>
      </w:divBdr>
    </w:div>
    <w:div w:id="1030762754">
      <w:bodyDiv w:val="1"/>
      <w:marLeft w:val="0"/>
      <w:marRight w:val="0"/>
      <w:marTop w:val="0"/>
      <w:marBottom w:val="0"/>
      <w:divBdr>
        <w:top w:val="none" w:sz="0" w:space="0" w:color="auto"/>
        <w:left w:val="none" w:sz="0" w:space="0" w:color="auto"/>
        <w:bottom w:val="none" w:sz="0" w:space="0" w:color="auto"/>
        <w:right w:val="none" w:sz="0" w:space="0" w:color="auto"/>
      </w:divBdr>
    </w:div>
    <w:div w:id="1031613566">
      <w:bodyDiv w:val="1"/>
      <w:marLeft w:val="0"/>
      <w:marRight w:val="0"/>
      <w:marTop w:val="0"/>
      <w:marBottom w:val="0"/>
      <w:divBdr>
        <w:top w:val="none" w:sz="0" w:space="0" w:color="auto"/>
        <w:left w:val="none" w:sz="0" w:space="0" w:color="auto"/>
        <w:bottom w:val="none" w:sz="0" w:space="0" w:color="auto"/>
        <w:right w:val="none" w:sz="0" w:space="0" w:color="auto"/>
      </w:divBdr>
      <w:divsChild>
        <w:div w:id="1514151055">
          <w:marLeft w:val="0"/>
          <w:marRight w:val="0"/>
          <w:marTop w:val="0"/>
          <w:marBottom w:val="0"/>
          <w:divBdr>
            <w:top w:val="none" w:sz="0" w:space="0" w:color="auto"/>
            <w:left w:val="none" w:sz="0" w:space="0" w:color="auto"/>
            <w:bottom w:val="none" w:sz="0" w:space="0" w:color="auto"/>
            <w:right w:val="none" w:sz="0" w:space="0" w:color="auto"/>
          </w:divBdr>
        </w:div>
        <w:div w:id="1848715395">
          <w:marLeft w:val="0"/>
          <w:marRight w:val="0"/>
          <w:marTop w:val="0"/>
          <w:marBottom w:val="0"/>
          <w:divBdr>
            <w:top w:val="none" w:sz="0" w:space="0" w:color="auto"/>
            <w:left w:val="none" w:sz="0" w:space="0" w:color="auto"/>
            <w:bottom w:val="none" w:sz="0" w:space="0" w:color="auto"/>
            <w:right w:val="none" w:sz="0" w:space="0" w:color="auto"/>
          </w:divBdr>
        </w:div>
        <w:div w:id="611858175">
          <w:marLeft w:val="0"/>
          <w:marRight w:val="0"/>
          <w:marTop w:val="0"/>
          <w:marBottom w:val="0"/>
          <w:divBdr>
            <w:top w:val="none" w:sz="0" w:space="0" w:color="auto"/>
            <w:left w:val="none" w:sz="0" w:space="0" w:color="auto"/>
            <w:bottom w:val="none" w:sz="0" w:space="0" w:color="auto"/>
            <w:right w:val="none" w:sz="0" w:space="0" w:color="auto"/>
          </w:divBdr>
        </w:div>
        <w:div w:id="827018813">
          <w:marLeft w:val="0"/>
          <w:marRight w:val="0"/>
          <w:marTop w:val="0"/>
          <w:marBottom w:val="0"/>
          <w:divBdr>
            <w:top w:val="none" w:sz="0" w:space="0" w:color="auto"/>
            <w:left w:val="none" w:sz="0" w:space="0" w:color="auto"/>
            <w:bottom w:val="none" w:sz="0" w:space="0" w:color="auto"/>
            <w:right w:val="none" w:sz="0" w:space="0" w:color="auto"/>
          </w:divBdr>
        </w:div>
      </w:divsChild>
    </w:div>
    <w:div w:id="1050761849">
      <w:bodyDiv w:val="1"/>
      <w:marLeft w:val="0"/>
      <w:marRight w:val="0"/>
      <w:marTop w:val="0"/>
      <w:marBottom w:val="0"/>
      <w:divBdr>
        <w:top w:val="none" w:sz="0" w:space="0" w:color="auto"/>
        <w:left w:val="none" w:sz="0" w:space="0" w:color="auto"/>
        <w:bottom w:val="none" w:sz="0" w:space="0" w:color="auto"/>
        <w:right w:val="none" w:sz="0" w:space="0" w:color="auto"/>
      </w:divBdr>
    </w:div>
    <w:div w:id="1052852542">
      <w:bodyDiv w:val="1"/>
      <w:marLeft w:val="0"/>
      <w:marRight w:val="0"/>
      <w:marTop w:val="0"/>
      <w:marBottom w:val="0"/>
      <w:divBdr>
        <w:top w:val="none" w:sz="0" w:space="0" w:color="auto"/>
        <w:left w:val="none" w:sz="0" w:space="0" w:color="auto"/>
        <w:bottom w:val="none" w:sz="0" w:space="0" w:color="auto"/>
        <w:right w:val="none" w:sz="0" w:space="0" w:color="auto"/>
      </w:divBdr>
    </w:div>
    <w:div w:id="1072654277">
      <w:bodyDiv w:val="1"/>
      <w:marLeft w:val="0"/>
      <w:marRight w:val="0"/>
      <w:marTop w:val="0"/>
      <w:marBottom w:val="0"/>
      <w:divBdr>
        <w:top w:val="none" w:sz="0" w:space="0" w:color="auto"/>
        <w:left w:val="none" w:sz="0" w:space="0" w:color="auto"/>
        <w:bottom w:val="none" w:sz="0" w:space="0" w:color="auto"/>
        <w:right w:val="none" w:sz="0" w:space="0" w:color="auto"/>
      </w:divBdr>
    </w:div>
    <w:div w:id="1083456340">
      <w:bodyDiv w:val="1"/>
      <w:marLeft w:val="0"/>
      <w:marRight w:val="0"/>
      <w:marTop w:val="0"/>
      <w:marBottom w:val="0"/>
      <w:divBdr>
        <w:top w:val="none" w:sz="0" w:space="0" w:color="auto"/>
        <w:left w:val="none" w:sz="0" w:space="0" w:color="auto"/>
        <w:bottom w:val="none" w:sz="0" w:space="0" w:color="auto"/>
        <w:right w:val="none" w:sz="0" w:space="0" w:color="auto"/>
      </w:divBdr>
    </w:div>
    <w:div w:id="1108887452">
      <w:bodyDiv w:val="1"/>
      <w:marLeft w:val="0"/>
      <w:marRight w:val="0"/>
      <w:marTop w:val="0"/>
      <w:marBottom w:val="0"/>
      <w:divBdr>
        <w:top w:val="none" w:sz="0" w:space="0" w:color="auto"/>
        <w:left w:val="none" w:sz="0" w:space="0" w:color="auto"/>
        <w:bottom w:val="none" w:sz="0" w:space="0" w:color="auto"/>
        <w:right w:val="none" w:sz="0" w:space="0" w:color="auto"/>
      </w:divBdr>
    </w:div>
    <w:div w:id="1125008760">
      <w:bodyDiv w:val="1"/>
      <w:marLeft w:val="0"/>
      <w:marRight w:val="0"/>
      <w:marTop w:val="0"/>
      <w:marBottom w:val="0"/>
      <w:divBdr>
        <w:top w:val="none" w:sz="0" w:space="0" w:color="auto"/>
        <w:left w:val="none" w:sz="0" w:space="0" w:color="auto"/>
        <w:bottom w:val="none" w:sz="0" w:space="0" w:color="auto"/>
        <w:right w:val="none" w:sz="0" w:space="0" w:color="auto"/>
      </w:divBdr>
    </w:div>
    <w:div w:id="1130636419">
      <w:bodyDiv w:val="1"/>
      <w:marLeft w:val="0"/>
      <w:marRight w:val="0"/>
      <w:marTop w:val="0"/>
      <w:marBottom w:val="0"/>
      <w:divBdr>
        <w:top w:val="none" w:sz="0" w:space="0" w:color="auto"/>
        <w:left w:val="none" w:sz="0" w:space="0" w:color="auto"/>
        <w:bottom w:val="none" w:sz="0" w:space="0" w:color="auto"/>
        <w:right w:val="none" w:sz="0" w:space="0" w:color="auto"/>
      </w:divBdr>
    </w:div>
    <w:div w:id="1146506808">
      <w:bodyDiv w:val="1"/>
      <w:marLeft w:val="0"/>
      <w:marRight w:val="0"/>
      <w:marTop w:val="0"/>
      <w:marBottom w:val="0"/>
      <w:divBdr>
        <w:top w:val="none" w:sz="0" w:space="0" w:color="auto"/>
        <w:left w:val="none" w:sz="0" w:space="0" w:color="auto"/>
        <w:bottom w:val="none" w:sz="0" w:space="0" w:color="auto"/>
        <w:right w:val="none" w:sz="0" w:space="0" w:color="auto"/>
      </w:divBdr>
    </w:div>
    <w:div w:id="1184974006">
      <w:bodyDiv w:val="1"/>
      <w:marLeft w:val="0"/>
      <w:marRight w:val="0"/>
      <w:marTop w:val="0"/>
      <w:marBottom w:val="0"/>
      <w:divBdr>
        <w:top w:val="none" w:sz="0" w:space="0" w:color="auto"/>
        <w:left w:val="none" w:sz="0" w:space="0" w:color="auto"/>
        <w:bottom w:val="none" w:sz="0" w:space="0" w:color="auto"/>
        <w:right w:val="none" w:sz="0" w:space="0" w:color="auto"/>
      </w:divBdr>
    </w:div>
    <w:div w:id="1190800909">
      <w:bodyDiv w:val="1"/>
      <w:marLeft w:val="0"/>
      <w:marRight w:val="0"/>
      <w:marTop w:val="0"/>
      <w:marBottom w:val="0"/>
      <w:divBdr>
        <w:top w:val="none" w:sz="0" w:space="0" w:color="auto"/>
        <w:left w:val="none" w:sz="0" w:space="0" w:color="auto"/>
        <w:bottom w:val="none" w:sz="0" w:space="0" w:color="auto"/>
        <w:right w:val="none" w:sz="0" w:space="0" w:color="auto"/>
      </w:divBdr>
    </w:div>
    <w:div w:id="1201742249">
      <w:bodyDiv w:val="1"/>
      <w:marLeft w:val="0"/>
      <w:marRight w:val="0"/>
      <w:marTop w:val="0"/>
      <w:marBottom w:val="0"/>
      <w:divBdr>
        <w:top w:val="none" w:sz="0" w:space="0" w:color="auto"/>
        <w:left w:val="none" w:sz="0" w:space="0" w:color="auto"/>
        <w:bottom w:val="none" w:sz="0" w:space="0" w:color="auto"/>
        <w:right w:val="none" w:sz="0" w:space="0" w:color="auto"/>
      </w:divBdr>
    </w:div>
    <w:div w:id="1217082620">
      <w:bodyDiv w:val="1"/>
      <w:marLeft w:val="0"/>
      <w:marRight w:val="0"/>
      <w:marTop w:val="0"/>
      <w:marBottom w:val="0"/>
      <w:divBdr>
        <w:top w:val="none" w:sz="0" w:space="0" w:color="auto"/>
        <w:left w:val="none" w:sz="0" w:space="0" w:color="auto"/>
        <w:bottom w:val="none" w:sz="0" w:space="0" w:color="auto"/>
        <w:right w:val="none" w:sz="0" w:space="0" w:color="auto"/>
      </w:divBdr>
    </w:div>
    <w:div w:id="1225409350">
      <w:bodyDiv w:val="1"/>
      <w:marLeft w:val="0"/>
      <w:marRight w:val="0"/>
      <w:marTop w:val="0"/>
      <w:marBottom w:val="0"/>
      <w:divBdr>
        <w:top w:val="none" w:sz="0" w:space="0" w:color="auto"/>
        <w:left w:val="none" w:sz="0" w:space="0" w:color="auto"/>
        <w:bottom w:val="none" w:sz="0" w:space="0" w:color="auto"/>
        <w:right w:val="none" w:sz="0" w:space="0" w:color="auto"/>
      </w:divBdr>
    </w:div>
    <w:div w:id="1225601759">
      <w:bodyDiv w:val="1"/>
      <w:marLeft w:val="0"/>
      <w:marRight w:val="0"/>
      <w:marTop w:val="0"/>
      <w:marBottom w:val="0"/>
      <w:divBdr>
        <w:top w:val="none" w:sz="0" w:space="0" w:color="auto"/>
        <w:left w:val="none" w:sz="0" w:space="0" w:color="auto"/>
        <w:bottom w:val="none" w:sz="0" w:space="0" w:color="auto"/>
        <w:right w:val="none" w:sz="0" w:space="0" w:color="auto"/>
      </w:divBdr>
    </w:div>
    <w:div w:id="1228762286">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237090214">
      <w:bodyDiv w:val="1"/>
      <w:marLeft w:val="0"/>
      <w:marRight w:val="0"/>
      <w:marTop w:val="0"/>
      <w:marBottom w:val="0"/>
      <w:divBdr>
        <w:top w:val="none" w:sz="0" w:space="0" w:color="auto"/>
        <w:left w:val="none" w:sz="0" w:space="0" w:color="auto"/>
        <w:bottom w:val="none" w:sz="0" w:space="0" w:color="auto"/>
        <w:right w:val="none" w:sz="0" w:space="0" w:color="auto"/>
      </w:divBdr>
      <w:divsChild>
        <w:div w:id="1391423039">
          <w:marLeft w:val="0"/>
          <w:marRight w:val="0"/>
          <w:marTop w:val="0"/>
          <w:marBottom w:val="0"/>
          <w:divBdr>
            <w:top w:val="none" w:sz="0" w:space="0" w:color="auto"/>
            <w:left w:val="none" w:sz="0" w:space="0" w:color="auto"/>
            <w:bottom w:val="none" w:sz="0" w:space="0" w:color="auto"/>
            <w:right w:val="none" w:sz="0" w:space="0" w:color="auto"/>
          </w:divBdr>
        </w:div>
        <w:div w:id="1812359974">
          <w:marLeft w:val="0"/>
          <w:marRight w:val="0"/>
          <w:marTop w:val="0"/>
          <w:marBottom w:val="0"/>
          <w:divBdr>
            <w:top w:val="none" w:sz="0" w:space="0" w:color="auto"/>
            <w:left w:val="none" w:sz="0" w:space="0" w:color="auto"/>
            <w:bottom w:val="none" w:sz="0" w:space="0" w:color="auto"/>
            <w:right w:val="none" w:sz="0" w:space="0" w:color="auto"/>
          </w:divBdr>
        </w:div>
        <w:div w:id="1260871320">
          <w:marLeft w:val="0"/>
          <w:marRight w:val="0"/>
          <w:marTop w:val="0"/>
          <w:marBottom w:val="0"/>
          <w:divBdr>
            <w:top w:val="none" w:sz="0" w:space="0" w:color="auto"/>
            <w:left w:val="none" w:sz="0" w:space="0" w:color="auto"/>
            <w:bottom w:val="none" w:sz="0" w:space="0" w:color="auto"/>
            <w:right w:val="none" w:sz="0" w:space="0" w:color="auto"/>
          </w:divBdr>
        </w:div>
        <w:div w:id="1812793651">
          <w:marLeft w:val="0"/>
          <w:marRight w:val="0"/>
          <w:marTop w:val="0"/>
          <w:marBottom w:val="0"/>
          <w:divBdr>
            <w:top w:val="none" w:sz="0" w:space="0" w:color="auto"/>
            <w:left w:val="none" w:sz="0" w:space="0" w:color="auto"/>
            <w:bottom w:val="none" w:sz="0" w:space="0" w:color="auto"/>
            <w:right w:val="none" w:sz="0" w:space="0" w:color="auto"/>
          </w:divBdr>
        </w:div>
        <w:div w:id="1480732276">
          <w:marLeft w:val="0"/>
          <w:marRight w:val="0"/>
          <w:marTop w:val="0"/>
          <w:marBottom w:val="0"/>
          <w:divBdr>
            <w:top w:val="none" w:sz="0" w:space="0" w:color="auto"/>
            <w:left w:val="none" w:sz="0" w:space="0" w:color="auto"/>
            <w:bottom w:val="none" w:sz="0" w:space="0" w:color="auto"/>
            <w:right w:val="none" w:sz="0" w:space="0" w:color="auto"/>
          </w:divBdr>
        </w:div>
        <w:div w:id="741217331">
          <w:marLeft w:val="0"/>
          <w:marRight w:val="0"/>
          <w:marTop w:val="0"/>
          <w:marBottom w:val="0"/>
          <w:divBdr>
            <w:top w:val="none" w:sz="0" w:space="0" w:color="auto"/>
            <w:left w:val="none" w:sz="0" w:space="0" w:color="auto"/>
            <w:bottom w:val="none" w:sz="0" w:space="0" w:color="auto"/>
            <w:right w:val="none" w:sz="0" w:space="0" w:color="auto"/>
          </w:divBdr>
        </w:div>
      </w:divsChild>
    </w:div>
    <w:div w:id="1250967231">
      <w:bodyDiv w:val="1"/>
      <w:marLeft w:val="0"/>
      <w:marRight w:val="0"/>
      <w:marTop w:val="0"/>
      <w:marBottom w:val="0"/>
      <w:divBdr>
        <w:top w:val="none" w:sz="0" w:space="0" w:color="auto"/>
        <w:left w:val="none" w:sz="0" w:space="0" w:color="auto"/>
        <w:bottom w:val="none" w:sz="0" w:space="0" w:color="auto"/>
        <w:right w:val="none" w:sz="0" w:space="0" w:color="auto"/>
      </w:divBdr>
    </w:div>
    <w:div w:id="1253776701">
      <w:bodyDiv w:val="1"/>
      <w:marLeft w:val="0"/>
      <w:marRight w:val="0"/>
      <w:marTop w:val="0"/>
      <w:marBottom w:val="0"/>
      <w:divBdr>
        <w:top w:val="none" w:sz="0" w:space="0" w:color="auto"/>
        <w:left w:val="none" w:sz="0" w:space="0" w:color="auto"/>
        <w:bottom w:val="none" w:sz="0" w:space="0" w:color="auto"/>
        <w:right w:val="none" w:sz="0" w:space="0" w:color="auto"/>
      </w:divBdr>
    </w:div>
    <w:div w:id="1256135668">
      <w:bodyDiv w:val="1"/>
      <w:marLeft w:val="0"/>
      <w:marRight w:val="0"/>
      <w:marTop w:val="0"/>
      <w:marBottom w:val="0"/>
      <w:divBdr>
        <w:top w:val="none" w:sz="0" w:space="0" w:color="auto"/>
        <w:left w:val="none" w:sz="0" w:space="0" w:color="auto"/>
        <w:bottom w:val="none" w:sz="0" w:space="0" w:color="auto"/>
        <w:right w:val="none" w:sz="0" w:space="0" w:color="auto"/>
      </w:divBdr>
      <w:divsChild>
        <w:div w:id="1133140173">
          <w:marLeft w:val="0"/>
          <w:marRight w:val="0"/>
          <w:marTop w:val="0"/>
          <w:marBottom w:val="0"/>
          <w:divBdr>
            <w:top w:val="none" w:sz="0" w:space="0" w:color="auto"/>
            <w:left w:val="none" w:sz="0" w:space="0" w:color="auto"/>
            <w:bottom w:val="none" w:sz="0" w:space="0" w:color="auto"/>
            <w:right w:val="none" w:sz="0" w:space="0" w:color="auto"/>
          </w:divBdr>
        </w:div>
      </w:divsChild>
    </w:div>
    <w:div w:id="1265920498">
      <w:bodyDiv w:val="1"/>
      <w:marLeft w:val="0"/>
      <w:marRight w:val="0"/>
      <w:marTop w:val="0"/>
      <w:marBottom w:val="0"/>
      <w:divBdr>
        <w:top w:val="none" w:sz="0" w:space="0" w:color="auto"/>
        <w:left w:val="none" w:sz="0" w:space="0" w:color="auto"/>
        <w:bottom w:val="none" w:sz="0" w:space="0" w:color="auto"/>
        <w:right w:val="none" w:sz="0" w:space="0" w:color="auto"/>
      </w:divBdr>
    </w:div>
    <w:div w:id="1269923379">
      <w:bodyDiv w:val="1"/>
      <w:marLeft w:val="0"/>
      <w:marRight w:val="0"/>
      <w:marTop w:val="0"/>
      <w:marBottom w:val="0"/>
      <w:divBdr>
        <w:top w:val="none" w:sz="0" w:space="0" w:color="auto"/>
        <w:left w:val="none" w:sz="0" w:space="0" w:color="auto"/>
        <w:bottom w:val="none" w:sz="0" w:space="0" w:color="auto"/>
        <w:right w:val="none" w:sz="0" w:space="0" w:color="auto"/>
      </w:divBdr>
    </w:div>
    <w:div w:id="1273441638">
      <w:bodyDiv w:val="1"/>
      <w:marLeft w:val="0"/>
      <w:marRight w:val="0"/>
      <w:marTop w:val="0"/>
      <w:marBottom w:val="0"/>
      <w:divBdr>
        <w:top w:val="none" w:sz="0" w:space="0" w:color="auto"/>
        <w:left w:val="none" w:sz="0" w:space="0" w:color="auto"/>
        <w:bottom w:val="none" w:sz="0" w:space="0" w:color="auto"/>
        <w:right w:val="none" w:sz="0" w:space="0" w:color="auto"/>
      </w:divBdr>
    </w:div>
    <w:div w:id="1286735111">
      <w:bodyDiv w:val="1"/>
      <w:marLeft w:val="0"/>
      <w:marRight w:val="0"/>
      <w:marTop w:val="0"/>
      <w:marBottom w:val="0"/>
      <w:divBdr>
        <w:top w:val="none" w:sz="0" w:space="0" w:color="auto"/>
        <w:left w:val="none" w:sz="0" w:space="0" w:color="auto"/>
        <w:bottom w:val="none" w:sz="0" w:space="0" w:color="auto"/>
        <w:right w:val="none" w:sz="0" w:space="0" w:color="auto"/>
      </w:divBdr>
      <w:divsChild>
        <w:div w:id="320813064">
          <w:marLeft w:val="0"/>
          <w:marRight w:val="0"/>
          <w:marTop w:val="0"/>
          <w:marBottom w:val="0"/>
          <w:divBdr>
            <w:top w:val="none" w:sz="0" w:space="0" w:color="auto"/>
            <w:left w:val="none" w:sz="0" w:space="0" w:color="auto"/>
            <w:bottom w:val="none" w:sz="0" w:space="0" w:color="auto"/>
            <w:right w:val="none" w:sz="0" w:space="0" w:color="auto"/>
          </w:divBdr>
        </w:div>
        <w:div w:id="754126769">
          <w:marLeft w:val="0"/>
          <w:marRight w:val="0"/>
          <w:marTop w:val="0"/>
          <w:marBottom w:val="0"/>
          <w:divBdr>
            <w:top w:val="none" w:sz="0" w:space="0" w:color="auto"/>
            <w:left w:val="none" w:sz="0" w:space="0" w:color="auto"/>
            <w:bottom w:val="none" w:sz="0" w:space="0" w:color="auto"/>
            <w:right w:val="none" w:sz="0" w:space="0" w:color="auto"/>
          </w:divBdr>
        </w:div>
        <w:div w:id="2139645160">
          <w:marLeft w:val="0"/>
          <w:marRight w:val="0"/>
          <w:marTop w:val="0"/>
          <w:marBottom w:val="0"/>
          <w:divBdr>
            <w:top w:val="none" w:sz="0" w:space="0" w:color="auto"/>
            <w:left w:val="none" w:sz="0" w:space="0" w:color="auto"/>
            <w:bottom w:val="none" w:sz="0" w:space="0" w:color="auto"/>
            <w:right w:val="none" w:sz="0" w:space="0" w:color="auto"/>
          </w:divBdr>
        </w:div>
        <w:div w:id="1945309885">
          <w:marLeft w:val="0"/>
          <w:marRight w:val="0"/>
          <w:marTop w:val="0"/>
          <w:marBottom w:val="0"/>
          <w:divBdr>
            <w:top w:val="none" w:sz="0" w:space="0" w:color="auto"/>
            <w:left w:val="none" w:sz="0" w:space="0" w:color="auto"/>
            <w:bottom w:val="none" w:sz="0" w:space="0" w:color="auto"/>
            <w:right w:val="none" w:sz="0" w:space="0" w:color="auto"/>
          </w:divBdr>
        </w:div>
        <w:div w:id="1984187712">
          <w:marLeft w:val="0"/>
          <w:marRight w:val="0"/>
          <w:marTop w:val="0"/>
          <w:marBottom w:val="0"/>
          <w:divBdr>
            <w:top w:val="none" w:sz="0" w:space="0" w:color="auto"/>
            <w:left w:val="none" w:sz="0" w:space="0" w:color="auto"/>
            <w:bottom w:val="none" w:sz="0" w:space="0" w:color="auto"/>
            <w:right w:val="none" w:sz="0" w:space="0" w:color="auto"/>
          </w:divBdr>
        </w:div>
        <w:div w:id="1229151140">
          <w:marLeft w:val="0"/>
          <w:marRight w:val="0"/>
          <w:marTop w:val="0"/>
          <w:marBottom w:val="0"/>
          <w:divBdr>
            <w:top w:val="none" w:sz="0" w:space="0" w:color="auto"/>
            <w:left w:val="none" w:sz="0" w:space="0" w:color="auto"/>
            <w:bottom w:val="none" w:sz="0" w:space="0" w:color="auto"/>
            <w:right w:val="none" w:sz="0" w:space="0" w:color="auto"/>
          </w:divBdr>
        </w:div>
      </w:divsChild>
    </w:div>
    <w:div w:id="1291933101">
      <w:bodyDiv w:val="1"/>
      <w:marLeft w:val="0"/>
      <w:marRight w:val="0"/>
      <w:marTop w:val="0"/>
      <w:marBottom w:val="0"/>
      <w:divBdr>
        <w:top w:val="none" w:sz="0" w:space="0" w:color="auto"/>
        <w:left w:val="none" w:sz="0" w:space="0" w:color="auto"/>
        <w:bottom w:val="none" w:sz="0" w:space="0" w:color="auto"/>
        <w:right w:val="none" w:sz="0" w:space="0" w:color="auto"/>
      </w:divBdr>
    </w:div>
    <w:div w:id="1292402519">
      <w:bodyDiv w:val="1"/>
      <w:marLeft w:val="0"/>
      <w:marRight w:val="0"/>
      <w:marTop w:val="0"/>
      <w:marBottom w:val="0"/>
      <w:divBdr>
        <w:top w:val="none" w:sz="0" w:space="0" w:color="auto"/>
        <w:left w:val="none" w:sz="0" w:space="0" w:color="auto"/>
        <w:bottom w:val="none" w:sz="0" w:space="0" w:color="auto"/>
        <w:right w:val="none" w:sz="0" w:space="0" w:color="auto"/>
      </w:divBdr>
    </w:div>
    <w:div w:id="1296644075">
      <w:bodyDiv w:val="1"/>
      <w:marLeft w:val="0"/>
      <w:marRight w:val="0"/>
      <w:marTop w:val="0"/>
      <w:marBottom w:val="0"/>
      <w:divBdr>
        <w:top w:val="none" w:sz="0" w:space="0" w:color="auto"/>
        <w:left w:val="none" w:sz="0" w:space="0" w:color="auto"/>
        <w:bottom w:val="none" w:sz="0" w:space="0" w:color="auto"/>
        <w:right w:val="none" w:sz="0" w:space="0" w:color="auto"/>
      </w:divBdr>
      <w:divsChild>
        <w:div w:id="735669602">
          <w:marLeft w:val="0"/>
          <w:marRight w:val="0"/>
          <w:marTop w:val="0"/>
          <w:marBottom w:val="0"/>
          <w:divBdr>
            <w:top w:val="none" w:sz="0" w:space="0" w:color="auto"/>
            <w:left w:val="none" w:sz="0" w:space="0" w:color="auto"/>
            <w:bottom w:val="none" w:sz="0" w:space="0" w:color="auto"/>
            <w:right w:val="none" w:sz="0" w:space="0" w:color="auto"/>
          </w:divBdr>
        </w:div>
        <w:div w:id="1334802219">
          <w:marLeft w:val="0"/>
          <w:marRight w:val="0"/>
          <w:marTop w:val="0"/>
          <w:marBottom w:val="0"/>
          <w:divBdr>
            <w:top w:val="none" w:sz="0" w:space="0" w:color="auto"/>
            <w:left w:val="none" w:sz="0" w:space="0" w:color="auto"/>
            <w:bottom w:val="none" w:sz="0" w:space="0" w:color="auto"/>
            <w:right w:val="none" w:sz="0" w:space="0" w:color="auto"/>
          </w:divBdr>
        </w:div>
        <w:div w:id="1700547753">
          <w:marLeft w:val="0"/>
          <w:marRight w:val="0"/>
          <w:marTop w:val="0"/>
          <w:marBottom w:val="0"/>
          <w:divBdr>
            <w:top w:val="none" w:sz="0" w:space="0" w:color="auto"/>
            <w:left w:val="none" w:sz="0" w:space="0" w:color="auto"/>
            <w:bottom w:val="none" w:sz="0" w:space="0" w:color="auto"/>
            <w:right w:val="none" w:sz="0" w:space="0" w:color="auto"/>
          </w:divBdr>
        </w:div>
        <w:div w:id="1879929745">
          <w:marLeft w:val="0"/>
          <w:marRight w:val="0"/>
          <w:marTop w:val="0"/>
          <w:marBottom w:val="0"/>
          <w:divBdr>
            <w:top w:val="none" w:sz="0" w:space="0" w:color="auto"/>
            <w:left w:val="none" w:sz="0" w:space="0" w:color="auto"/>
            <w:bottom w:val="none" w:sz="0" w:space="0" w:color="auto"/>
            <w:right w:val="none" w:sz="0" w:space="0" w:color="auto"/>
          </w:divBdr>
        </w:div>
        <w:div w:id="625476238">
          <w:marLeft w:val="0"/>
          <w:marRight w:val="0"/>
          <w:marTop w:val="0"/>
          <w:marBottom w:val="0"/>
          <w:divBdr>
            <w:top w:val="none" w:sz="0" w:space="0" w:color="auto"/>
            <w:left w:val="none" w:sz="0" w:space="0" w:color="auto"/>
            <w:bottom w:val="none" w:sz="0" w:space="0" w:color="auto"/>
            <w:right w:val="none" w:sz="0" w:space="0" w:color="auto"/>
          </w:divBdr>
        </w:div>
        <w:div w:id="172452390">
          <w:marLeft w:val="0"/>
          <w:marRight w:val="0"/>
          <w:marTop w:val="0"/>
          <w:marBottom w:val="0"/>
          <w:divBdr>
            <w:top w:val="none" w:sz="0" w:space="0" w:color="auto"/>
            <w:left w:val="none" w:sz="0" w:space="0" w:color="auto"/>
            <w:bottom w:val="none" w:sz="0" w:space="0" w:color="auto"/>
            <w:right w:val="none" w:sz="0" w:space="0" w:color="auto"/>
          </w:divBdr>
        </w:div>
      </w:divsChild>
    </w:div>
    <w:div w:id="1298995179">
      <w:bodyDiv w:val="1"/>
      <w:marLeft w:val="0"/>
      <w:marRight w:val="0"/>
      <w:marTop w:val="0"/>
      <w:marBottom w:val="0"/>
      <w:divBdr>
        <w:top w:val="none" w:sz="0" w:space="0" w:color="auto"/>
        <w:left w:val="none" w:sz="0" w:space="0" w:color="auto"/>
        <w:bottom w:val="none" w:sz="0" w:space="0" w:color="auto"/>
        <w:right w:val="none" w:sz="0" w:space="0" w:color="auto"/>
      </w:divBdr>
      <w:divsChild>
        <w:div w:id="65613230">
          <w:marLeft w:val="0"/>
          <w:marRight w:val="0"/>
          <w:marTop w:val="0"/>
          <w:marBottom w:val="0"/>
          <w:divBdr>
            <w:top w:val="none" w:sz="0" w:space="0" w:color="auto"/>
            <w:left w:val="none" w:sz="0" w:space="0" w:color="auto"/>
            <w:bottom w:val="none" w:sz="0" w:space="0" w:color="auto"/>
            <w:right w:val="none" w:sz="0" w:space="0" w:color="auto"/>
          </w:divBdr>
        </w:div>
        <w:div w:id="1270117887">
          <w:marLeft w:val="0"/>
          <w:marRight w:val="0"/>
          <w:marTop w:val="0"/>
          <w:marBottom w:val="0"/>
          <w:divBdr>
            <w:top w:val="none" w:sz="0" w:space="0" w:color="auto"/>
            <w:left w:val="none" w:sz="0" w:space="0" w:color="auto"/>
            <w:bottom w:val="none" w:sz="0" w:space="0" w:color="auto"/>
            <w:right w:val="none" w:sz="0" w:space="0" w:color="auto"/>
          </w:divBdr>
        </w:div>
        <w:div w:id="77600397">
          <w:marLeft w:val="0"/>
          <w:marRight w:val="0"/>
          <w:marTop w:val="0"/>
          <w:marBottom w:val="0"/>
          <w:divBdr>
            <w:top w:val="none" w:sz="0" w:space="0" w:color="auto"/>
            <w:left w:val="none" w:sz="0" w:space="0" w:color="auto"/>
            <w:bottom w:val="none" w:sz="0" w:space="0" w:color="auto"/>
            <w:right w:val="none" w:sz="0" w:space="0" w:color="auto"/>
          </w:divBdr>
        </w:div>
        <w:div w:id="407773687">
          <w:marLeft w:val="0"/>
          <w:marRight w:val="0"/>
          <w:marTop w:val="0"/>
          <w:marBottom w:val="0"/>
          <w:divBdr>
            <w:top w:val="none" w:sz="0" w:space="0" w:color="auto"/>
            <w:left w:val="none" w:sz="0" w:space="0" w:color="auto"/>
            <w:bottom w:val="none" w:sz="0" w:space="0" w:color="auto"/>
            <w:right w:val="none" w:sz="0" w:space="0" w:color="auto"/>
          </w:divBdr>
        </w:div>
        <w:div w:id="146094513">
          <w:marLeft w:val="0"/>
          <w:marRight w:val="0"/>
          <w:marTop w:val="0"/>
          <w:marBottom w:val="0"/>
          <w:divBdr>
            <w:top w:val="none" w:sz="0" w:space="0" w:color="auto"/>
            <w:left w:val="none" w:sz="0" w:space="0" w:color="auto"/>
            <w:bottom w:val="none" w:sz="0" w:space="0" w:color="auto"/>
            <w:right w:val="none" w:sz="0" w:space="0" w:color="auto"/>
          </w:divBdr>
        </w:div>
        <w:div w:id="288363229">
          <w:marLeft w:val="0"/>
          <w:marRight w:val="0"/>
          <w:marTop w:val="0"/>
          <w:marBottom w:val="0"/>
          <w:divBdr>
            <w:top w:val="none" w:sz="0" w:space="0" w:color="auto"/>
            <w:left w:val="none" w:sz="0" w:space="0" w:color="auto"/>
            <w:bottom w:val="none" w:sz="0" w:space="0" w:color="auto"/>
            <w:right w:val="none" w:sz="0" w:space="0" w:color="auto"/>
          </w:divBdr>
        </w:div>
        <w:div w:id="1882279966">
          <w:marLeft w:val="0"/>
          <w:marRight w:val="0"/>
          <w:marTop w:val="0"/>
          <w:marBottom w:val="0"/>
          <w:divBdr>
            <w:top w:val="none" w:sz="0" w:space="0" w:color="auto"/>
            <w:left w:val="none" w:sz="0" w:space="0" w:color="auto"/>
            <w:bottom w:val="none" w:sz="0" w:space="0" w:color="auto"/>
            <w:right w:val="none" w:sz="0" w:space="0" w:color="auto"/>
          </w:divBdr>
        </w:div>
        <w:div w:id="1353416521">
          <w:marLeft w:val="0"/>
          <w:marRight w:val="0"/>
          <w:marTop w:val="0"/>
          <w:marBottom w:val="0"/>
          <w:divBdr>
            <w:top w:val="none" w:sz="0" w:space="0" w:color="auto"/>
            <w:left w:val="none" w:sz="0" w:space="0" w:color="auto"/>
            <w:bottom w:val="none" w:sz="0" w:space="0" w:color="auto"/>
            <w:right w:val="none" w:sz="0" w:space="0" w:color="auto"/>
          </w:divBdr>
        </w:div>
        <w:div w:id="1361128154">
          <w:marLeft w:val="0"/>
          <w:marRight w:val="0"/>
          <w:marTop w:val="0"/>
          <w:marBottom w:val="0"/>
          <w:divBdr>
            <w:top w:val="none" w:sz="0" w:space="0" w:color="auto"/>
            <w:left w:val="none" w:sz="0" w:space="0" w:color="auto"/>
            <w:bottom w:val="none" w:sz="0" w:space="0" w:color="auto"/>
            <w:right w:val="none" w:sz="0" w:space="0" w:color="auto"/>
          </w:divBdr>
        </w:div>
        <w:div w:id="2082288039">
          <w:marLeft w:val="0"/>
          <w:marRight w:val="0"/>
          <w:marTop w:val="0"/>
          <w:marBottom w:val="0"/>
          <w:divBdr>
            <w:top w:val="none" w:sz="0" w:space="0" w:color="auto"/>
            <w:left w:val="none" w:sz="0" w:space="0" w:color="auto"/>
            <w:bottom w:val="none" w:sz="0" w:space="0" w:color="auto"/>
            <w:right w:val="none" w:sz="0" w:space="0" w:color="auto"/>
          </w:divBdr>
        </w:div>
        <w:div w:id="168760141">
          <w:marLeft w:val="0"/>
          <w:marRight w:val="0"/>
          <w:marTop w:val="0"/>
          <w:marBottom w:val="0"/>
          <w:divBdr>
            <w:top w:val="none" w:sz="0" w:space="0" w:color="auto"/>
            <w:left w:val="none" w:sz="0" w:space="0" w:color="auto"/>
            <w:bottom w:val="none" w:sz="0" w:space="0" w:color="auto"/>
            <w:right w:val="none" w:sz="0" w:space="0" w:color="auto"/>
          </w:divBdr>
        </w:div>
      </w:divsChild>
    </w:div>
    <w:div w:id="1302463833">
      <w:bodyDiv w:val="1"/>
      <w:marLeft w:val="0"/>
      <w:marRight w:val="0"/>
      <w:marTop w:val="0"/>
      <w:marBottom w:val="0"/>
      <w:divBdr>
        <w:top w:val="none" w:sz="0" w:space="0" w:color="auto"/>
        <w:left w:val="none" w:sz="0" w:space="0" w:color="auto"/>
        <w:bottom w:val="none" w:sz="0" w:space="0" w:color="auto"/>
        <w:right w:val="none" w:sz="0" w:space="0" w:color="auto"/>
      </w:divBdr>
      <w:divsChild>
        <w:div w:id="162404147">
          <w:marLeft w:val="0"/>
          <w:marRight w:val="0"/>
          <w:marTop w:val="0"/>
          <w:marBottom w:val="0"/>
          <w:divBdr>
            <w:top w:val="none" w:sz="0" w:space="0" w:color="auto"/>
            <w:left w:val="none" w:sz="0" w:space="0" w:color="auto"/>
            <w:bottom w:val="none" w:sz="0" w:space="0" w:color="auto"/>
            <w:right w:val="none" w:sz="0" w:space="0" w:color="auto"/>
          </w:divBdr>
        </w:div>
        <w:div w:id="1662928541">
          <w:marLeft w:val="0"/>
          <w:marRight w:val="0"/>
          <w:marTop w:val="0"/>
          <w:marBottom w:val="0"/>
          <w:divBdr>
            <w:top w:val="none" w:sz="0" w:space="0" w:color="auto"/>
            <w:left w:val="none" w:sz="0" w:space="0" w:color="auto"/>
            <w:bottom w:val="none" w:sz="0" w:space="0" w:color="auto"/>
            <w:right w:val="none" w:sz="0" w:space="0" w:color="auto"/>
          </w:divBdr>
        </w:div>
      </w:divsChild>
    </w:div>
    <w:div w:id="1304889458">
      <w:bodyDiv w:val="1"/>
      <w:marLeft w:val="0"/>
      <w:marRight w:val="0"/>
      <w:marTop w:val="0"/>
      <w:marBottom w:val="0"/>
      <w:divBdr>
        <w:top w:val="none" w:sz="0" w:space="0" w:color="auto"/>
        <w:left w:val="none" w:sz="0" w:space="0" w:color="auto"/>
        <w:bottom w:val="none" w:sz="0" w:space="0" w:color="auto"/>
        <w:right w:val="none" w:sz="0" w:space="0" w:color="auto"/>
      </w:divBdr>
    </w:div>
    <w:div w:id="1308166060">
      <w:bodyDiv w:val="1"/>
      <w:marLeft w:val="0"/>
      <w:marRight w:val="0"/>
      <w:marTop w:val="0"/>
      <w:marBottom w:val="0"/>
      <w:divBdr>
        <w:top w:val="none" w:sz="0" w:space="0" w:color="auto"/>
        <w:left w:val="none" w:sz="0" w:space="0" w:color="auto"/>
        <w:bottom w:val="none" w:sz="0" w:space="0" w:color="auto"/>
        <w:right w:val="none" w:sz="0" w:space="0" w:color="auto"/>
      </w:divBdr>
    </w:div>
    <w:div w:id="1313752176">
      <w:bodyDiv w:val="1"/>
      <w:marLeft w:val="0"/>
      <w:marRight w:val="0"/>
      <w:marTop w:val="0"/>
      <w:marBottom w:val="0"/>
      <w:divBdr>
        <w:top w:val="none" w:sz="0" w:space="0" w:color="auto"/>
        <w:left w:val="none" w:sz="0" w:space="0" w:color="auto"/>
        <w:bottom w:val="none" w:sz="0" w:space="0" w:color="auto"/>
        <w:right w:val="none" w:sz="0" w:space="0" w:color="auto"/>
      </w:divBdr>
    </w:div>
    <w:div w:id="1315138280">
      <w:bodyDiv w:val="1"/>
      <w:marLeft w:val="0"/>
      <w:marRight w:val="0"/>
      <w:marTop w:val="0"/>
      <w:marBottom w:val="0"/>
      <w:divBdr>
        <w:top w:val="none" w:sz="0" w:space="0" w:color="auto"/>
        <w:left w:val="none" w:sz="0" w:space="0" w:color="auto"/>
        <w:bottom w:val="none" w:sz="0" w:space="0" w:color="auto"/>
        <w:right w:val="none" w:sz="0" w:space="0" w:color="auto"/>
      </w:divBdr>
    </w:div>
    <w:div w:id="1316453460">
      <w:bodyDiv w:val="1"/>
      <w:marLeft w:val="0"/>
      <w:marRight w:val="0"/>
      <w:marTop w:val="0"/>
      <w:marBottom w:val="0"/>
      <w:divBdr>
        <w:top w:val="none" w:sz="0" w:space="0" w:color="auto"/>
        <w:left w:val="none" w:sz="0" w:space="0" w:color="auto"/>
        <w:bottom w:val="none" w:sz="0" w:space="0" w:color="auto"/>
        <w:right w:val="none" w:sz="0" w:space="0" w:color="auto"/>
      </w:divBdr>
      <w:divsChild>
        <w:div w:id="1100175209">
          <w:marLeft w:val="0"/>
          <w:marRight w:val="0"/>
          <w:marTop w:val="0"/>
          <w:marBottom w:val="0"/>
          <w:divBdr>
            <w:top w:val="none" w:sz="0" w:space="0" w:color="auto"/>
            <w:left w:val="none" w:sz="0" w:space="0" w:color="auto"/>
            <w:bottom w:val="none" w:sz="0" w:space="0" w:color="auto"/>
            <w:right w:val="none" w:sz="0" w:space="0" w:color="auto"/>
          </w:divBdr>
        </w:div>
        <w:div w:id="326710891">
          <w:marLeft w:val="0"/>
          <w:marRight w:val="0"/>
          <w:marTop w:val="0"/>
          <w:marBottom w:val="0"/>
          <w:divBdr>
            <w:top w:val="none" w:sz="0" w:space="0" w:color="auto"/>
            <w:left w:val="none" w:sz="0" w:space="0" w:color="auto"/>
            <w:bottom w:val="none" w:sz="0" w:space="0" w:color="auto"/>
            <w:right w:val="none" w:sz="0" w:space="0" w:color="auto"/>
          </w:divBdr>
        </w:div>
        <w:div w:id="523400508">
          <w:marLeft w:val="0"/>
          <w:marRight w:val="0"/>
          <w:marTop w:val="0"/>
          <w:marBottom w:val="0"/>
          <w:divBdr>
            <w:top w:val="none" w:sz="0" w:space="0" w:color="auto"/>
            <w:left w:val="none" w:sz="0" w:space="0" w:color="auto"/>
            <w:bottom w:val="none" w:sz="0" w:space="0" w:color="auto"/>
            <w:right w:val="none" w:sz="0" w:space="0" w:color="auto"/>
          </w:divBdr>
        </w:div>
        <w:div w:id="394353205">
          <w:marLeft w:val="0"/>
          <w:marRight w:val="0"/>
          <w:marTop w:val="0"/>
          <w:marBottom w:val="0"/>
          <w:divBdr>
            <w:top w:val="none" w:sz="0" w:space="0" w:color="auto"/>
            <w:left w:val="none" w:sz="0" w:space="0" w:color="auto"/>
            <w:bottom w:val="none" w:sz="0" w:space="0" w:color="auto"/>
            <w:right w:val="none" w:sz="0" w:space="0" w:color="auto"/>
          </w:divBdr>
        </w:div>
      </w:divsChild>
    </w:div>
    <w:div w:id="1318612609">
      <w:bodyDiv w:val="1"/>
      <w:marLeft w:val="0"/>
      <w:marRight w:val="0"/>
      <w:marTop w:val="0"/>
      <w:marBottom w:val="0"/>
      <w:divBdr>
        <w:top w:val="none" w:sz="0" w:space="0" w:color="auto"/>
        <w:left w:val="none" w:sz="0" w:space="0" w:color="auto"/>
        <w:bottom w:val="none" w:sz="0" w:space="0" w:color="auto"/>
        <w:right w:val="none" w:sz="0" w:space="0" w:color="auto"/>
      </w:divBdr>
    </w:div>
    <w:div w:id="1320619906">
      <w:bodyDiv w:val="1"/>
      <w:marLeft w:val="0"/>
      <w:marRight w:val="0"/>
      <w:marTop w:val="0"/>
      <w:marBottom w:val="0"/>
      <w:divBdr>
        <w:top w:val="none" w:sz="0" w:space="0" w:color="auto"/>
        <w:left w:val="none" w:sz="0" w:space="0" w:color="auto"/>
        <w:bottom w:val="none" w:sz="0" w:space="0" w:color="auto"/>
        <w:right w:val="none" w:sz="0" w:space="0" w:color="auto"/>
      </w:divBdr>
    </w:div>
    <w:div w:id="1332561557">
      <w:bodyDiv w:val="1"/>
      <w:marLeft w:val="0"/>
      <w:marRight w:val="0"/>
      <w:marTop w:val="0"/>
      <w:marBottom w:val="0"/>
      <w:divBdr>
        <w:top w:val="none" w:sz="0" w:space="0" w:color="auto"/>
        <w:left w:val="none" w:sz="0" w:space="0" w:color="auto"/>
        <w:bottom w:val="none" w:sz="0" w:space="0" w:color="auto"/>
        <w:right w:val="none" w:sz="0" w:space="0" w:color="auto"/>
      </w:divBdr>
      <w:divsChild>
        <w:div w:id="833884146">
          <w:marLeft w:val="0"/>
          <w:marRight w:val="0"/>
          <w:marTop w:val="0"/>
          <w:marBottom w:val="0"/>
          <w:divBdr>
            <w:top w:val="none" w:sz="0" w:space="0" w:color="auto"/>
            <w:left w:val="none" w:sz="0" w:space="0" w:color="auto"/>
            <w:bottom w:val="none" w:sz="0" w:space="0" w:color="auto"/>
            <w:right w:val="none" w:sz="0" w:space="0" w:color="auto"/>
          </w:divBdr>
        </w:div>
        <w:div w:id="126775587">
          <w:marLeft w:val="0"/>
          <w:marRight w:val="0"/>
          <w:marTop w:val="0"/>
          <w:marBottom w:val="0"/>
          <w:divBdr>
            <w:top w:val="none" w:sz="0" w:space="0" w:color="auto"/>
            <w:left w:val="none" w:sz="0" w:space="0" w:color="auto"/>
            <w:bottom w:val="none" w:sz="0" w:space="0" w:color="auto"/>
            <w:right w:val="none" w:sz="0" w:space="0" w:color="auto"/>
          </w:divBdr>
        </w:div>
        <w:div w:id="642856847">
          <w:marLeft w:val="0"/>
          <w:marRight w:val="0"/>
          <w:marTop w:val="0"/>
          <w:marBottom w:val="0"/>
          <w:divBdr>
            <w:top w:val="none" w:sz="0" w:space="0" w:color="auto"/>
            <w:left w:val="none" w:sz="0" w:space="0" w:color="auto"/>
            <w:bottom w:val="none" w:sz="0" w:space="0" w:color="auto"/>
            <w:right w:val="none" w:sz="0" w:space="0" w:color="auto"/>
          </w:divBdr>
        </w:div>
        <w:div w:id="1356929044">
          <w:marLeft w:val="0"/>
          <w:marRight w:val="0"/>
          <w:marTop w:val="0"/>
          <w:marBottom w:val="0"/>
          <w:divBdr>
            <w:top w:val="none" w:sz="0" w:space="0" w:color="auto"/>
            <w:left w:val="none" w:sz="0" w:space="0" w:color="auto"/>
            <w:bottom w:val="none" w:sz="0" w:space="0" w:color="auto"/>
            <w:right w:val="none" w:sz="0" w:space="0" w:color="auto"/>
          </w:divBdr>
        </w:div>
        <w:div w:id="1220048561">
          <w:marLeft w:val="0"/>
          <w:marRight w:val="0"/>
          <w:marTop w:val="0"/>
          <w:marBottom w:val="0"/>
          <w:divBdr>
            <w:top w:val="none" w:sz="0" w:space="0" w:color="auto"/>
            <w:left w:val="none" w:sz="0" w:space="0" w:color="auto"/>
            <w:bottom w:val="none" w:sz="0" w:space="0" w:color="auto"/>
            <w:right w:val="none" w:sz="0" w:space="0" w:color="auto"/>
          </w:divBdr>
        </w:div>
        <w:div w:id="1618608809">
          <w:marLeft w:val="0"/>
          <w:marRight w:val="0"/>
          <w:marTop w:val="0"/>
          <w:marBottom w:val="0"/>
          <w:divBdr>
            <w:top w:val="none" w:sz="0" w:space="0" w:color="auto"/>
            <w:left w:val="none" w:sz="0" w:space="0" w:color="auto"/>
            <w:bottom w:val="none" w:sz="0" w:space="0" w:color="auto"/>
            <w:right w:val="none" w:sz="0" w:space="0" w:color="auto"/>
          </w:divBdr>
        </w:div>
      </w:divsChild>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333794266">
      <w:bodyDiv w:val="1"/>
      <w:marLeft w:val="0"/>
      <w:marRight w:val="0"/>
      <w:marTop w:val="0"/>
      <w:marBottom w:val="0"/>
      <w:divBdr>
        <w:top w:val="none" w:sz="0" w:space="0" w:color="auto"/>
        <w:left w:val="none" w:sz="0" w:space="0" w:color="auto"/>
        <w:bottom w:val="none" w:sz="0" w:space="0" w:color="auto"/>
        <w:right w:val="none" w:sz="0" w:space="0" w:color="auto"/>
      </w:divBdr>
    </w:div>
    <w:div w:id="1337148753">
      <w:bodyDiv w:val="1"/>
      <w:marLeft w:val="0"/>
      <w:marRight w:val="0"/>
      <w:marTop w:val="0"/>
      <w:marBottom w:val="0"/>
      <w:divBdr>
        <w:top w:val="none" w:sz="0" w:space="0" w:color="auto"/>
        <w:left w:val="none" w:sz="0" w:space="0" w:color="auto"/>
        <w:bottom w:val="none" w:sz="0" w:space="0" w:color="auto"/>
        <w:right w:val="none" w:sz="0" w:space="0" w:color="auto"/>
      </w:divBdr>
      <w:divsChild>
        <w:div w:id="1937209987">
          <w:marLeft w:val="0"/>
          <w:marRight w:val="0"/>
          <w:marTop w:val="0"/>
          <w:marBottom w:val="0"/>
          <w:divBdr>
            <w:top w:val="none" w:sz="0" w:space="0" w:color="auto"/>
            <w:left w:val="none" w:sz="0" w:space="0" w:color="auto"/>
            <w:bottom w:val="none" w:sz="0" w:space="0" w:color="auto"/>
            <w:right w:val="none" w:sz="0" w:space="0" w:color="auto"/>
          </w:divBdr>
        </w:div>
        <w:div w:id="1002046068">
          <w:marLeft w:val="0"/>
          <w:marRight w:val="0"/>
          <w:marTop w:val="0"/>
          <w:marBottom w:val="0"/>
          <w:divBdr>
            <w:top w:val="none" w:sz="0" w:space="0" w:color="auto"/>
            <w:left w:val="none" w:sz="0" w:space="0" w:color="auto"/>
            <w:bottom w:val="none" w:sz="0" w:space="0" w:color="auto"/>
            <w:right w:val="none" w:sz="0" w:space="0" w:color="auto"/>
          </w:divBdr>
        </w:div>
      </w:divsChild>
    </w:div>
    <w:div w:id="1345353786">
      <w:bodyDiv w:val="1"/>
      <w:marLeft w:val="0"/>
      <w:marRight w:val="0"/>
      <w:marTop w:val="0"/>
      <w:marBottom w:val="0"/>
      <w:divBdr>
        <w:top w:val="none" w:sz="0" w:space="0" w:color="auto"/>
        <w:left w:val="none" w:sz="0" w:space="0" w:color="auto"/>
        <w:bottom w:val="none" w:sz="0" w:space="0" w:color="auto"/>
        <w:right w:val="none" w:sz="0" w:space="0" w:color="auto"/>
      </w:divBdr>
    </w:div>
    <w:div w:id="1352878082">
      <w:bodyDiv w:val="1"/>
      <w:marLeft w:val="0"/>
      <w:marRight w:val="0"/>
      <w:marTop w:val="0"/>
      <w:marBottom w:val="0"/>
      <w:divBdr>
        <w:top w:val="none" w:sz="0" w:space="0" w:color="auto"/>
        <w:left w:val="none" w:sz="0" w:space="0" w:color="auto"/>
        <w:bottom w:val="none" w:sz="0" w:space="0" w:color="auto"/>
        <w:right w:val="none" w:sz="0" w:space="0" w:color="auto"/>
      </w:divBdr>
    </w:div>
    <w:div w:id="1353415223">
      <w:bodyDiv w:val="1"/>
      <w:marLeft w:val="0"/>
      <w:marRight w:val="0"/>
      <w:marTop w:val="0"/>
      <w:marBottom w:val="0"/>
      <w:divBdr>
        <w:top w:val="none" w:sz="0" w:space="0" w:color="auto"/>
        <w:left w:val="none" w:sz="0" w:space="0" w:color="auto"/>
        <w:bottom w:val="none" w:sz="0" w:space="0" w:color="auto"/>
        <w:right w:val="none" w:sz="0" w:space="0" w:color="auto"/>
      </w:divBdr>
    </w:div>
    <w:div w:id="1356346458">
      <w:bodyDiv w:val="1"/>
      <w:marLeft w:val="0"/>
      <w:marRight w:val="0"/>
      <w:marTop w:val="0"/>
      <w:marBottom w:val="0"/>
      <w:divBdr>
        <w:top w:val="none" w:sz="0" w:space="0" w:color="auto"/>
        <w:left w:val="none" w:sz="0" w:space="0" w:color="auto"/>
        <w:bottom w:val="none" w:sz="0" w:space="0" w:color="auto"/>
        <w:right w:val="none" w:sz="0" w:space="0" w:color="auto"/>
      </w:divBdr>
    </w:div>
    <w:div w:id="1357343906">
      <w:bodyDiv w:val="1"/>
      <w:marLeft w:val="0"/>
      <w:marRight w:val="0"/>
      <w:marTop w:val="0"/>
      <w:marBottom w:val="0"/>
      <w:divBdr>
        <w:top w:val="none" w:sz="0" w:space="0" w:color="auto"/>
        <w:left w:val="none" w:sz="0" w:space="0" w:color="auto"/>
        <w:bottom w:val="none" w:sz="0" w:space="0" w:color="auto"/>
        <w:right w:val="none" w:sz="0" w:space="0" w:color="auto"/>
      </w:divBdr>
    </w:div>
    <w:div w:id="1361006498">
      <w:bodyDiv w:val="1"/>
      <w:marLeft w:val="0"/>
      <w:marRight w:val="0"/>
      <w:marTop w:val="0"/>
      <w:marBottom w:val="0"/>
      <w:divBdr>
        <w:top w:val="none" w:sz="0" w:space="0" w:color="auto"/>
        <w:left w:val="none" w:sz="0" w:space="0" w:color="auto"/>
        <w:bottom w:val="none" w:sz="0" w:space="0" w:color="auto"/>
        <w:right w:val="none" w:sz="0" w:space="0" w:color="auto"/>
      </w:divBdr>
      <w:divsChild>
        <w:div w:id="1824082489">
          <w:marLeft w:val="0"/>
          <w:marRight w:val="0"/>
          <w:marTop w:val="0"/>
          <w:marBottom w:val="0"/>
          <w:divBdr>
            <w:top w:val="none" w:sz="0" w:space="0" w:color="auto"/>
            <w:left w:val="none" w:sz="0" w:space="0" w:color="auto"/>
            <w:bottom w:val="none" w:sz="0" w:space="0" w:color="auto"/>
            <w:right w:val="none" w:sz="0" w:space="0" w:color="auto"/>
          </w:divBdr>
        </w:div>
        <w:div w:id="546374005">
          <w:marLeft w:val="0"/>
          <w:marRight w:val="0"/>
          <w:marTop w:val="0"/>
          <w:marBottom w:val="0"/>
          <w:divBdr>
            <w:top w:val="none" w:sz="0" w:space="0" w:color="auto"/>
            <w:left w:val="none" w:sz="0" w:space="0" w:color="auto"/>
            <w:bottom w:val="none" w:sz="0" w:space="0" w:color="auto"/>
            <w:right w:val="none" w:sz="0" w:space="0" w:color="auto"/>
          </w:divBdr>
        </w:div>
        <w:div w:id="655184291">
          <w:marLeft w:val="0"/>
          <w:marRight w:val="0"/>
          <w:marTop w:val="0"/>
          <w:marBottom w:val="0"/>
          <w:divBdr>
            <w:top w:val="none" w:sz="0" w:space="0" w:color="auto"/>
            <w:left w:val="none" w:sz="0" w:space="0" w:color="auto"/>
            <w:bottom w:val="none" w:sz="0" w:space="0" w:color="auto"/>
            <w:right w:val="none" w:sz="0" w:space="0" w:color="auto"/>
          </w:divBdr>
        </w:div>
        <w:div w:id="434446611">
          <w:marLeft w:val="0"/>
          <w:marRight w:val="0"/>
          <w:marTop w:val="0"/>
          <w:marBottom w:val="0"/>
          <w:divBdr>
            <w:top w:val="none" w:sz="0" w:space="0" w:color="auto"/>
            <w:left w:val="none" w:sz="0" w:space="0" w:color="auto"/>
            <w:bottom w:val="none" w:sz="0" w:space="0" w:color="auto"/>
            <w:right w:val="none" w:sz="0" w:space="0" w:color="auto"/>
          </w:divBdr>
        </w:div>
        <w:div w:id="505680081">
          <w:marLeft w:val="0"/>
          <w:marRight w:val="0"/>
          <w:marTop w:val="0"/>
          <w:marBottom w:val="0"/>
          <w:divBdr>
            <w:top w:val="none" w:sz="0" w:space="0" w:color="auto"/>
            <w:left w:val="none" w:sz="0" w:space="0" w:color="auto"/>
            <w:bottom w:val="none" w:sz="0" w:space="0" w:color="auto"/>
            <w:right w:val="none" w:sz="0" w:space="0" w:color="auto"/>
          </w:divBdr>
        </w:div>
        <w:div w:id="1693648706">
          <w:marLeft w:val="0"/>
          <w:marRight w:val="0"/>
          <w:marTop w:val="0"/>
          <w:marBottom w:val="0"/>
          <w:divBdr>
            <w:top w:val="none" w:sz="0" w:space="0" w:color="auto"/>
            <w:left w:val="none" w:sz="0" w:space="0" w:color="auto"/>
            <w:bottom w:val="none" w:sz="0" w:space="0" w:color="auto"/>
            <w:right w:val="none" w:sz="0" w:space="0" w:color="auto"/>
          </w:divBdr>
        </w:div>
        <w:div w:id="1903444703">
          <w:marLeft w:val="0"/>
          <w:marRight w:val="0"/>
          <w:marTop w:val="0"/>
          <w:marBottom w:val="0"/>
          <w:divBdr>
            <w:top w:val="none" w:sz="0" w:space="0" w:color="auto"/>
            <w:left w:val="none" w:sz="0" w:space="0" w:color="auto"/>
            <w:bottom w:val="none" w:sz="0" w:space="0" w:color="auto"/>
            <w:right w:val="none" w:sz="0" w:space="0" w:color="auto"/>
          </w:divBdr>
        </w:div>
        <w:div w:id="1108625394">
          <w:marLeft w:val="0"/>
          <w:marRight w:val="0"/>
          <w:marTop w:val="0"/>
          <w:marBottom w:val="0"/>
          <w:divBdr>
            <w:top w:val="none" w:sz="0" w:space="0" w:color="auto"/>
            <w:left w:val="none" w:sz="0" w:space="0" w:color="auto"/>
            <w:bottom w:val="none" w:sz="0" w:space="0" w:color="auto"/>
            <w:right w:val="none" w:sz="0" w:space="0" w:color="auto"/>
          </w:divBdr>
        </w:div>
        <w:div w:id="124082936">
          <w:marLeft w:val="0"/>
          <w:marRight w:val="0"/>
          <w:marTop w:val="0"/>
          <w:marBottom w:val="0"/>
          <w:divBdr>
            <w:top w:val="none" w:sz="0" w:space="0" w:color="auto"/>
            <w:left w:val="none" w:sz="0" w:space="0" w:color="auto"/>
            <w:bottom w:val="none" w:sz="0" w:space="0" w:color="auto"/>
            <w:right w:val="none" w:sz="0" w:space="0" w:color="auto"/>
          </w:divBdr>
        </w:div>
        <w:div w:id="392892707">
          <w:marLeft w:val="0"/>
          <w:marRight w:val="0"/>
          <w:marTop w:val="0"/>
          <w:marBottom w:val="0"/>
          <w:divBdr>
            <w:top w:val="none" w:sz="0" w:space="0" w:color="auto"/>
            <w:left w:val="none" w:sz="0" w:space="0" w:color="auto"/>
            <w:bottom w:val="none" w:sz="0" w:space="0" w:color="auto"/>
            <w:right w:val="none" w:sz="0" w:space="0" w:color="auto"/>
          </w:divBdr>
        </w:div>
        <w:div w:id="2105295982">
          <w:marLeft w:val="0"/>
          <w:marRight w:val="0"/>
          <w:marTop w:val="0"/>
          <w:marBottom w:val="0"/>
          <w:divBdr>
            <w:top w:val="none" w:sz="0" w:space="0" w:color="auto"/>
            <w:left w:val="none" w:sz="0" w:space="0" w:color="auto"/>
            <w:bottom w:val="none" w:sz="0" w:space="0" w:color="auto"/>
            <w:right w:val="none" w:sz="0" w:space="0" w:color="auto"/>
          </w:divBdr>
        </w:div>
      </w:divsChild>
    </w:div>
    <w:div w:id="1365787432">
      <w:bodyDiv w:val="1"/>
      <w:marLeft w:val="0"/>
      <w:marRight w:val="0"/>
      <w:marTop w:val="0"/>
      <w:marBottom w:val="0"/>
      <w:divBdr>
        <w:top w:val="none" w:sz="0" w:space="0" w:color="auto"/>
        <w:left w:val="none" w:sz="0" w:space="0" w:color="auto"/>
        <w:bottom w:val="none" w:sz="0" w:space="0" w:color="auto"/>
        <w:right w:val="none" w:sz="0" w:space="0" w:color="auto"/>
      </w:divBdr>
    </w:div>
    <w:div w:id="1373307428">
      <w:bodyDiv w:val="1"/>
      <w:marLeft w:val="0"/>
      <w:marRight w:val="0"/>
      <w:marTop w:val="0"/>
      <w:marBottom w:val="0"/>
      <w:divBdr>
        <w:top w:val="none" w:sz="0" w:space="0" w:color="auto"/>
        <w:left w:val="none" w:sz="0" w:space="0" w:color="auto"/>
        <w:bottom w:val="none" w:sz="0" w:space="0" w:color="auto"/>
        <w:right w:val="none" w:sz="0" w:space="0" w:color="auto"/>
      </w:divBdr>
    </w:div>
    <w:div w:id="1380279972">
      <w:bodyDiv w:val="1"/>
      <w:marLeft w:val="0"/>
      <w:marRight w:val="0"/>
      <w:marTop w:val="0"/>
      <w:marBottom w:val="0"/>
      <w:divBdr>
        <w:top w:val="none" w:sz="0" w:space="0" w:color="auto"/>
        <w:left w:val="none" w:sz="0" w:space="0" w:color="auto"/>
        <w:bottom w:val="none" w:sz="0" w:space="0" w:color="auto"/>
        <w:right w:val="none" w:sz="0" w:space="0" w:color="auto"/>
      </w:divBdr>
    </w:div>
    <w:div w:id="1384982297">
      <w:bodyDiv w:val="1"/>
      <w:marLeft w:val="0"/>
      <w:marRight w:val="0"/>
      <w:marTop w:val="0"/>
      <w:marBottom w:val="0"/>
      <w:divBdr>
        <w:top w:val="none" w:sz="0" w:space="0" w:color="auto"/>
        <w:left w:val="none" w:sz="0" w:space="0" w:color="auto"/>
        <w:bottom w:val="none" w:sz="0" w:space="0" w:color="auto"/>
        <w:right w:val="none" w:sz="0" w:space="0" w:color="auto"/>
      </w:divBdr>
      <w:divsChild>
        <w:div w:id="986477592">
          <w:marLeft w:val="0"/>
          <w:marRight w:val="0"/>
          <w:marTop w:val="0"/>
          <w:marBottom w:val="0"/>
          <w:divBdr>
            <w:top w:val="none" w:sz="0" w:space="0" w:color="auto"/>
            <w:left w:val="none" w:sz="0" w:space="0" w:color="auto"/>
            <w:bottom w:val="none" w:sz="0" w:space="0" w:color="auto"/>
            <w:right w:val="none" w:sz="0" w:space="0" w:color="auto"/>
          </w:divBdr>
        </w:div>
        <w:div w:id="1878814857">
          <w:marLeft w:val="0"/>
          <w:marRight w:val="0"/>
          <w:marTop w:val="0"/>
          <w:marBottom w:val="0"/>
          <w:divBdr>
            <w:top w:val="none" w:sz="0" w:space="0" w:color="auto"/>
            <w:left w:val="none" w:sz="0" w:space="0" w:color="auto"/>
            <w:bottom w:val="none" w:sz="0" w:space="0" w:color="auto"/>
            <w:right w:val="none" w:sz="0" w:space="0" w:color="auto"/>
          </w:divBdr>
        </w:div>
        <w:div w:id="1508598535">
          <w:marLeft w:val="0"/>
          <w:marRight w:val="0"/>
          <w:marTop w:val="0"/>
          <w:marBottom w:val="0"/>
          <w:divBdr>
            <w:top w:val="none" w:sz="0" w:space="0" w:color="auto"/>
            <w:left w:val="none" w:sz="0" w:space="0" w:color="auto"/>
            <w:bottom w:val="none" w:sz="0" w:space="0" w:color="auto"/>
            <w:right w:val="none" w:sz="0" w:space="0" w:color="auto"/>
          </w:divBdr>
        </w:div>
        <w:div w:id="290332358">
          <w:marLeft w:val="0"/>
          <w:marRight w:val="0"/>
          <w:marTop w:val="0"/>
          <w:marBottom w:val="0"/>
          <w:divBdr>
            <w:top w:val="none" w:sz="0" w:space="0" w:color="auto"/>
            <w:left w:val="none" w:sz="0" w:space="0" w:color="auto"/>
            <w:bottom w:val="none" w:sz="0" w:space="0" w:color="auto"/>
            <w:right w:val="none" w:sz="0" w:space="0" w:color="auto"/>
          </w:divBdr>
        </w:div>
      </w:divsChild>
    </w:div>
    <w:div w:id="1388843587">
      <w:bodyDiv w:val="1"/>
      <w:marLeft w:val="0"/>
      <w:marRight w:val="0"/>
      <w:marTop w:val="0"/>
      <w:marBottom w:val="0"/>
      <w:divBdr>
        <w:top w:val="none" w:sz="0" w:space="0" w:color="auto"/>
        <w:left w:val="none" w:sz="0" w:space="0" w:color="auto"/>
        <w:bottom w:val="none" w:sz="0" w:space="0" w:color="auto"/>
        <w:right w:val="none" w:sz="0" w:space="0" w:color="auto"/>
      </w:divBdr>
      <w:divsChild>
        <w:div w:id="1666587135">
          <w:marLeft w:val="0"/>
          <w:marRight w:val="0"/>
          <w:marTop w:val="0"/>
          <w:marBottom w:val="0"/>
          <w:divBdr>
            <w:top w:val="none" w:sz="0" w:space="0" w:color="auto"/>
            <w:left w:val="none" w:sz="0" w:space="0" w:color="auto"/>
            <w:bottom w:val="none" w:sz="0" w:space="0" w:color="auto"/>
            <w:right w:val="none" w:sz="0" w:space="0" w:color="auto"/>
          </w:divBdr>
        </w:div>
        <w:div w:id="984705009">
          <w:marLeft w:val="0"/>
          <w:marRight w:val="0"/>
          <w:marTop w:val="0"/>
          <w:marBottom w:val="0"/>
          <w:divBdr>
            <w:top w:val="none" w:sz="0" w:space="0" w:color="auto"/>
            <w:left w:val="none" w:sz="0" w:space="0" w:color="auto"/>
            <w:bottom w:val="none" w:sz="0" w:space="0" w:color="auto"/>
            <w:right w:val="none" w:sz="0" w:space="0" w:color="auto"/>
          </w:divBdr>
        </w:div>
        <w:div w:id="1324242973">
          <w:marLeft w:val="0"/>
          <w:marRight w:val="0"/>
          <w:marTop w:val="0"/>
          <w:marBottom w:val="0"/>
          <w:divBdr>
            <w:top w:val="none" w:sz="0" w:space="0" w:color="auto"/>
            <w:left w:val="none" w:sz="0" w:space="0" w:color="auto"/>
            <w:bottom w:val="none" w:sz="0" w:space="0" w:color="auto"/>
            <w:right w:val="none" w:sz="0" w:space="0" w:color="auto"/>
          </w:divBdr>
        </w:div>
        <w:div w:id="2022974580">
          <w:marLeft w:val="0"/>
          <w:marRight w:val="0"/>
          <w:marTop w:val="0"/>
          <w:marBottom w:val="0"/>
          <w:divBdr>
            <w:top w:val="none" w:sz="0" w:space="0" w:color="auto"/>
            <w:left w:val="none" w:sz="0" w:space="0" w:color="auto"/>
            <w:bottom w:val="none" w:sz="0" w:space="0" w:color="auto"/>
            <w:right w:val="none" w:sz="0" w:space="0" w:color="auto"/>
          </w:divBdr>
        </w:div>
      </w:divsChild>
    </w:div>
    <w:div w:id="1405713090">
      <w:bodyDiv w:val="1"/>
      <w:marLeft w:val="0"/>
      <w:marRight w:val="0"/>
      <w:marTop w:val="0"/>
      <w:marBottom w:val="0"/>
      <w:divBdr>
        <w:top w:val="none" w:sz="0" w:space="0" w:color="auto"/>
        <w:left w:val="none" w:sz="0" w:space="0" w:color="auto"/>
        <w:bottom w:val="none" w:sz="0" w:space="0" w:color="auto"/>
        <w:right w:val="none" w:sz="0" w:space="0" w:color="auto"/>
      </w:divBdr>
    </w:div>
    <w:div w:id="1414818618">
      <w:bodyDiv w:val="1"/>
      <w:marLeft w:val="0"/>
      <w:marRight w:val="0"/>
      <w:marTop w:val="0"/>
      <w:marBottom w:val="0"/>
      <w:divBdr>
        <w:top w:val="none" w:sz="0" w:space="0" w:color="auto"/>
        <w:left w:val="none" w:sz="0" w:space="0" w:color="auto"/>
        <w:bottom w:val="none" w:sz="0" w:space="0" w:color="auto"/>
        <w:right w:val="none" w:sz="0" w:space="0" w:color="auto"/>
      </w:divBdr>
    </w:div>
    <w:div w:id="1426148177">
      <w:bodyDiv w:val="1"/>
      <w:marLeft w:val="0"/>
      <w:marRight w:val="0"/>
      <w:marTop w:val="0"/>
      <w:marBottom w:val="0"/>
      <w:divBdr>
        <w:top w:val="none" w:sz="0" w:space="0" w:color="auto"/>
        <w:left w:val="none" w:sz="0" w:space="0" w:color="auto"/>
        <w:bottom w:val="none" w:sz="0" w:space="0" w:color="auto"/>
        <w:right w:val="none" w:sz="0" w:space="0" w:color="auto"/>
      </w:divBdr>
    </w:div>
    <w:div w:id="1426800740">
      <w:bodyDiv w:val="1"/>
      <w:marLeft w:val="0"/>
      <w:marRight w:val="0"/>
      <w:marTop w:val="0"/>
      <w:marBottom w:val="0"/>
      <w:divBdr>
        <w:top w:val="none" w:sz="0" w:space="0" w:color="auto"/>
        <w:left w:val="none" w:sz="0" w:space="0" w:color="auto"/>
        <w:bottom w:val="none" w:sz="0" w:space="0" w:color="auto"/>
        <w:right w:val="none" w:sz="0" w:space="0" w:color="auto"/>
      </w:divBdr>
    </w:div>
    <w:div w:id="1435055069">
      <w:bodyDiv w:val="1"/>
      <w:marLeft w:val="0"/>
      <w:marRight w:val="0"/>
      <w:marTop w:val="0"/>
      <w:marBottom w:val="0"/>
      <w:divBdr>
        <w:top w:val="none" w:sz="0" w:space="0" w:color="auto"/>
        <w:left w:val="none" w:sz="0" w:space="0" w:color="auto"/>
        <w:bottom w:val="none" w:sz="0" w:space="0" w:color="auto"/>
        <w:right w:val="none" w:sz="0" w:space="0" w:color="auto"/>
      </w:divBdr>
      <w:divsChild>
        <w:div w:id="622883632">
          <w:marLeft w:val="0"/>
          <w:marRight w:val="0"/>
          <w:marTop w:val="0"/>
          <w:marBottom w:val="0"/>
          <w:divBdr>
            <w:top w:val="none" w:sz="0" w:space="0" w:color="auto"/>
            <w:left w:val="none" w:sz="0" w:space="0" w:color="auto"/>
            <w:bottom w:val="none" w:sz="0" w:space="0" w:color="auto"/>
            <w:right w:val="none" w:sz="0" w:space="0" w:color="auto"/>
          </w:divBdr>
        </w:div>
        <w:div w:id="283660044">
          <w:marLeft w:val="0"/>
          <w:marRight w:val="0"/>
          <w:marTop w:val="0"/>
          <w:marBottom w:val="0"/>
          <w:divBdr>
            <w:top w:val="none" w:sz="0" w:space="0" w:color="auto"/>
            <w:left w:val="none" w:sz="0" w:space="0" w:color="auto"/>
            <w:bottom w:val="none" w:sz="0" w:space="0" w:color="auto"/>
            <w:right w:val="none" w:sz="0" w:space="0" w:color="auto"/>
          </w:divBdr>
        </w:div>
        <w:div w:id="544800981">
          <w:marLeft w:val="0"/>
          <w:marRight w:val="0"/>
          <w:marTop w:val="0"/>
          <w:marBottom w:val="0"/>
          <w:divBdr>
            <w:top w:val="none" w:sz="0" w:space="0" w:color="auto"/>
            <w:left w:val="none" w:sz="0" w:space="0" w:color="auto"/>
            <w:bottom w:val="none" w:sz="0" w:space="0" w:color="auto"/>
            <w:right w:val="none" w:sz="0" w:space="0" w:color="auto"/>
          </w:divBdr>
        </w:div>
        <w:div w:id="558439458">
          <w:marLeft w:val="0"/>
          <w:marRight w:val="0"/>
          <w:marTop w:val="0"/>
          <w:marBottom w:val="0"/>
          <w:divBdr>
            <w:top w:val="none" w:sz="0" w:space="0" w:color="auto"/>
            <w:left w:val="none" w:sz="0" w:space="0" w:color="auto"/>
            <w:bottom w:val="none" w:sz="0" w:space="0" w:color="auto"/>
            <w:right w:val="none" w:sz="0" w:space="0" w:color="auto"/>
          </w:divBdr>
        </w:div>
        <w:div w:id="1737433777">
          <w:marLeft w:val="0"/>
          <w:marRight w:val="0"/>
          <w:marTop w:val="0"/>
          <w:marBottom w:val="0"/>
          <w:divBdr>
            <w:top w:val="none" w:sz="0" w:space="0" w:color="auto"/>
            <w:left w:val="none" w:sz="0" w:space="0" w:color="auto"/>
            <w:bottom w:val="none" w:sz="0" w:space="0" w:color="auto"/>
            <w:right w:val="none" w:sz="0" w:space="0" w:color="auto"/>
          </w:divBdr>
        </w:div>
        <w:div w:id="1986007519">
          <w:marLeft w:val="0"/>
          <w:marRight w:val="0"/>
          <w:marTop w:val="0"/>
          <w:marBottom w:val="0"/>
          <w:divBdr>
            <w:top w:val="none" w:sz="0" w:space="0" w:color="auto"/>
            <w:left w:val="none" w:sz="0" w:space="0" w:color="auto"/>
            <w:bottom w:val="none" w:sz="0" w:space="0" w:color="auto"/>
            <w:right w:val="none" w:sz="0" w:space="0" w:color="auto"/>
          </w:divBdr>
        </w:div>
      </w:divsChild>
    </w:div>
    <w:div w:id="1440569072">
      <w:bodyDiv w:val="1"/>
      <w:marLeft w:val="0"/>
      <w:marRight w:val="0"/>
      <w:marTop w:val="0"/>
      <w:marBottom w:val="0"/>
      <w:divBdr>
        <w:top w:val="none" w:sz="0" w:space="0" w:color="auto"/>
        <w:left w:val="none" w:sz="0" w:space="0" w:color="auto"/>
        <w:bottom w:val="none" w:sz="0" w:space="0" w:color="auto"/>
        <w:right w:val="none" w:sz="0" w:space="0" w:color="auto"/>
      </w:divBdr>
      <w:divsChild>
        <w:div w:id="586381718">
          <w:marLeft w:val="0"/>
          <w:marRight w:val="0"/>
          <w:marTop w:val="0"/>
          <w:marBottom w:val="0"/>
          <w:divBdr>
            <w:top w:val="none" w:sz="0" w:space="0" w:color="auto"/>
            <w:left w:val="none" w:sz="0" w:space="0" w:color="auto"/>
            <w:bottom w:val="none" w:sz="0" w:space="0" w:color="auto"/>
            <w:right w:val="none" w:sz="0" w:space="0" w:color="auto"/>
          </w:divBdr>
        </w:div>
        <w:div w:id="261496010">
          <w:marLeft w:val="0"/>
          <w:marRight w:val="0"/>
          <w:marTop w:val="0"/>
          <w:marBottom w:val="0"/>
          <w:divBdr>
            <w:top w:val="none" w:sz="0" w:space="0" w:color="auto"/>
            <w:left w:val="none" w:sz="0" w:space="0" w:color="auto"/>
            <w:bottom w:val="none" w:sz="0" w:space="0" w:color="auto"/>
            <w:right w:val="none" w:sz="0" w:space="0" w:color="auto"/>
          </w:divBdr>
        </w:div>
        <w:div w:id="1851405037">
          <w:marLeft w:val="0"/>
          <w:marRight w:val="0"/>
          <w:marTop w:val="0"/>
          <w:marBottom w:val="0"/>
          <w:divBdr>
            <w:top w:val="none" w:sz="0" w:space="0" w:color="auto"/>
            <w:left w:val="none" w:sz="0" w:space="0" w:color="auto"/>
            <w:bottom w:val="none" w:sz="0" w:space="0" w:color="auto"/>
            <w:right w:val="none" w:sz="0" w:space="0" w:color="auto"/>
          </w:divBdr>
        </w:div>
        <w:div w:id="500319271">
          <w:marLeft w:val="0"/>
          <w:marRight w:val="0"/>
          <w:marTop w:val="0"/>
          <w:marBottom w:val="0"/>
          <w:divBdr>
            <w:top w:val="none" w:sz="0" w:space="0" w:color="auto"/>
            <w:left w:val="none" w:sz="0" w:space="0" w:color="auto"/>
            <w:bottom w:val="none" w:sz="0" w:space="0" w:color="auto"/>
            <w:right w:val="none" w:sz="0" w:space="0" w:color="auto"/>
          </w:divBdr>
        </w:div>
        <w:div w:id="424545702">
          <w:marLeft w:val="0"/>
          <w:marRight w:val="0"/>
          <w:marTop w:val="0"/>
          <w:marBottom w:val="0"/>
          <w:divBdr>
            <w:top w:val="none" w:sz="0" w:space="0" w:color="auto"/>
            <w:left w:val="none" w:sz="0" w:space="0" w:color="auto"/>
            <w:bottom w:val="none" w:sz="0" w:space="0" w:color="auto"/>
            <w:right w:val="none" w:sz="0" w:space="0" w:color="auto"/>
          </w:divBdr>
        </w:div>
        <w:div w:id="1614704355">
          <w:marLeft w:val="0"/>
          <w:marRight w:val="0"/>
          <w:marTop w:val="0"/>
          <w:marBottom w:val="0"/>
          <w:divBdr>
            <w:top w:val="none" w:sz="0" w:space="0" w:color="auto"/>
            <w:left w:val="none" w:sz="0" w:space="0" w:color="auto"/>
            <w:bottom w:val="none" w:sz="0" w:space="0" w:color="auto"/>
            <w:right w:val="none" w:sz="0" w:space="0" w:color="auto"/>
          </w:divBdr>
        </w:div>
        <w:div w:id="1167015837">
          <w:marLeft w:val="0"/>
          <w:marRight w:val="0"/>
          <w:marTop w:val="0"/>
          <w:marBottom w:val="0"/>
          <w:divBdr>
            <w:top w:val="none" w:sz="0" w:space="0" w:color="auto"/>
            <w:left w:val="none" w:sz="0" w:space="0" w:color="auto"/>
            <w:bottom w:val="none" w:sz="0" w:space="0" w:color="auto"/>
            <w:right w:val="none" w:sz="0" w:space="0" w:color="auto"/>
          </w:divBdr>
        </w:div>
        <w:div w:id="997462502">
          <w:marLeft w:val="0"/>
          <w:marRight w:val="0"/>
          <w:marTop w:val="0"/>
          <w:marBottom w:val="0"/>
          <w:divBdr>
            <w:top w:val="none" w:sz="0" w:space="0" w:color="auto"/>
            <w:left w:val="none" w:sz="0" w:space="0" w:color="auto"/>
            <w:bottom w:val="none" w:sz="0" w:space="0" w:color="auto"/>
            <w:right w:val="none" w:sz="0" w:space="0" w:color="auto"/>
          </w:divBdr>
        </w:div>
        <w:div w:id="1959337413">
          <w:marLeft w:val="0"/>
          <w:marRight w:val="0"/>
          <w:marTop w:val="0"/>
          <w:marBottom w:val="0"/>
          <w:divBdr>
            <w:top w:val="none" w:sz="0" w:space="0" w:color="auto"/>
            <w:left w:val="none" w:sz="0" w:space="0" w:color="auto"/>
            <w:bottom w:val="none" w:sz="0" w:space="0" w:color="auto"/>
            <w:right w:val="none" w:sz="0" w:space="0" w:color="auto"/>
          </w:divBdr>
        </w:div>
        <w:div w:id="906958751">
          <w:marLeft w:val="0"/>
          <w:marRight w:val="0"/>
          <w:marTop w:val="0"/>
          <w:marBottom w:val="0"/>
          <w:divBdr>
            <w:top w:val="none" w:sz="0" w:space="0" w:color="auto"/>
            <w:left w:val="none" w:sz="0" w:space="0" w:color="auto"/>
            <w:bottom w:val="none" w:sz="0" w:space="0" w:color="auto"/>
            <w:right w:val="none" w:sz="0" w:space="0" w:color="auto"/>
          </w:divBdr>
        </w:div>
        <w:div w:id="1993635362">
          <w:marLeft w:val="0"/>
          <w:marRight w:val="0"/>
          <w:marTop w:val="0"/>
          <w:marBottom w:val="0"/>
          <w:divBdr>
            <w:top w:val="none" w:sz="0" w:space="0" w:color="auto"/>
            <w:left w:val="none" w:sz="0" w:space="0" w:color="auto"/>
            <w:bottom w:val="none" w:sz="0" w:space="0" w:color="auto"/>
            <w:right w:val="none" w:sz="0" w:space="0" w:color="auto"/>
          </w:divBdr>
        </w:div>
      </w:divsChild>
    </w:div>
    <w:div w:id="1442724098">
      <w:bodyDiv w:val="1"/>
      <w:marLeft w:val="0"/>
      <w:marRight w:val="0"/>
      <w:marTop w:val="0"/>
      <w:marBottom w:val="0"/>
      <w:divBdr>
        <w:top w:val="none" w:sz="0" w:space="0" w:color="auto"/>
        <w:left w:val="none" w:sz="0" w:space="0" w:color="auto"/>
        <w:bottom w:val="none" w:sz="0" w:space="0" w:color="auto"/>
        <w:right w:val="none" w:sz="0" w:space="0" w:color="auto"/>
      </w:divBdr>
      <w:divsChild>
        <w:div w:id="229077951">
          <w:marLeft w:val="0"/>
          <w:marRight w:val="0"/>
          <w:marTop w:val="0"/>
          <w:marBottom w:val="0"/>
          <w:divBdr>
            <w:top w:val="none" w:sz="0" w:space="0" w:color="auto"/>
            <w:left w:val="none" w:sz="0" w:space="0" w:color="auto"/>
            <w:bottom w:val="none" w:sz="0" w:space="0" w:color="auto"/>
            <w:right w:val="none" w:sz="0" w:space="0" w:color="auto"/>
          </w:divBdr>
        </w:div>
        <w:div w:id="1966571007">
          <w:marLeft w:val="0"/>
          <w:marRight w:val="0"/>
          <w:marTop w:val="0"/>
          <w:marBottom w:val="0"/>
          <w:divBdr>
            <w:top w:val="none" w:sz="0" w:space="0" w:color="auto"/>
            <w:left w:val="none" w:sz="0" w:space="0" w:color="auto"/>
            <w:bottom w:val="none" w:sz="0" w:space="0" w:color="auto"/>
            <w:right w:val="none" w:sz="0" w:space="0" w:color="auto"/>
          </w:divBdr>
        </w:div>
      </w:divsChild>
    </w:div>
    <w:div w:id="1446540108">
      <w:bodyDiv w:val="1"/>
      <w:marLeft w:val="0"/>
      <w:marRight w:val="0"/>
      <w:marTop w:val="0"/>
      <w:marBottom w:val="0"/>
      <w:divBdr>
        <w:top w:val="none" w:sz="0" w:space="0" w:color="auto"/>
        <w:left w:val="none" w:sz="0" w:space="0" w:color="auto"/>
        <w:bottom w:val="none" w:sz="0" w:space="0" w:color="auto"/>
        <w:right w:val="none" w:sz="0" w:space="0" w:color="auto"/>
      </w:divBdr>
    </w:div>
    <w:div w:id="1459910958">
      <w:bodyDiv w:val="1"/>
      <w:marLeft w:val="0"/>
      <w:marRight w:val="0"/>
      <w:marTop w:val="0"/>
      <w:marBottom w:val="0"/>
      <w:divBdr>
        <w:top w:val="none" w:sz="0" w:space="0" w:color="auto"/>
        <w:left w:val="none" w:sz="0" w:space="0" w:color="auto"/>
        <w:bottom w:val="none" w:sz="0" w:space="0" w:color="auto"/>
        <w:right w:val="none" w:sz="0" w:space="0" w:color="auto"/>
      </w:divBdr>
    </w:div>
    <w:div w:id="1464233729">
      <w:bodyDiv w:val="1"/>
      <w:marLeft w:val="0"/>
      <w:marRight w:val="0"/>
      <w:marTop w:val="0"/>
      <w:marBottom w:val="0"/>
      <w:divBdr>
        <w:top w:val="none" w:sz="0" w:space="0" w:color="auto"/>
        <w:left w:val="none" w:sz="0" w:space="0" w:color="auto"/>
        <w:bottom w:val="none" w:sz="0" w:space="0" w:color="auto"/>
        <w:right w:val="none" w:sz="0" w:space="0" w:color="auto"/>
      </w:divBdr>
    </w:div>
    <w:div w:id="1465125962">
      <w:bodyDiv w:val="1"/>
      <w:marLeft w:val="0"/>
      <w:marRight w:val="0"/>
      <w:marTop w:val="0"/>
      <w:marBottom w:val="0"/>
      <w:divBdr>
        <w:top w:val="none" w:sz="0" w:space="0" w:color="auto"/>
        <w:left w:val="none" w:sz="0" w:space="0" w:color="auto"/>
        <w:bottom w:val="none" w:sz="0" w:space="0" w:color="auto"/>
        <w:right w:val="none" w:sz="0" w:space="0" w:color="auto"/>
      </w:divBdr>
      <w:divsChild>
        <w:div w:id="1841893899">
          <w:marLeft w:val="0"/>
          <w:marRight w:val="0"/>
          <w:marTop w:val="0"/>
          <w:marBottom w:val="0"/>
          <w:divBdr>
            <w:top w:val="none" w:sz="0" w:space="0" w:color="auto"/>
            <w:left w:val="none" w:sz="0" w:space="0" w:color="auto"/>
            <w:bottom w:val="none" w:sz="0" w:space="0" w:color="auto"/>
            <w:right w:val="none" w:sz="0" w:space="0" w:color="auto"/>
          </w:divBdr>
        </w:div>
        <w:div w:id="503866074">
          <w:marLeft w:val="0"/>
          <w:marRight w:val="0"/>
          <w:marTop w:val="0"/>
          <w:marBottom w:val="0"/>
          <w:divBdr>
            <w:top w:val="none" w:sz="0" w:space="0" w:color="auto"/>
            <w:left w:val="none" w:sz="0" w:space="0" w:color="auto"/>
            <w:bottom w:val="none" w:sz="0" w:space="0" w:color="auto"/>
            <w:right w:val="none" w:sz="0" w:space="0" w:color="auto"/>
          </w:divBdr>
        </w:div>
        <w:div w:id="902373389">
          <w:marLeft w:val="0"/>
          <w:marRight w:val="0"/>
          <w:marTop w:val="0"/>
          <w:marBottom w:val="0"/>
          <w:divBdr>
            <w:top w:val="none" w:sz="0" w:space="0" w:color="auto"/>
            <w:left w:val="none" w:sz="0" w:space="0" w:color="auto"/>
            <w:bottom w:val="none" w:sz="0" w:space="0" w:color="auto"/>
            <w:right w:val="none" w:sz="0" w:space="0" w:color="auto"/>
          </w:divBdr>
        </w:div>
        <w:div w:id="1976596977">
          <w:marLeft w:val="0"/>
          <w:marRight w:val="0"/>
          <w:marTop w:val="0"/>
          <w:marBottom w:val="0"/>
          <w:divBdr>
            <w:top w:val="none" w:sz="0" w:space="0" w:color="auto"/>
            <w:left w:val="none" w:sz="0" w:space="0" w:color="auto"/>
            <w:bottom w:val="none" w:sz="0" w:space="0" w:color="auto"/>
            <w:right w:val="none" w:sz="0" w:space="0" w:color="auto"/>
          </w:divBdr>
        </w:div>
      </w:divsChild>
    </w:div>
    <w:div w:id="1487018702">
      <w:bodyDiv w:val="1"/>
      <w:marLeft w:val="0"/>
      <w:marRight w:val="0"/>
      <w:marTop w:val="0"/>
      <w:marBottom w:val="0"/>
      <w:divBdr>
        <w:top w:val="none" w:sz="0" w:space="0" w:color="auto"/>
        <w:left w:val="none" w:sz="0" w:space="0" w:color="auto"/>
        <w:bottom w:val="none" w:sz="0" w:space="0" w:color="auto"/>
        <w:right w:val="none" w:sz="0" w:space="0" w:color="auto"/>
      </w:divBdr>
    </w:div>
    <w:div w:id="1492020213">
      <w:bodyDiv w:val="1"/>
      <w:marLeft w:val="0"/>
      <w:marRight w:val="0"/>
      <w:marTop w:val="0"/>
      <w:marBottom w:val="0"/>
      <w:divBdr>
        <w:top w:val="none" w:sz="0" w:space="0" w:color="auto"/>
        <w:left w:val="none" w:sz="0" w:space="0" w:color="auto"/>
        <w:bottom w:val="none" w:sz="0" w:space="0" w:color="auto"/>
        <w:right w:val="none" w:sz="0" w:space="0" w:color="auto"/>
      </w:divBdr>
    </w:div>
    <w:div w:id="1496452544">
      <w:bodyDiv w:val="1"/>
      <w:marLeft w:val="0"/>
      <w:marRight w:val="0"/>
      <w:marTop w:val="0"/>
      <w:marBottom w:val="0"/>
      <w:divBdr>
        <w:top w:val="none" w:sz="0" w:space="0" w:color="auto"/>
        <w:left w:val="none" w:sz="0" w:space="0" w:color="auto"/>
        <w:bottom w:val="none" w:sz="0" w:space="0" w:color="auto"/>
        <w:right w:val="none" w:sz="0" w:space="0" w:color="auto"/>
      </w:divBdr>
    </w:div>
    <w:div w:id="1507400140">
      <w:bodyDiv w:val="1"/>
      <w:marLeft w:val="0"/>
      <w:marRight w:val="0"/>
      <w:marTop w:val="0"/>
      <w:marBottom w:val="0"/>
      <w:divBdr>
        <w:top w:val="none" w:sz="0" w:space="0" w:color="auto"/>
        <w:left w:val="none" w:sz="0" w:space="0" w:color="auto"/>
        <w:bottom w:val="none" w:sz="0" w:space="0" w:color="auto"/>
        <w:right w:val="none" w:sz="0" w:space="0" w:color="auto"/>
      </w:divBdr>
    </w:div>
    <w:div w:id="1515535530">
      <w:bodyDiv w:val="1"/>
      <w:marLeft w:val="0"/>
      <w:marRight w:val="0"/>
      <w:marTop w:val="0"/>
      <w:marBottom w:val="0"/>
      <w:divBdr>
        <w:top w:val="none" w:sz="0" w:space="0" w:color="auto"/>
        <w:left w:val="none" w:sz="0" w:space="0" w:color="auto"/>
        <w:bottom w:val="none" w:sz="0" w:space="0" w:color="auto"/>
        <w:right w:val="none" w:sz="0" w:space="0" w:color="auto"/>
      </w:divBdr>
    </w:div>
    <w:div w:id="1522818032">
      <w:bodyDiv w:val="1"/>
      <w:marLeft w:val="0"/>
      <w:marRight w:val="0"/>
      <w:marTop w:val="0"/>
      <w:marBottom w:val="0"/>
      <w:divBdr>
        <w:top w:val="none" w:sz="0" w:space="0" w:color="auto"/>
        <w:left w:val="none" w:sz="0" w:space="0" w:color="auto"/>
        <w:bottom w:val="none" w:sz="0" w:space="0" w:color="auto"/>
        <w:right w:val="none" w:sz="0" w:space="0" w:color="auto"/>
      </w:divBdr>
    </w:div>
    <w:div w:id="1527865143">
      <w:bodyDiv w:val="1"/>
      <w:marLeft w:val="0"/>
      <w:marRight w:val="0"/>
      <w:marTop w:val="0"/>
      <w:marBottom w:val="0"/>
      <w:divBdr>
        <w:top w:val="none" w:sz="0" w:space="0" w:color="auto"/>
        <w:left w:val="none" w:sz="0" w:space="0" w:color="auto"/>
        <w:bottom w:val="none" w:sz="0" w:space="0" w:color="auto"/>
        <w:right w:val="none" w:sz="0" w:space="0" w:color="auto"/>
      </w:divBdr>
    </w:div>
    <w:div w:id="1535187851">
      <w:bodyDiv w:val="1"/>
      <w:marLeft w:val="0"/>
      <w:marRight w:val="0"/>
      <w:marTop w:val="0"/>
      <w:marBottom w:val="0"/>
      <w:divBdr>
        <w:top w:val="none" w:sz="0" w:space="0" w:color="auto"/>
        <w:left w:val="none" w:sz="0" w:space="0" w:color="auto"/>
        <w:bottom w:val="none" w:sz="0" w:space="0" w:color="auto"/>
        <w:right w:val="none" w:sz="0" w:space="0" w:color="auto"/>
      </w:divBdr>
    </w:div>
    <w:div w:id="1563103040">
      <w:bodyDiv w:val="1"/>
      <w:marLeft w:val="0"/>
      <w:marRight w:val="0"/>
      <w:marTop w:val="0"/>
      <w:marBottom w:val="0"/>
      <w:divBdr>
        <w:top w:val="none" w:sz="0" w:space="0" w:color="auto"/>
        <w:left w:val="none" w:sz="0" w:space="0" w:color="auto"/>
        <w:bottom w:val="none" w:sz="0" w:space="0" w:color="auto"/>
        <w:right w:val="none" w:sz="0" w:space="0" w:color="auto"/>
      </w:divBdr>
    </w:div>
    <w:div w:id="1567451506">
      <w:bodyDiv w:val="1"/>
      <w:marLeft w:val="0"/>
      <w:marRight w:val="0"/>
      <w:marTop w:val="0"/>
      <w:marBottom w:val="0"/>
      <w:divBdr>
        <w:top w:val="none" w:sz="0" w:space="0" w:color="auto"/>
        <w:left w:val="none" w:sz="0" w:space="0" w:color="auto"/>
        <w:bottom w:val="none" w:sz="0" w:space="0" w:color="auto"/>
        <w:right w:val="none" w:sz="0" w:space="0" w:color="auto"/>
      </w:divBdr>
    </w:div>
    <w:div w:id="1571424147">
      <w:bodyDiv w:val="1"/>
      <w:marLeft w:val="0"/>
      <w:marRight w:val="0"/>
      <w:marTop w:val="0"/>
      <w:marBottom w:val="0"/>
      <w:divBdr>
        <w:top w:val="none" w:sz="0" w:space="0" w:color="auto"/>
        <w:left w:val="none" w:sz="0" w:space="0" w:color="auto"/>
        <w:bottom w:val="none" w:sz="0" w:space="0" w:color="auto"/>
        <w:right w:val="none" w:sz="0" w:space="0" w:color="auto"/>
      </w:divBdr>
    </w:div>
    <w:div w:id="1580090387">
      <w:bodyDiv w:val="1"/>
      <w:marLeft w:val="0"/>
      <w:marRight w:val="0"/>
      <w:marTop w:val="0"/>
      <w:marBottom w:val="0"/>
      <w:divBdr>
        <w:top w:val="none" w:sz="0" w:space="0" w:color="auto"/>
        <w:left w:val="none" w:sz="0" w:space="0" w:color="auto"/>
        <w:bottom w:val="none" w:sz="0" w:space="0" w:color="auto"/>
        <w:right w:val="none" w:sz="0" w:space="0" w:color="auto"/>
      </w:divBdr>
      <w:divsChild>
        <w:div w:id="1072192267">
          <w:marLeft w:val="0"/>
          <w:marRight w:val="0"/>
          <w:marTop w:val="0"/>
          <w:marBottom w:val="0"/>
          <w:divBdr>
            <w:top w:val="none" w:sz="0" w:space="0" w:color="auto"/>
            <w:left w:val="none" w:sz="0" w:space="0" w:color="auto"/>
            <w:bottom w:val="none" w:sz="0" w:space="0" w:color="auto"/>
            <w:right w:val="none" w:sz="0" w:space="0" w:color="auto"/>
          </w:divBdr>
        </w:div>
        <w:div w:id="214466155">
          <w:marLeft w:val="0"/>
          <w:marRight w:val="0"/>
          <w:marTop w:val="0"/>
          <w:marBottom w:val="0"/>
          <w:divBdr>
            <w:top w:val="none" w:sz="0" w:space="0" w:color="auto"/>
            <w:left w:val="none" w:sz="0" w:space="0" w:color="auto"/>
            <w:bottom w:val="none" w:sz="0" w:space="0" w:color="auto"/>
            <w:right w:val="none" w:sz="0" w:space="0" w:color="auto"/>
          </w:divBdr>
        </w:div>
        <w:div w:id="1769504043">
          <w:marLeft w:val="0"/>
          <w:marRight w:val="0"/>
          <w:marTop w:val="0"/>
          <w:marBottom w:val="0"/>
          <w:divBdr>
            <w:top w:val="none" w:sz="0" w:space="0" w:color="auto"/>
            <w:left w:val="none" w:sz="0" w:space="0" w:color="auto"/>
            <w:bottom w:val="none" w:sz="0" w:space="0" w:color="auto"/>
            <w:right w:val="none" w:sz="0" w:space="0" w:color="auto"/>
          </w:divBdr>
        </w:div>
        <w:div w:id="945650787">
          <w:marLeft w:val="0"/>
          <w:marRight w:val="0"/>
          <w:marTop w:val="0"/>
          <w:marBottom w:val="0"/>
          <w:divBdr>
            <w:top w:val="none" w:sz="0" w:space="0" w:color="auto"/>
            <w:left w:val="none" w:sz="0" w:space="0" w:color="auto"/>
            <w:bottom w:val="none" w:sz="0" w:space="0" w:color="auto"/>
            <w:right w:val="none" w:sz="0" w:space="0" w:color="auto"/>
          </w:divBdr>
        </w:div>
      </w:divsChild>
    </w:div>
    <w:div w:id="1581211371">
      <w:bodyDiv w:val="1"/>
      <w:marLeft w:val="0"/>
      <w:marRight w:val="0"/>
      <w:marTop w:val="0"/>
      <w:marBottom w:val="0"/>
      <w:divBdr>
        <w:top w:val="none" w:sz="0" w:space="0" w:color="auto"/>
        <w:left w:val="none" w:sz="0" w:space="0" w:color="auto"/>
        <w:bottom w:val="none" w:sz="0" w:space="0" w:color="auto"/>
        <w:right w:val="none" w:sz="0" w:space="0" w:color="auto"/>
      </w:divBdr>
    </w:div>
    <w:div w:id="1581983134">
      <w:bodyDiv w:val="1"/>
      <w:marLeft w:val="0"/>
      <w:marRight w:val="0"/>
      <w:marTop w:val="0"/>
      <w:marBottom w:val="0"/>
      <w:divBdr>
        <w:top w:val="none" w:sz="0" w:space="0" w:color="auto"/>
        <w:left w:val="none" w:sz="0" w:space="0" w:color="auto"/>
        <w:bottom w:val="none" w:sz="0" w:space="0" w:color="auto"/>
        <w:right w:val="none" w:sz="0" w:space="0" w:color="auto"/>
      </w:divBdr>
    </w:div>
    <w:div w:id="1585413795">
      <w:bodyDiv w:val="1"/>
      <w:marLeft w:val="0"/>
      <w:marRight w:val="0"/>
      <w:marTop w:val="0"/>
      <w:marBottom w:val="0"/>
      <w:divBdr>
        <w:top w:val="none" w:sz="0" w:space="0" w:color="auto"/>
        <w:left w:val="none" w:sz="0" w:space="0" w:color="auto"/>
        <w:bottom w:val="none" w:sz="0" w:space="0" w:color="auto"/>
        <w:right w:val="none" w:sz="0" w:space="0" w:color="auto"/>
      </w:divBdr>
      <w:divsChild>
        <w:div w:id="377971884">
          <w:marLeft w:val="0"/>
          <w:marRight w:val="0"/>
          <w:marTop w:val="0"/>
          <w:marBottom w:val="0"/>
          <w:divBdr>
            <w:top w:val="none" w:sz="0" w:space="0" w:color="auto"/>
            <w:left w:val="none" w:sz="0" w:space="0" w:color="auto"/>
            <w:bottom w:val="none" w:sz="0" w:space="0" w:color="auto"/>
            <w:right w:val="none" w:sz="0" w:space="0" w:color="auto"/>
          </w:divBdr>
        </w:div>
        <w:div w:id="2065137109">
          <w:marLeft w:val="0"/>
          <w:marRight w:val="0"/>
          <w:marTop w:val="0"/>
          <w:marBottom w:val="0"/>
          <w:divBdr>
            <w:top w:val="none" w:sz="0" w:space="0" w:color="auto"/>
            <w:left w:val="none" w:sz="0" w:space="0" w:color="auto"/>
            <w:bottom w:val="none" w:sz="0" w:space="0" w:color="auto"/>
            <w:right w:val="none" w:sz="0" w:space="0" w:color="auto"/>
          </w:divBdr>
        </w:div>
        <w:div w:id="1926305828">
          <w:marLeft w:val="0"/>
          <w:marRight w:val="0"/>
          <w:marTop w:val="0"/>
          <w:marBottom w:val="0"/>
          <w:divBdr>
            <w:top w:val="none" w:sz="0" w:space="0" w:color="auto"/>
            <w:left w:val="none" w:sz="0" w:space="0" w:color="auto"/>
            <w:bottom w:val="none" w:sz="0" w:space="0" w:color="auto"/>
            <w:right w:val="none" w:sz="0" w:space="0" w:color="auto"/>
          </w:divBdr>
        </w:div>
        <w:div w:id="38480850">
          <w:marLeft w:val="0"/>
          <w:marRight w:val="0"/>
          <w:marTop w:val="0"/>
          <w:marBottom w:val="0"/>
          <w:divBdr>
            <w:top w:val="none" w:sz="0" w:space="0" w:color="auto"/>
            <w:left w:val="none" w:sz="0" w:space="0" w:color="auto"/>
            <w:bottom w:val="none" w:sz="0" w:space="0" w:color="auto"/>
            <w:right w:val="none" w:sz="0" w:space="0" w:color="auto"/>
          </w:divBdr>
        </w:div>
      </w:divsChild>
    </w:div>
    <w:div w:id="1586648140">
      <w:bodyDiv w:val="1"/>
      <w:marLeft w:val="0"/>
      <w:marRight w:val="0"/>
      <w:marTop w:val="0"/>
      <w:marBottom w:val="0"/>
      <w:divBdr>
        <w:top w:val="none" w:sz="0" w:space="0" w:color="auto"/>
        <w:left w:val="none" w:sz="0" w:space="0" w:color="auto"/>
        <w:bottom w:val="none" w:sz="0" w:space="0" w:color="auto"/>
        <w:right w:val="none" w:sz="0" w:space="0" w:color="auto"/>
      </w:divBdr>
    </w:div>
    <w:div w:id="1587574819">
      <w:bodyDiv w:val="1"/>
      <w:marLeft w:val="0"/>
      <w:marRight w:val="0"/>
      <w:marTop w:val="0"/>
      <w:marBottom w:val="0"/>
      <w:divBdr>
        <w:top w:val="none" w:sz="0" w:space="0" w:color="auto"/>
        <w:left w:val="none" w:sz="0" w:space="0" w:color="auto"/>
        <w:bottom w:val="none" w:sz="0" w:space="0" w:color="auto"/>
        <w:right w:val="none" w:sz="0" w:space="0" w:color="auto"/>
      </w:divBdr>
    </w:div>
    <w:div w:id="1597321273">
      <w:bodyDiv w:val="1"/>
      <w:marLeft w:val="0"/>
      <w:marRight w:val="0"/>
      <w:marTop w:val="0"/>
      <w:marBottom w:val="0"/>
      <w:divBdr>
        <w:top w:val="none" w:sz="0" w:space="0" w:color="auto"/>
        <w:left w:val="none" w:sz="0" w:space="0" w:color="auto"/>
        <w:bottom w:val="none" w:sz="0" w:space="0" w:color="auto"/>
        <w:right w:val="none" w:sz="0" w:space="0" w:color="auto"/>
      </w:divBdr>
    </w:div>
    <w:div w:id="1620647493">
      <w:bodyDiv w:val="1"/>
      <w:marLeft w:val="0"/>
      <w:marRight w:val="0"/>
      <w:marTop w:val="0"/>
      <w:marBottom w:val="0"/>
      <w:divBdr>
        <w:top w:val="none" w:sz="0" w:space="0" w:color="auto"/>
        <w:left w:val="none" w:sz="0" w:space="0" w:color="auto"/>
        <w:bottom w:val="none" w:sz="0" w:space="0" w:color="auto"/>
        <w:right w:val="none" w:sz="0" w:space="0" w:color="auto"/>
      </w:divBdr>
    </w:div>
    <w:div w:id="1621720088">
      <w:bodyDiv w:val="1"/>
      <w:marLeft w:val="0"/>
      <w:marRight w:val="0"/>
      <w:marTop w:val="0"/>
      <w:marBottom w:val="0"/>
      <w:divBdr>
        <w:top w:val="none" w:sz="0" w:space="0" w:color="auto"/>
        <w:left w:val="none" w:sz="0" w:space="0" w:color="auto"/>
        <w:bottom w:val="none" w:sz="0" w:space="0" w:color="auto"/>
        <w:right w:val="none" w:sz="0" w:space="0" w:color="auto"/>
      </w:divBdr>
    </w:div>
    <w:div w:id="1627661713">
      <w:bodyDiv w:val="1"/>
      <w:marLeft w:val="0"/>
      <w:marRight w:val="0"/>
      <w:marTop w:val="0"/>
      <w:marBottom w:val="0"/>
      <w:divBdr>
        <w:top w:val="none" w:sz="0" w:space="0" w:color="auto"/>
        <w:left w:val="none" w:sz="0" w:space="0" w:color="auto"/>
        <w:bottom w:val="none" w:sz="0" w:space="0" w:color="auto"/>
        <w:right w:val="none" w:sz="0" w:space="0" w:color="auto"/>
      </w:divBdr>
      <w:divsChild>
        <w:div w:id="155270495">
          <w:marLeft w:val="0"/>
          <w:marRight w:val="0"/>
          <w:marTop w:val="0"/>
          <w:marBottom w:val="0"/>
          <w:divBdr>
            <w:top w:val="none" w:sz="0" w:space="0" w:color="auto"/>
            <w:left w:val="none" w:sz="0" w:space="0" w:color="auto"/>
            <w:bottom w:val="none" w:sz="0" w:space="0" w:color="auto"/>
            <w:right w:val="none" w:sz="0" w:space="0" w:color="auto"/>
          </w:divBdr>
        </w:div>
        <w:div w:id="192621130">
          <w:marLeft w:val="0"/>
          <w:marRight w:val="0"/>
          <w:marTop w:val="0"/>
          <w:marBottom w:val="0"/>
          <w:divBdr>
            <w:top w:val="none" w:sz="0" w:space="0" w:color="auto"/>
            <w:left w:val="none" w:sz="0" w:space="0" w:color="auto"/>
            <w:bottom w:val="none" w:sz="0" w:space="0" w:color="auto"/>
            <w:right w:val="none" w:sz="0" w:space="0" w:color="auto"/>
          </w:divBdr>
        </w:div>
      </w:divsChild>
    </w:div>
    <w:div w:id="1632247455">
      <w:bodyDiv w:val="1"/>
      <w:marLeft w:val="0"/>
      <w:marRight w:val="0"/>
      <w:marTop w:val="0"/>
      <w:marBottom w:val="0"/>
      <w:divBdr>
        <w:top w:val="none" w:sz="0" w:space="0" w:color="auto"/>
        <w:left w:val="none" w:sz="0" w:space="0" w:color="auto"/>
        <w:bottom w:val="none" w:sz="0" w:space="0" w:color="auto"/>
        <w:right w:val="none" w:sz="0" w:space="0" w:color="auto"/>
      </w:divBdr>
    </w:div>
    <w:div w:id="1632444932">
      <w:bodyDiv w:val="1"/>
      <w:marLeft w:val="0"/>
      <w:marRight w:val="0"/>
      <w:marTop w:val="0"/>
      <w:marBottom w:val="0"/>
      <w:divBdr>
        <w:top w:val="none" w:sz="0" w:space="0" w:color="auto"/>
        <w:left w:val="none" w:sz="0" w:space="0" w:color="auto"/>
        <w:bottom w:val="none" w:sz="0" w:space="0" w:color="auto"/>
        <w:right w:val="none" w:sz="0" w:space="0" w:color="auto"/>
      </w:divBdr>
    </w:div>
    <w:div w:id="1637250147">
      <w:bodyDiv w:val="1"/>
      <w:marLeft w:val="0"/>
      <w:marRight w:val="0"/>
      <w:marTop w:val="0"/>
      <w:marBottom w:val="0"/>
      <w:divBdr>
        <w:top w:val="none" w:sz="0" w:space="0" w:color="auto"/>
        <w:left w:val="none" w:sz="0" w:space="0" w:color="auto"/>
        <w:bottom w:val="none" w:sz="0" w:space="0" w:color="auto"/>
        <w:right w:val="none" w:sz="0" w:space="0" w:color="auto"/>
      </w:divBdr>
      <w:divsChild>
        <w:div w:id="514929574">
          <w:marLeft w:val="0"/>
          <w:marRight w:val="0"/>
          <w:marTop w:val="0"/>
          <w:marBottom w:val="0"/>
          <w:divBdr>
            <w:top w:val="none" w:sz="0" w:space="0" w:color="auto"/>
            <w:left w:val="none" w:sz="0" w:space="0" w:color="auto"/>
            <w:bottom w:val="none" w:sz="0" w:space="0" w:color="auto"/>
            <w:right w:val="none" w:sz="0" w:space="0" w:color="auto"/>
          </w:divBdr>
        </w:div>
        <w:div w:id="444689527">
          <w:marLeft w:val="0"/>
          <w:marRight w:val="0"/>
          <w:marTop w:val="0"/>
          <w:marBottom w:val="0"/>
          <w:divBdr>
            <w:top w:val="none" w:sz="0" w:space="0" w:color="auto"/>
            <w:left w:val="none" w:sz="0" w:space="0" w:color="auto"/>
            <w:bottom w:val="none" w:sz="0" w:space="0" w:color="auto"/>
            <w:right w:val="none" w:sz="0" w:space="0" w:color="auto"/>
          </w:divBdr>
        </w:div>
        <w:div w:id="1706098822">
          <w:marLeft w:val="0"/>
          <w:marRight w:val="0"/>
          <w:marTop w:val="0"/>
          <w:marBottom w:val="0"/>
          <w:divBdr>
            <w:top w:val="none" w:sz="0" w:space="0" w:color="auto"/>
            <w:left w:val="none" w:sz="0" w:space="0" w:color="auto"/>
            <w:bottom w:val="none" w:sz="0" w:space="0" w:color="auto"/>
            <w:right w:val="none" w:sz="0" w:space="0" w:color="auto"/>
          </w:divBdr>
        </w:div>
        <w:div w:id="1604000237">
          <w:marLeft w:val="0"/>
          <w:marRight w:val="0"/>
          <w:marTop w:val="0"/>
          <w:marBottom w:val="0"/>
          <w:divBdr>
            <w:top w:val="none" w:sz="0" w:space="0" w:color="auto"/>
            <w:left w:val="none" w:sz="0" w:space="0" w:color="auto"/>
            <w:bottom w:val="none" w:sz="0" w:space="0" w:color="auto"/>
            <w:right w:val="none" w:sz="0" w:space="0" w:color="auto"/>
          </w:divBdr>
        </w:div>
      </w:divsChild>
    </w:div>
    <w:div w:id="1658144846">
      <w:bodyDiv w:val="1"/>
      <w:marLeft w:val="0"/>
      <w:marRight w:val="0"/>
      <w:marTop w:val="0"/>
      <w:marBottom w:val="0"/>
      <w:divBdr>
        <w:top w:val="none" w:sz="0" w:space="0" w:color="auto"/>
        <w:left w:val="none" w:sz="0" w:space="0" w:color="auto"/>
        <w:bottom w:val="none" w:sz="0" w:space="0" w:color="auto"/>
        <w:right w:val="none" w:sz="0" w:space="0" w:color="auto"/>
      </w:divBdr>
      <w:divsChild>
        <w:div w:id="955986181">
          <w:marLeft w:val="0"/>
          <w:marRight w:val="0"/>
          <w:marTop w:val="0"/>
          <w:marBottom w:val="0"/>
          <w:divBdr>
            <w:top w:val="none" w:sz="0" w:space="0" w:color="auto"/>
            <w:left w:val="none" w:sz="0" w:space="0" w:color="auto"/>
            <w:bottom w:val="none" w:sz="0" w:space="0" w:color="auto"/>
            <w:right w:val="none" w:sz="0" w:space="0" w:color="auto"/>
          </w:divBdr>
        </w:div>
        <w:div w:id="1953248181">
          <w:marLeft w:val="0"/>
          <w:marRight w:val="0"/>
          <w:marTop w:val="0"/>
          <w:marBottom w:val="0"/>
          <w:divBdr>
            <w:top w:val="none" w:sz="0" w:space="0" w:color="auto"/>
            <w:left w:val="none" w:sz="0" w:space="0" w:color="auto"/>
            <w:bottom w:val="none" w:sz="0" w:space="0" w:color="auto"/>
            <w:right w:val="none" w:sz="0" w:space="0" w:color="auto"/>
          </w:divBdr>
        </w:div>
        <w:div w:id="62336601">
          <w:marLeft w:val="0"/>
          <w:marRight w:val="0"/>
          <w:marTop w:val="0"/>
          <w:marBottom w:val="0"/>
          <w:divBdr>
            <w:top w:val="none" w:sz="0" w:space="0" w:color="auto"/>
            <w:left w:val="none" w:sz="0" w:space="0" w:color="auto"/>
            <w:bottom w:val="none" w:sz="0" w:space="0" w:color="auto"/>
            <w:right w:val="none" w:sz="0" w:space="0" w:color="auto"/>
          </w:divBdr>
        </w:div>
        <w:div w:id="1544974524">
          <w:marLeft w:val="0"/>
          <w:marRight w:val="0"/>
          <w:marTop w:val="0"/>
          <w:marBottom w:val="0"/>
          <w:divBdr>
            <w:top w:val="none" w:sz="0" w:space="0" w:color="auto"/>
            <w:left w:val="none" w:sz="0" w:space="0" w:color="auto"/>
            <w:bottom w:val="none" w:sz="0" w:space="0" w:color="auto"/>
            <w:right w:val="none" w:sz="0" w:space="0" w:color="auto"/>
          </w:divBdr>
        </w:div>
        <w:div w:id="893659393">
          <w:marLeft w:val="0"/>
          <w:marRight w:val="0"/>
          <w:marTop w:val="0"/>
          <w:marBottom w:val="0"/>
          <w:divBdr>
            <w:top w:val="none" w:sz="0" w:space="0" w:color="auto"/>
            <w:left w:val="none" w:sz="0" w:space="0" w:color="auto"/>
            <w:bottom w:val="none" w:sz="0" w:space="0" w:color="auto"/>
            <w:right w:val="none" w:sz="0" w:space="0" w:color="auto"/>
          </w:divBdr>
        </w:div>
        <w:div w:id="234823111">
          <w:marLeft w:val="0"/>
          <w:marRight w:val="0"/>
          <w:marTop w:val="0"/>
          <w:marBottom w:val="0"/>
          <w:divBdr>
            <w:top w:val="none" w:sz="0" w:space="0" w:color="auto"/>
            <w:left w:val="none" w:sz="0" w:space="0" w:color="auto"/>
            <w:bottom w:val="none" w:sz="0" w:space="0" w:color="auto"/>
            <w:right w:val="none" w:sz="0" w:space="0" w:color="auto"/>
          </w:divBdr>
        </w:div>
      </w:divsChild>
    </w:div>
    <w:div w:id="1674406115">
      <w:bodyDiv w:val="1"/>
      <w:marLeft w:val="0"/>
      <w:marRight w:val="0"/>
      <w:marTop w:val="0"/>
      <w:marBottom w:val="0"/>
      <w:divBdr>
        <w:top w:val="none" w:sz="0" w:space="0" w:color="auto"/>
        <w:left w:val="none" w:sz="0" w:space="0" w:color="auto"/>
        <w:bottom w:val="none" w:sz="0" w:space="0" w:color="auto"/>
        <w:right w:val="none" w:sz="0" w:space="0" w:color="auto"/>
      </w:divBdr>
    </w:div>
    <w:div w:id="1676424124">
      <w:bodyDiv w:val="1"/>
      <w:marLeft w:val="0"/>
      <w:marRight w:val="0"/>
      <w:marTop w:val="0"/>
      <w:marBottom w:val="0"/>
      <w:divBdr>
        <w:top w:val="none" w:sz="0" w:space="0" w:color="auto"/>
        <w:left w:val="none" w:sz="0" w:space="0" w:color="auto"/>
        <w:bottom w:val="none" w:sz="0" w:space="0" w:color="auto"/>
        <w:right w:val="none" w:sz="0" w:space="0" w:color="auto"/>
      </w:divBdr>
      <w:divsChild>
        <w:div w:id="1580671336">
          <w:marLeft w:val="0"/>
          <w:marRight w:val="0"/>
          <w:marTop w:val="0"/>
          <w:marBottom w:val="0"/>
          <w:divBdr>
            <w:top w:val="none" w:sz="0" w:space="0" w:color="auto"/>
            <w:left w:val="none" w:sz="0" w:space="0" w:color="auto"/>
            <w:bottom w:val="none" w:sz="0" w:space="0" w:color="auto"/>
            <w:right w:val="none" w:sz="0" w:space="0" w:color="auto"/>
          </w:divBdr>
        </w:div>
        <w:div w:id="1720130292">
          <w:marLeft w:val="0"/>
          <w:marRight w:val="0"/>
          <w:marTop w:val="0"/>
          <w:marBottom w:val="0"/>
          <w:divBdr>
            <w:top w:val="none" w:sz="0" w:space="0" w:color="auto"/>
            <w:left w:val="none" w:sz="0" w:space="0" w:color="auto"/>
            <w:bottom w:val="none" w:sz="0" w:space="0" w:color="auto"/>
            <w:right w:val="none" w:sz="0" w:space="0" w:color="auto"/>
          </w:divBdr>
        </w:div>
        <w:div w:id="69081797">
          <w:marLeft w:val="0"/>
          <w:marRight w:val="0"/>
          <w:marTop w:val="0"/>
          <w:marBottom w:val="0"/>
          <w:divBdr>
            <w:top w:val="none" w:sz="0" w:space="0" w:color="auto"/>
            <w:left w:val="none" w:sz="0" w:space="0" w:color="auto"/>
            <w:bottom w:val="none" w:sz="0" w:space="0" w:color="auto"/>
            <w:right w:val="none" w:sz="0" w:space="0" w:color="auto"/>
          </w:divBdr>
        </w:div>
        <w:div w:id="1182087181">
          <w:marLeft w:val="0"/>
          <w:marRight w:val="0"/>
          <w:marTop w:val="0"/>
          <w:marBottom w:val="0"/>
          <w:divBdr>
            <w:top w:val="none" w:sz="0" w:space="0" w:color="auto"/>
            <w:left w:val="none" w:sz="0" w:space="0" w:color="auto"/>
            <w:bottom w:val="none" w:sz="0" w:space="0" w:color="auto"/>
            <w:right w:val="none" w:sz="0" w:space="0" w:color="auto"/>
          </w:divBdr>
        </w:div>
        <w:div w:id="408815333">
          <w:marLeft w:val="0"/>
          <w:marRight w:val="0"/>
          <w:marTop w:val="0"/>
          <w:marBottom w:val="0"/>
          <w:divBdr>
            <w:top w:val="none" w:sz="0" w:space="0" w:color="auto"/>
            <w:left w:val="none" w:sz="0" w:space="0" w:color="auto"/>
            <w:bottom w:val="none" w:sz="0" w:space="0" w:color="auto"/>
            <w:right w:val="none" w:sz="0" w:space="0" w:color="auto"/>
          </w:divBdr>
        </w:div>
        <w:div w:id="51543188">
          <w:marLeft w:val="0"/>
          <w:marRight w:val="0"/>
          <w:marTop w:val="0"/>
          <w:marBottom w:val="0"/>
          <w:divBdr>
            <w:top w:val="none" w:sz="0" w:space="0" w:color="auto"/>
            <w:left w:val="none" w:sz="0" w:space="0" w:color="auto"/>
            <w:bottom w:val="none" w:sz="0" w:space="0" w:color="auto"/>
            <w:right w:val="none" w:sz="0" w:space="0" w:color="auto"/>
          </w:divBdr>
        </w:div>
      </w:divsChild>
    </w:div>
    <w:div w:id="1677685789">
      <w:bodyDiv w:val="1"/>
      <w:marLeft w:val="0"/>
      <w:marRight w:val="0"/>
      <w:marTop w:val="0"/>
      <w:marBottom w:val="0"/>
      <w:divBdr>
        <w:top w:val="none" w:sz="0" w:space="0" w:color="auto"/>
        <w:left w:val="none" w:sz="0" w:space="0" w:color="auto"/>
        <w:bottom w:val="none" w:sz="0" w:space="0" w:color="auto"/>
        <w:right w:val="none" w:sz="0" w:space="0" w:color="auto"/>
      </w:divBdr>
    </w:div>
    <w:div w:id="1680351042">
      <w:bodyDiv w:val="1"/>
      <w:marLeft w:val="0"/>
      <w:marRight w:val="0"/>
      <w:marTop w:val="0"/>
      <w:marBottom w:val="0"/>
      <w:divBdr>
        <w:top w:val="none" w:sz="0" w:space="0" w:color="auto"/>
        <w:left w:val="none" w:sz="0" w:space="0" w:color="auto"/>
        <w:bottom w:val="none" w:sz="0" w:space="0" w:color="auto"/>
        <w:right w:val="none" w:sz="0" w:space="0" w:color="auto"/>
      </w:divBdr>
    </w:div>
    <w:div w:id="1681005493">
      <w:bodyDiv w:val="1"/>
      <w:marLeft w:val="0"/>
      <w:marRight w:val="0"/>
      <w:marTop w:val="0"/>
      <w:marBottom w:val="0"/>
      <w:divBdr>
        <w:top w:val="none" w:sz="0" w:space="0" w:color="auto"/>
        <w:left w:val="none" w:sz="0" w:space="0" w:color="auto"/>
        <w:bottom w:val="none" w:sz="0" w:space="0" w:color="auto"/>
        <w:right w:val="none" w:sz="0" w:space="0" w:color="auto"/>
      </w:divBdr>
      <w:divsChild>
        <w:div w:id="459542572">
          <w:marLeft w:val="0"/>
          <w:marRight w:val="0"/>
          <w:marTop w:val="0"/>
          <w:marBottom w:val="0"/>
          <w:divBdr>
            <w:top w:val="none" w:sz="0" w:space="0" w:color="auto"/>
            <w:left w:val="none" w:sz="0" w:space="0" w:color="auto"/>
            <w:bottom w:val="none" w:sz="0" w:space="0" w:color="auto"/>
            <w:right w:val="none" w:sz="0" w:space="0" w:color="auto"/>
          </w:divBdr>
        </w:div>
        <w:div w:id="1553999132">
          <w:marLeft w:val="0"/>
          <w:marRight w:val="0"/>
          <w:marTop w:val="0"/>
          <w:marBottom w:val="0"/>
          <w:divBdr>
            <w:top w:val="none" w:sz="0" w:space="0" w:color="auto"/>
            <w:left w:val="none" w:sz="0" w:space="0" w:color="auto"/>
            <w:bottom w:val="none" w:sz="0" w:space="0" w:color="auto"/>
            <w:right w:val="none" w:sz="0" w:space="0" w:color="auto"/>
          </w:divBdr>
        </w:div>
        <w:div w:id="963193862">
          <w:marLeft w:val="0"/>
          <w:marRight w:val="0"/>
          <w:marTop w:val="0"/>
          <w:marBottom w:val="0"/>
          <w:divBdr>
            <w:top w:val="none" w:sz="0" w:space="0" w:color="auto"/>
            <w:left w:val="none" w:sz="0" w:space="0" w:color="auto"/>
            <w:bottom w:val="none" w:sz="0" w:space="0" w:color="auto"/>
            <w:right w:val="none" w:sz="0" w:space="0" w:color="auto"/>
          </w:divBdr>
        </w:div>
        <w:div w:id="760031934">
          <w:marLeft w:val="0"/>
          <w:marRight w:val="0"/>
          <w:marTop w:val="0"/>
          <w:marBottom w:val="0"/>
          <w:divBdr>
            <w:top w:val="none" w:sz="0" w:space="0" w:color="auto"/>
            <w:left w:val="none" w:sz="0" w:space="0" w:color="auto"/>
            <w:bottom w:val="none" w:sz="0" w:space="0" w:color="auto"/>
            <w:right w:val="none" w:sz="0" w:space="0" w:color="auto"/>
          </w:divBdr>
        </w:div>
      </w:divsChild>
    </w:div>
    <w:div w:id="1685210346">
      <w:bodyDiv w:val="1"/>
      <w:marLeft w:val="0"/>
      <w:marRight w:val="0"/>
      <w:marTop w:val="0"/>
      <w:marBottom w:val="0"/>
      <w:divBdr>
        <w:top w:val="none" w:sz="0" w:space="0" w:color="auto"/>
        <w:left w:val="none" w:sz="0" w:space="0" w:color="auto"/>
        <w:bottom w:val="none" w:sz="0" w:space="0" w:color="auto"/>
        <w:right w:val="none" w:sz="0" w:space="0" w:color="auto"/>
      </w:divBdr>
    </w:div>
    <w:div w:id="1696346594">
      <w:bodyDiv w:val="1"/>
      <w:marLeft w:val="0"/>
      <w:marRight w:val="0"/>
      <w:marTop w:val="0"/>
      <w:marBottom w:val="0"/>
      <w:divBdr>
        <w:top w:val="none" w:sz="0" w:space="0" w:color="auto"/>
        <w:left w:val="none" w:sz="0" w:space="0" w:color="auto"/>
        <w:bottom w:val="none" w:sz="0" w:space="0" w:color="auto"/>
        <w:right w:val="none" w:sz="0" w:space="0" w:color="auto"/>
      </w:divBdr>
    </w:div>
    <w:div w:id="1705672246">
      <w:bodyDiv w:val="1"/>
      <w:marLeft w:val="0"/>
      <w:marRight w:val="0"/>
      <w:marTop w:val="0"/>
      <w:marBottom w:val="0"/>
      <w:divBdr>
        <w:top w:val="none" w:sz="0" w:space="0" w:color="auto"/>
        <w:left w:val="none" w:sz="0" w:space="0" w:color="auto"/>
        <w:bottom w:val="none" w:sz="0" w:space="0" w:color="auto"/>
        <w:right w:val="none" w:sz="0" w:space="0" w:color="auto"/>
      </w:divBdr>
    </w:div>
    <w:div w:id="1706326429">
      <w:bodyDiv w:val="1"/>
      <w:marLeft w:val="0"/>
      <w:marRight w:val="0"/>
      <w:marTop w:val="0"/>
      <w:marBottom w:val="0"/>
      <w:divBdr>
        <w:top w:val="none" w:sz="0" w:space="0" w:color="auto"/>
        <w:left w:val="none" w:sz="0" w:space="0" w:color="auto"/>
        <w:bottom w:val="none" w:sz="0" w:space="0" w:color="auto"/>
        <w:right w:val="none" w:sz="0" w:space="0" w:color="auto"/>
      </w:divBdr>
    </w:div>
    <w:div w:id="1742294699">
      <w:bodyDiv w:val="1"/>
      <w:marLeft w:val="0"/>
      <w:marRight w:val="0"/>
      <w:marTop w:val="0"/>
      <w:marBottom w:val="0"/>
      <w:divBdr>
        <w:top w:val="none" w:sz="0" w:space="0" w:color="auto"/>
        <w:left w:val="none" w:sz="0" w:space="0" w:color="auto"/>
        <w:bottom w:val="none" w:sz="0" w:space="0" w:color="auto"/>
        <w:right w:val="none" w:sz="0" w:space="0" w:color="auto"/>
      </w:divBdr>
      <w:divsChild>
        <w:div w:id="344404169">
          <w:marLeft w:val="0"/>
          <w:marRight w:val="0"/>
          <w:marTop w:val="0"/>
          <w:marBottom w:val="0"/>
          <w:divBdr>
            <w:top w:val="none" w:sz="0" w:space="0" w:color="auto"/>
            <w:left w:val="none" w:sz="0" w:space="0" w:color="auto"/>
            <w:bottom w:val="none" w:sz="0" w:space="0" w:color="auto"/>
            <w:right w:val="none" w:sz="0" w:space="0" w:color="auto"/>
          </w:divBdr>
        </w:div>
        <w:div w:id="201595071">
          <w:marLeft w:val="0"/>
          <w:marRight w:val="0"/>
          <w:marTop w:val="0"/>
          <w:marBottom w:val="0"/>
          <w:divBdr>
            <w:top w:val="none" w:sz="0" w:space="0" w:color="auto"/>
            <w:left w:val="none" w:sz="0" w:space="0" w:color="auto"/>
            <w:bottom w:val="none" w:sz="0" w:space="0" w:color="auto"/>
            <w:right w:val="none" w:sz="0" w:space="0" w:color="auto"/>
          </w:divBdr>
        </w:div>
        <w:div w:id="683022544">
          <w:marLeft w:val="0"/>
          <w:marRight w:val="0"/>
          <w:marTop w:val="0"/>
          <w:marBottom w:val="0"/>
          <w:divBdr>
            <w:top w:val="none" w:sz="0" w:space="0" w:color="auto"/>
            <w:left w:val="none" w:sz="0" w:space="0" w:color="auto"/>
            <w:bottom w:val="none" w:sz="0" w:space="0" w:color="auto"/>
            <w:right w:val="none" w:sz="0" w:space="0" w:color="auto"/>
          </w:divBdr>
        </w:div>
        <w:div w:id="1526869549">
          <w:marLeft w:val="0"/>
          <w:marRight w:val="0"/>
          <w:marTop w:val="0"/>
          <w:marBottom w:val="0"/>
          <w:divBdr>
            <w:top w:val="none" w:sz="0" w:space="0" w:color="auto"/>
            <w:left w:val="none" w:sz="0" w:space="0" w:color="auto"/>
            <w:bottom w:val="none" w:sz="0" w:space="0" w:color="auto"/>
            <w:right w:val="none" w:sz="0" w:space="0" w:color="auto"/>
          </w:divBdr>
        </w:div>
        <w:div w:id="936136506">
          <w:marLeft w:val="0"/>
          <w:marRight w:val="0"/>
          <w:marTop w:val="0"/>
          <w:marBottom w:val="0"/>
          <w:divBdr>
            <w:top w:val="none" w:sz="0" w:space="0" w:color="auto"/>
            <w:left w:val="none" w:sz="0" w:space="0" w:color="auto"/>
            <w:bottom w:val="none" w:sz="0" w:space="0" w:color="auto"/>
            <w:right w:val="none" w:sz="0" w:space="0" w:color="auto"/>
          </w:divBdr>
        </w:div>
        <w:div w:id="1085221745">
          <w:marLeft w:val="0"/>
          <w:marRight w:val="0"/>
          <w:marTop w:val="0"/>
          <w:marBottom w:val="0"/>
          <w:divBdr>
            <w:top w:val="none" w:sz="0" w:space="0" w:color="auto"/>
            <w:left w:val="none" w:sz="0" w:space="0" w:color="auto"/>
            <w:bottom w:val="none" w:sz="0" w:space="0" w:color="auto"/>
            <w:right w:val="none" w:sz="0" w:space="0" w:color="auto"/>
          </w:divBdr>
        </w:div>
      </w:divsChild>
    </w:div>
    <w:div w:id="174459675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1748989142">
      <w:bodyDiv w:val="1"/>
      <w:marLeft w:val="0"/>
      <w:marRight w:val="0"/>
      <w:marTop w:val="0"/>
      <w:marBottom w:val="0"/>
      <w:divBdr>
        <w:top w:val="none" w:sz="0" w:space="0" w:color="auto"/>
        <w:left w:val="none" w:sz="0" w:space="0" w:color="auto"/>
        <w:bottom w:val="none" w:sz="0" w:space="0" w:color="auto"/>
        <w:right w:val="none" w:sz="0" w:space="0" w:color="auto"/>
      </w:divBdr>
    </w:div>
    <w:div w:id="1755392251">
      <w:bodyDiv w:val="1"/>
      <w:marLeft w:val="0"/>
      <w:marRight w:val="0"/>
      <w:marTop w:val="0"/>
      <w:marBottom w:val="0"/>
      <w:divBdr>
        <w:top w:val="none" w:sz="0" w:space="0" w:color="auto"/>
        <w:left w:val="none" w:sz="0" w:space="0" w:color="auto"/>
        <w:bottom w:val="none" w:sz="0" w:space="0" w:color="auto"/>
        <w:right w:val="none" w:sz="0" w:space="0" w:color="auto"/>
      </w:divBdr>
    </w:div>
    <w:div w:id="1755590245">
      <w:bodyDiv w:val="1"/>
      <w:marLeft w:val="0"/>
      <w:marRight w:val="0"/>
      <w:marTop w:val="0"/>
      <w:marBottom w:val="0"/>
      <w:divBdr>
        <w:top w:val="none" w:sz="0" w:space="0" w:color="auto"/>
        <w:left w:val="none" w:sz="0" w:space="0" w:color="auto"/>
        <w:bottom w:val="none" w:sz="0" w:space="0" w:color="auto"/>
        <w:right w:val="none" w:sz="0" w:space="0" w:color="auto"/>
      </w:divBdr>
      <w:divsChild>
        <w:div w:id="1964728940">
          <w:marLeft w:val="0"/>
          <w:marRight w:val="0"/>
          <w:marTop w:val="0"/>
          <w:marBottom w:val="0"/>
          <w:divBdr>
            <w:top w:val="none" w:sz="0" w:space="0" w:color="auto"/>
            <w:left w:val="none" w:sz="0" w:space="0" w:color="auto"/>
            <w:bottom w:val="none" w:sz="0" w:space="0" w:color="auto"/>
            <w:right w:val="none" w:sz="0" w:space="0" w:color="auto"/>
          </w:divBdr>
        </w:div>
        <w:div w:id="1030569335">
          <w:marLeft w:val="0"/>
          <w:marRight w:val="0"/>
          <w:marTop w:val="0"/>
          <w:marBottom w:val="0"/>
          <w:divBdr>
            <w:top w:val="none" w:sz="0" w:space="0" w:color="auto"/>
            <w:left w:val="none" w:sz="0" w:space="0" w:color="auto"/>
            <w:bottom w:val="none" w:sz="0" w:space="0" w:color="auto"/>
            <w:right w:val="none" w:sz="0" w:space="0" w:color="auto"/>
          </w:divBdr>
        </w:div>
        <w:div w:id="184902361">
          <w:marLeft w:val="0"/>
          <w:marRight w:val="0"/>
          <w:marTop w:val="0"/>
          <w:marBottom w:val="0"/>
          <w:divBdr>
            <w:top w:val="none" w:sz="0" w:space="0" w:color="auto"/>
            <w:left w:val="none" w:sz="0" w:space="0" w:color="auto"/>
            <w:bottom w:val="none" w:sz="0" w:space="0" w:color="auto"/>
            <w:right w:val="none" w:sz="0" w:space="0" w:color="auto"/>
          </w:divBdr>
        </w:div>
        <w:div w:id="1913654738">
          <w:marLeft w:val="0"/>
          <w:marRight w:val="0"/>
          <w:marTop w:val="0"/>
          <w:marBottom w:val="0"/>
          <w:divBdr>
            <w:top w:val="none" w:sz="0" w:space="0" w:color="auto"/>
            <w:left w:val="none" w:sz="0" w:space="0" w:color="auto"/>
            <w:bottom w:val="none" w:sz="0" w:space="0" w:color="auto"/>
            <w:right w:val="none" w:sz="0" w:space="0" w:color="auto"/>
          </w:divBdr>
        </w:div>
        <w:div w:id="220675146">
          <w:marLeft w:val="0"/>
          <w:marRight w:val="0"/>
          <w:marTop w:val="0"/>
          <w:marBottom w:val="0"/>
          <w:divBdr>
            <w:top w:val="none" w:sz="0" w:space="0" w:color="auto"/>
            <w:left w:val="none" w:sz="0" w:space="0" w:color="auto"/>
            <w:bottom w:val="none" w:sz="0" w:space="0" w:color="auto"/>
            <w:right w:val="none" w:sz="0" w:space="0" w:color="auto"/>
          </w:divBdr>
        </w:div>
        <w:div w:id="871460276">
          <w:marLeft w:val="0"/>
          <w:marRight w:val="0"/>
          <w:marTop w:val="0"/>
          <w:marBottom w:val="0"/>
          <w:divBdr>
            <w:top w:val="none" w:sz="0" w:space="0" w:color="auto"/>
            <w:left w:val="none" w:sz="0" w:space="0" w:color="auto"/>
            <w:bottom w:val="none" w:sz="0" w:space="0" w:color="auto"/>
            <w:right w:val="none" w:sz="0" w:space="0" w:color="auto"/>
          </w:divBdr>
        </w:div>
      </w:divsChild>
    </w:div>
    <w:div w:id="1760713006">
      <w:bodyDiv w:val="1"/>
      <w:marLeft w:val="0"/>
      <w:marRight w:val="0"/>
      <w:marTop w:val="0"/>
      <w:marBottom w:val="0"/>
      <w:divBdr>
        <w:top w:val="none" w:sz="0" w:space="0" w:color="auto"/>
        <w:left w:val="none" w:sz="0" w:space="0" w:color="auto"/>
        <w:bottom w:val="none" w:sz="0" w:space="0" w:color="auto"/>
        <w:right w:val="none" w:sz="0" w:space="0" w:color="auto"/>
      </w:divBdr>
      <w:divsChild>
        <w:div w:id="30110726">
          <w:marLeft w:val="0"/>
          <w:marRight w:val="0"/>
          <w:marTop w:val="0"/>
          <w:marBottom w:val="0"/>
          <w:divBdr>
            <w:top w:val="none" w:sz="0" w:space="0" w:color="auto"/>
            <w:left w:val="none" w:sz="0" w:space="0" w:color="auto"/>
            <w:bottom w:val="none" w:sz="0" w:space="0" w:color="auto"/>
            <w:right w:val="none" w:sz="0" w:space="0" w:color="auto"/>
          </w:divBdr>
        </w:div>
        <w:div w:id="58482792">
          <w:marLeft w:val="0"/>
          <w:marRight w:val="0"/>
          <w:marTop w:val="0"/>
          <w:marBottom w:val="0"/>
          <w:divBdr>
            <w:top w:val="none" w:sz="0" w:space="0" w:color="auto"/>
            <w:left w:val="none" w:sz="0" w:space="0" w:color="auto"/>
            <w:bottom w:val="none" w:sz="0" w:space="0" w:color="auto"/>
            <w:right w:val="none" w:sz="0" w:space="0" w:color="auto"/>
          </w:divBdr>
        </w:div>
        <w:div w:id="1136485294">
          <w:marLeft w:val="0"/>
          <w:marRight w:val="0"/>
          <w:marTop w:val="0"/>
          <w:marBottom w:val="0"/>
          <w:divBdr>
            <w:top w:val="none" w:sz="0" w:space="0" w:color="auto"/>
            <w:left w:val="none" w:sz="0" w:space="0" w:color="auto"/>
            <w:bottom w:val="none" w:sz="0" w:space="0" w:color="auto"/>
            <w:right w:val="none" w:sz="0" w:space="0" w:color="auto"/>
          </w:divBdr>
        </w:div>
        <w:div w:id="794371325">
          <w:marLeft w:val="0"/>
          <w:marRight w:val="0"/>
          <w:marTop w:val="0"/>
          <w:marBottom w:val="0"/>
          <w:divBdr>
            <w:top w:val="none" w:sz="0" w:space="0" w:color="auto"/>
            <w:left w:val="none" w:sz="0" w:space="0" w:color="auto"/>
            <w:bottom w:val="none" w:sz="0" w:space="0" w:color="auto"/>
            <w:right w:val="none" w:sz="0" w:space="0" w:color="auto"/>
          </w:divBdr>
        </w:div>
      </w:divsChild>
    </w:div>
    <w:div w:id="1762871526">
      <w:bodyDiv w:val="1"/>
      <w:marLeft w:val="0"/>
      <w:marRight w:val="0"/>
      <w:marTop w:val="0"/>
      <w:marBottom w:val="0"/>
      <w:divBdr>
        <w:top w:val="none" w:sz="0" w:space="0" w:color="auto"/>
        <w:left w:val="none" w:sz="0" w:space="0" w:color="auto"/>
        <w:bottom w:val="none" w:sz="0" w:space="0" w:color="auto"/>
        <w:right w:val="none" w:sz="0" w:space="0" w:color="auto"/>
      </w:divBdr>
    </w:div>
    <w:div w:id="1777168654">
      <w:bodyDiv w:val="1"/>
      <w:marLeft w:val="0"/>
      <w:marRight w:val="0"/>
      <w:marTop w:val="0"/>
      <w:marBottom w:val="0"/>
      <w:divBdr>
        <w:top w:val="none" w:sz="0" w:space="0" w:color="auto"/>
        <w:left w:val="none" w:sz="0" w:space="0" w:color="auto"/>
        <w:bottom w:val="none" w:sz="0" w:space="0" w:color="auto"/>
        <w:right w:val="none" w:sz="0" w:space="0" w:color="auto"/>
      </w:divBdr>
    </w:div>
    <w:div w:id="1785686041">
      <w:bodyDiv w:val="1"/>
      <w:marLeft w:val="0"/>
      <w:marRight w:val="0"/>
      <w:marTop w:val="0"/>
      <w:marBottom w:val="0"/>
      <w:divBdr>
        <w:top w:val="none" w:sz="0" w:space="0" w:color="auto"/>
        <w:left w:val="none" w:sz="0" w:space="0" w:color="auto"/>
        <w:bottom w:val="none" w:sz="0" w:space="0" w:color="auto"/>
        <w:right w:val="none" w:sz="0" w:space="0" w:color="auto"/>
      </w:divBdr>
    </w:div>
    <w:div w:id="1800487127">
      <w:bodyDiv w:val="1"/>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
        <w:div w:id="484930559">
          <w:marLeft w:val="0"/>
          <w:marRight w:val="0"/>
          <w:marTop w:val="0"/>
          <w:marBottom w:val="0"/>
          <w:divBdr>
            <w:top w:val="none" w:sz="0" w:space="0" w:color="auto"/>
            <w:left w:val="none" w:sz="0" w:space="0" w:color="auto"/>
            <w:bottom w:val="none" w:sz="0" w:space="0" w:color="auto"/>
            <w:right w:val="none" w:sz="0" w:space="0" w:color="auto"/>
          </w:divBdr>
        </w:div>
        <w:div w:id="2115009446">
          <w:marLeft w:val="0"/>
          <w:marRight w:val="0"/>
          <w:marTop w:val="0"/>
          <w:marBottom w:val="0"/>
          <w:divBdr>
            <w:top w:val="none" w:sz="0" w:space="0" w:color="auto"/>
            <w:left w:val="none" w:sz="0" w:space="0" w:color="auto"/>
            <w:bottom w:val="none" w:sz="0" w:space="0" w:color="auto"/>
            <w:right w:val="none" w:sz="0" w:space="0" w:color="auto"/>
          </w:divBdr>
        </w:div>
        <w:div w:id="982348152">
          <w:marLeft w:val="0"/>
          <w:marRight w:val="0"/>
          <w:marTop w:val="0"/>
          <w:marBottom w:val="0"/>
          <w:divBdr>
            <w:top w:val="none" w:sz="0" w:space="0" w:color="auto"/>
            <w:left w:val="none" w:sz="0" w:space="0" w:color="auto"/>
            <w:bottom w:val="none" w:sz="0" w:space="0" w:color="auto"/>
            <w:right w:val="none" w:sz="0" w:space="0" w:color="auto"/>
          </w:divBdr>
        </w:div>
        <w:div w:id="1496648419">
          <w:marLeft w:val="0"/>
          <w:marRight w:val="0"/>
          <w:marTop w:val="0"/>
          <w:marBottom w:val="0"/>
          <w:divBdr>
            <w:top w:val="none" w:sz="0" w:space="0" w:color="auto"/>
            <w:left w:val="none" w:sz="0" w:space="0" w:color="auto"/>
            <w:bottom w:val="none" w:sz="0" w:space="0" w:color="auto"/>
            <w:right w:val="none" w:sz="0" w:space="0" w:color="auto"/>
          </w:divBdr>
        </w:div>
        <w:div w:id="1741755073">
          <w:marLeft w:val="0"/>
          <w:marRight w:val="0"/>
          <w:marTop w:val="0"/>
          <w:marBottom w:val="0"/>
          <w:divBdr>
            <w:top w:val="none" w:sz="0" w:space="0" w:color="auto"/>
            <w:left w:val="none" w:sz="0" w:space="0" w:color="auto"/>
            <w:bottom w:val="none" w:sz="0" w:space="0" w:color="auto"/>
            <w:right w:val="none" w:sz="0" w:space="0" w:color="auto"/>
          </w:divBdr>
        </w:div>
      </w:divsChild>
    </w:div>
    <w:div w:id="1803496040">
      <w:bodyDiv w:val="1"/>
      <w:marLeft w:val="0"/>
      <w:marRight w:val="0"/>
      <w:marTop w:val="0"/>
      <w:marBottom w:val="0"/>
      <w:divBdr>
        <w:top w:val="none" w:sz="0" w:space="0" w:color="auto"/>
        <w:left w:val="none" w:sz="0" w:space="0" w:color="auto"/>
        <w:bottom w:val="none" w:sz="0" w:space="0" w:color="auto"/>
        <w:right w:val="none" w:sz="0" w:space="0" w:color="auto"/>
      </w:divBdr>
    </w:div>
    <w:div w:id="1804493553">
      <w:bodyDiv w:val="1"/>
      <w:marLeft w:val="0"/>
      <w:marRight w:val="0"/>
      <w:marTop w:val="0"/>
      <w:marBottom w:val="0"/>
      <w:divBdr>
        <w:top w:val="none" w:sz="0" w:space="0" w:color="auto"/>
        <w:left w:val="none" w:sz="0" w:space="0" w:color="auto"/>
        <w:bottom w:val="none" w:sz="0" w:space="0" w:color="auto"/>
        <w:right w:val="none" w:sz="0" w:space="0" w:color="auto"/>
      </w:divBdr>
    </w:div>
    <w:div w:id="1805273870">
      <w:bodyDiv w:val="1"/>
      <w:marLeft w:val="0"/>
      <w:marRight w:val="0"/>
      <w:marTop w:val="0"/>
      <w:marBottom w:val="0"/>
      <w:divBdr>
        <w:top w:val="none" w:sz="0" w:space="0" w:color="auto"/>
        <w:left w:val="none" w:sz="0" w:space="0" w:color="auto"/>
        <w:bottom w:val="none" w:sz="0" w:space="0" w:color="auto"/>
        <w:right w:val="none" w:sz="0" w:space="0" w:color="auto"/>
      </w:divBdr>
    </w:div>
    <w:div w:id="1810245458">
      <w:bodyDiv w:val="1"/>
      <w:marLeft w:val="0"/>
      <w:marRight w:val="0"/>
      <w:marTop w:val="0"/>
      <w:marBottom w:val="0"/>
      <w:divBdr>
        <w:top w:val="none" w:sz="0" w:space="0" w:color="auto"/>
        <w:left w:val="none" w:sz="0" w:space="0" w:color="auto"/>
        <w:bottom w:val="none" w:sz="0" w:space="0" w:color="auto"/>
        <w:right w:val="none" w:sz="0" w:space="0" w:color="auto"/>
      </w:divBdr>
    </w:div>
    <w:div w:id="1810393436">
      <w:bodyDiv w:val="1"/>
      <w:marLeft w:val="0"/>
      <w:marRight w:val="0"/>
      <w:marTop w:val="0"/>
      <w:marBottom w:val="0"/>
      <w:divBdr>
        <w:top w:val="none" w:sz="0" w:space="0" w:color="auto"/>
        <w:left w:val="none" w:sz="0" w:space="0" w:color="auto"/>
        <w:bottom w:val="none" w:sz="0" w:space="0" w:color="auto"/>
        <w:right w:val="none" w:sz="0" w:space="0" w:color="auto"/>
      </w:divBdr>
    </w:div>
    <w:div w:id="1817994867">
      <w:bodyDiv w:val="1"/>
      <w:marLeft w:val="0"/>
      <w:marRight w:val="0"/>
      <w:marTop w:val="0"/>
      <w:marBottom w:val="0"/>
      <w:divBdr>
        <w:top w:val="none" w:sz="0" w:space="0" w:color="auto"/>
        <w:left w:val="none" w:sz="0" w:space="0" w:color="auto"/>
        <w:bottom w:val="none" w:sz="0" w:space="0" w:color="auto"/>
        <w:right w:val="none" w:sz="0" w:space="0" w:color="auto"/>
      </w:divBdr>
    </w:div>
    <w:div w:id="1831559383">
      <w:bodyDiv w:val="1"/>
      <w:marLeft w:val="0"/>
      <w:marRight w:val="0"/>
      <w:marTop w:val="0"/>
      <w:marBottom w:val="0"/>
      <w:divBdr>
        <w:top w:val="none" w:sz="0" w:space="0" w:color="auto"/>
        <w:left w:val="none" w:sz="0" w:space="0" w:color="auto"/>
        <w:bottom w:val="none" w:sz="0" w:space="0" w:color="auto"/>
        <w:right w:val="none" w:sz="0" w:space="0" w:color="auto"/>
      </w:divBdr>
    </w:div>
    <w:div w:id="1832864791">
      <w:bodyDiv w:val="1"/>
      <w:marLeft w:val="0"/>
      <w:marRight w:val="0"/>
      <w:marTop w:val="0"/>
      <w:marBottom w:val="0"/>
      <w:divBdr>
        <w:top w:val="none" w:sz="0" w:space="0" w:color="auto"/>
        <w:left w:val="none" w:sz="0" w:space="0" w:color="auto"/>
        <w:bottom w:val="none" w:sz="0" w:space="0" w:color="auto"/>
        <w:right w:val="none" w:sz="0" w:space="0" w:color="auto"/>
      </w:divBdr>
      <w:divsChild>
        <w:div w:id="156504309">
          <w:marLeft w:val="0"/>
          <w:marRight w:val="0"/>
          <w:marTop w:val="0"/>
          <w:marBottom w:val="0"/>
          <w:divBdr>
            <w:top w:val="none" w:sz="0" w:space="0" w:color="auto"/>
            <w:left w:val="none" w:sz="0" w:space="0" w:color="auto"/>
            <w:bottom w:val="none" w:sz="0" w:space="0" w:color="auto"/>
            <w:right w:val="none" w:sz="0" w:space="0" w:color="auto"/>
          </w:divBdr>
        </w:div>
        <w:div w:id="474954179">
          <w:marLeft w:val="0"/>
          <w:marRight w:val="0"/>
          <w:marTop w:val="0"/>
          <w:marBottom w:val="0"/>
          <w:divBdr>
            <w:top w:val="none" w:sz="0" w:space="0" w:color="auto"/>
            <w:left w:val="none" w:sz="0" w:space="0" w:color="auto"/>
            <w:bottom w:val="none" w:sz="0" w:space="0" w:color="auto"/>
            <w:right w:val="none" w:sz="0" w:space="0" w:color="auto"/>
          </w:divBdr>
        </w:div>
        <w:div w:id="1303464101">
          <w:marLeft w:val="0"/>
          <w:marRight w:val="0"/>
          <w:marTop w:val="0"/>
          <w:marBottom w:val="0"/>
          <w:divBdr>
            <w:top w:val="none" w:sz="0" w:space="0" w:color="auto"/>
            <w:left w:val="none" w:sz="0" w:space="0" w:color="auto"/>
            <w:bottom w:val="none" w:sz="0" w:space="0" w:color="auto"/>
            <w:right w:val="none" w:sz="0" w:space="0" w:color="auto"/>
          </w:divBdr>
        </w:div>
        <w:div w:id="1741169243">
          <w:marLeft w:val="0"/>
          <w:marRight w:val="0"/>
          <w:marTop w:val="0"/>
          <w:marBottom w:val="0"/>
          <w:divBdr>
            <w:top w:val="none" w:sz="0" w:space="0" w:color="auto"/>
            <w:left w:val="none" w:sz="0" w:space="0" w:color="auto"/>
            <w:bottom w:val="none" w:sz="0" w:space="0" w:color="auto"/>
            <w:right w:val="none" w:sz="0" w:space="0" w:color="auto"/>
          </w:divBdr>
        </w:div>
        <w:div w:id="2122066817">
          <w:marLeft w:val="0"/>
          <w:marRight w:val="0"/>
          <w:marTop w:val="0"/>
          <w:marBottom w:val="0"/>
          <w:divBdr>
            <w:top w:val="none" w:sz="0" w:space="0" w:color="auto"/>
            <w:left w:val="none" w:sz="0" w:space="0" w:color="auto"/>
            <w:bottom w:val="none" w:sz="0" w:space="0" w:color="auto"/>
            <w:right w:val="none" w:sz="0" w:space="0" w:color="auto"/>
          </w:divBdr>
        </w:div>
        <w:div w:id="676464753">
          <w:marLeft w:val="0"/>
          <w:marRight w:val="0"/>
          <w:marTop w:val="0"/>
          <w:marBottom w:val="0"/>
          <w:divBdr>
            <w:top w:val="none" w:sz="0" w:space="0" w:color="auto"/>
            <w:left w:val="none" w:sz="0" w:space="0" w:color="auto"/>
            <w:bottom w:val="none" w:sz="0" w:space="0" w:color="auto"/>
            <w:right w:val="none" w:sz="0" w:space="0" w:color="auto"/>
          </w:divBdr>
        </w:div>
      </w:divsChild>
    </w:div>
    <w:div w:id="1844709101">
      <w:bodyDiv w:val="1"/>
      <w:marLeft w:val="0"/>
      <w:marRight w:val="0"/>
      <w:marTop w:val="0"/>
      <w:marBottom w:val="0"/>
      <w:divBdr>
        <w:top w:val="none" w:sz="0" w:space="0" w:color="auto"/>
        <w:left w:val="none" w:sz="0" w:space="0" w:color="auto"/>
        <w:bottom w:val="none" w:sz="0" w:space="0" w:color="auto"/>
        <w:right w:val="none" w:sz="0" w:space="0" w:color="auto"/>
      </w:divBdr>
    </w:div>
    <w:div w:id="1844851456">
      <w:bodyDiv w:val="1"/>
      <w:marLeft w:val="0"/>
      <w:marRight w:val="0"/>
      <w:marTop w:val="0"/>
      <w:marBottom w:val="0"/>
      <w:divBdr>
        <w:top w:val="none" w:sz="0" w:space="0" w:color="auto"/>
        <w:left w:val="none" w:sz="0" w:space="0" w:color="auto"/>
        <w:bottom w:val="none" w:sz="0" w:space="0" w:color="auto"/>
        <w:right w:val="none" w:sz="0" w:space="0" w:color="auto"/>
      </w:divBdr>
    </w:div>
    <w:div w:id="1862474953">
      <w:bodyDiv w:val="1"/>
      <w:marLeft w:val="0"/>
      <w:marRight w:val="0"/>
      <w:marTop w:val="0"/>
      <w:marBottom w:val="0"/>
      <w:divBdr>
        <w:top w:val="none" w:sz="0" w:space="0" w:color="auto"/>
        <w:left w:val="none" w:sz="0" w:space="0" w:color="auto"/>
        <w:bottom w:val="none" w:sz="0" w:space="0" w:color="auto"/>
        <w:right w:val="none" w:sz="0" w:space="0" w:color="auto"/>
      </w:divBdr>
      <w:divsChild>
        <w:div w:id="465241853">
          <w:marLeft w:val="0"/>
          <w:marRight w:val="0"/>
          <w:marTop w:val="0"/>
          <w:marBottom w:val="0"/>
          <w:divBdr>
            <w:top w:val="none" w:sz="0" w:space="0" w:color="auto"/>
            <w:left w:val="none" w:sz="0" w:space="0" w:color="auto"/>
            <w:bottom w:val="none" w:sz="0" w:space="0" w:color="auto"/>
            <w:right w:val="none" w:sz="0" w:space="0" w:color="auto"/>
          </w:divBdr>
        </w:div>
        <w:div w:id="805707119">
          <w:marLeft w:val="0"/>
          <w:marRight w:val="0"/>
          <w:marTop w:val="0"/>
          <w:marBottom w:val="0"/>
          <w:divBdr>
            <w:top w:val="none" w:sz="0" w:space="0" w:color="auto"/>
            <w:left w:val="none" w:sz="0" w:space="0" w:color="auto"/>
            <w:bottom w:val="none" w:sz="0" w:space="0" w:color="auto"/>
            <w:right w:val="none" w:sz="0" w:space="0" w:color="auto"/>
          </w:divBdr>
        </w:div>
        <w:div w:id="655767693">
          <w:marLeft w:val="0"/>
          <w:marRight w:val="0"/>
          <w:marTop w:val="0"/>
          <w:marBottom w:val="0"/>
          <w:divBdr>
            <w:top w:val="none" w:sz="0" w:space="0" w:color="auto"/>
            <w:left w:val="none" w:sz="0" w:space="0" w:color="auto"/>
            <w:bottom w:val="none" w:sz="0" w:space="0" w:color="auto"/>
            <w:right w:val="none" w:sz="0" w:space="0" w:color="auto"/>
          </w:divBdr>
        </w:div>
        <w:div w:id="1840466999">
          <w:marLeft w:val="0"/>
          <w:marRight w:val="0"/>
          <w:marTop w:val="0"/>
          <w:marBottom w:val="0"/>
          <w:divBdr>
            <w:top w:val="none" w:sz="0" w:space="0" w:color="auto"/>
            <w:left w:val="none" w:sz="0" w:space="0" w:color="auto"/>
            <w:bottom w:val="none" w:sz="0" w:space="0" w:color="auto"/>
            <w:right w:val="none" w:sz="0" w:space="0" w:color="auto"/>
          </w:divBdr>
        </w:div>
      </w:divsChild>
    </w:div>
    <w:div w:id="1864245107">
      <w:bodyDiv w:val="1"/>
      <w:marLeft w:val="0"/>
      <w:marRight w:val="0"/>
      <w:marTop w:val="0"/>
      <w:marBottom w:val="0"/>
      <w:divBdr>
        <w:top w:val="none" w:sz="0" w:space="0" w:color="auto"/>
        <w:left w:val="none" w:sz="0" w:space="0" w:color="auto"/>
        <w:bottom w:val="none" w:sz="0" w:space="0" w:color="auto"/>
        <w:right w:val="none" w:sz="0" w:space="0" w:color="auto"/>
      </w:divBdr>
    </w:div>
    <w:div w:id="1878349132">
      <w:bodyDiv w:val="1"/>
      <w:marLeft w:val="0"/>
      <w:marRight w:val="0"/>
      <w:marTop w:val="0"/>
      <w:marBottom w:val="0"/>
      <w:divBdr>
        <w:top w:val="none" w:sz="0" w:space="0" w:color="auto"/>
        <w:left w:val="none" w:sz="0" w:space="0" w:color="auto"/>
        <w:bottom w:val="none" w:sz="0" w:space="0" w:color="auto"/>
        <w:right w:val="none" w:sz="0" w:space="0" w:color="auto"/>
      </w:divBdr>
    </w:div>
    <w:div w:id="1888108287">
      <w:bodyDiv w:val="1"/>
      <w:marLeft w:val="0"/>
      <w:marRight w:val="0"/>
      <w:marTop w:val="0"/>
      <w:marBottom w:val="0"/>
      <w:divBdr>
        <w:top w:val="none" w:sz="0" w:space="0" w:color="auto"/>
        <w:left w:val="none" w:sz="0" w:space="0" w:color="auto"/>
        <w:bottom w:val="none" w:sz="0" w:space="0" w:color="auto"/>
        <w:right w:val="none" w:sz="0" w:space="0" w:color="auto"/>
      </w:divBdr>
    </w:div>
    <w:div w:id="1921329083">
      <w:bodyDiv w:val="1"/>
      <w:marLeft w:val="0"/>
      <w:marRight w:val="0"/>
      <w:marTop w:val="0"/>
      <w:marBottom w:val="0"/>
      <w:divBdr>
        <w:top w:val="none" w:sz="0" w:space="0" w:color="auto"/>
        <w:left w:val="none" w:sz="0" w:space="0" w:color="auto"/>
        <w:bottom w:val="none" w:sz="0" w:space="0" w:color="auto"/>
        <w:right w:val="none" w:sz="0" w:space="0" w:color="auto"/>
      </w:divBdr>
    </w:div>
    <w:div w:id="1927037979">
      <w:bodyDiv w:val="1"/>
      <w:marLeft w:val="0"/>
      <w:marRight w:val="0"/>
      <w:marTop w:val="0"/>
      <w:marBottom w:val="0"/>
      <w:divBdr>
        <w:top w:val="none" w:sz="0" w:space="0" w:color="auto"/>
        <w:left w:val="none" w:sz="0" w:space="0" w:color="auto"/>
        <w:bottom w:val="none" w:sz="0" w:space="0" w:color="auto"/>
        <w:right w:val="none" w:sz="0" w:space="0" w:color="auto"/>
      </w:divBdr>
    </w:div>
    <w:div w:id="1930893297">
      <w:bodyDiv w:val="1"/>
      <w:marLeft w:val="0"/>
      <w:marRight w:val="0"/>
      <w:marTop w:val="0"/>
      <w:marBottom w:val="0"/>
      <w:divBdr>
        <w:top w:val="none" w:sz="0" w:space="0" w:color="auto"/>
        <w:left w:val="none" w:sz="0" w:space="0" w:color="auto"/>
        <w:bottom w:val="none" w:sz="0" w:space="0" w:color="auto"/>
        <w:right w:val="none" w:sz="0" w:space="0" w:color="auto"/>
      </w:divBdr>
    </w:div>
    <w:div w:id="1941914674">
      <w:bodyDiv w:val="1"/>
      <w:marLeft w:val="0"/>
      <w:marRight w:val="0"/>
      <w:marTop w:val="0"/>
      <w:marBottom w:val="0"/>
      <w:divBdr>
        <w:top w:val="none" w:sz="0" w:space="0" w:color="auto"/>
        <w:left w:val="none" w:sz="0" w:space="0" w:color="auto"/>
        <w:bottom w:val="none" w:sz="0" w:space="0" w:color="auto"/>
        <w:right w:val="none" w:sz="0" w:space="0" w:color="auto"/>
      </w:divBdr>
    </w:div>
    <w:div w:id="1944149293">
      <w:bodyDiv w:val="1"/>
      <w:marLeft w:val="0"/>
      <w:marRight w:val="0"/>
      <w:marTop w:val="0"/>
      <w:marBottom w:val="0"/>
      <w:divBdr>
        <w:top w:val="none" w:sz="0" w:space="0" w:color="auto"/>
        <w:left w:val="none" w:sz="0" w:space="0" w:color="auto"/>
        <w:bottom w:val="none" w:sz="0" w:space="0" w:color="auto"/>
        <w:right w:val="none" w:sz="0" w:space="0" w:color="auto"/>
      </w:divBdr>
    </w:div>
    <w:div w:id="1946573336">
      <w:bodyDiv w:val="1"/>
      <w:marLeft w:val="0"/>
      <w:marRight w:val="0"/>
      <w:marTop w:val="0"/>
      <w:marBottom w:val="0"/>
      <w:divBdr>
        <w:top w:val="none" w:sz="0" w:space="0" w:color="auto"/>
        <w:left w:val="none" w:sz="0" w:space="0" w:color="auto"/>
        <w:bottom w:val="none" w:sz="0" w:space="0" w:color="auto"/>
        <w:right w:val="none" w:sz="0" w:space="0" w:color="auto"/>
      </w:divBdr>
    </w:div>
    <w:div w:id="1948148552">
      <w:bodyDiv w:val="1"/>
      <w:marLeft w:val="0"/>
      <w:marRight w:val="0"/>
      <w:marTop w:val="0"/>
      <w:marBottom w:val="0"/>
      <w:divBdr>
        <w:top w:val="none" w:sz="0" w:space="0" w:color="auto"/>
        <w:left w:val="none" w:sz="0" w:space="0" w:color="auto"/>
        <w:bottom w:val="none" w:sz="0" w:space="0" w:color="auto"/>
        <w:right w:val="none" w:sz="0" w:space="0" w:color="auto"/>
      </w:divBdr>
    </w:div>
    <w:div w:id="1961296087">
      <w:bodyDiv w:val="1"/>
      <w:marLeft w:val="0"/>
      <w:marRight w:val="0"/>
      <w:marTop w:val="0"/>
      <w:marBottom w:val="0"/>
      <w:divBdr>
        <w:top w:val="none" w:sz="0" w:space="0" w:color="auto"/>
        <w:left w:val="none" w:sz="0" w:space="0" w:color="auto"/>
        <w:bottom w:val="none" w:sz="0" w:space="0" w:color="auto"/>
        <w:right w:val="none" w:sz="0" w:space="0" w:color="auto"/>
      </w:divBdr>
    </w:div>
    <w:div w:id="1973094813">
      <w:bodyDiv w:val="1"/>
      <w:marLeft w:val="0"/>
      <w:marRight w:val="0"/>
      <w:marTop w:val="0"/>
      <w:marBottom w:val="0"/>
      <w:divBdr>
        <w:top w:val="none" w:sz="0" w:space="0" w:color="auto"/>
        <w:left w:val="none" w:sz="0" w:space="0" w:color="auto"/>
        <w:bottom w:val="none" w:sz="0" w:space="0" w:color="auto"/>
        <w:right w:val="none" w:sz="0" w:space="0" w:color="auto"/>
      </w:divBdr>
    </w:div>
    <w:div w:id="1985961874">
      <w:bodyDiv w:val="1"/>
      <w:marLeft w:val="0"/>
      <w:marRight w:val="0"/>
      <w:marTop w:val="0"/>
      <w:marBottom w:val="0"/>
      <w:divBdr>
        <w:top w:val="none" w:sz="0" w:space="0" w:color="auto"/>
        <w:left w:val="none" w:sz="0" w:space="0" w:color="auto"/>
        <w:bottom w:val="none" w:sz="0" w:space="0" w:color="auto"/>
        <w:right w:val="none" w:sz="0" w:space="0" w:color="auto"/>
      </w:divBdr>
      <w:divsChild>
        <w:div w:id="2002388262">
          <w:marLeft w:val="0"/>
          <w:marRight w:val="0"/>
          <w:marTop w:val="0"/>
          <w:marBottom w:val="0"/>
          <w:divBdr>
            <w:top w:val="none" w:sz="0" w:space="0" w:color="auto"/>
            <w:left w:val="none" w:sz="0" w:space="0" w:color="auto"/>
            <w:bottom w:val="none" w:sz="0" w:space="0" w:color="auto"/>
            <w:right w:val="none" w:sz="0" w:space="0" w:color="auto"/>
          </w:divBdr>
        </w:div>
        <w:div w:id="1578055420">
          <w:marLeft w:val="0"/>
          <w:marRight w:val="0"/>
          <w:marTop w:val="0"/>
          <w:marBottom w:val="0"/>
          <w:divBdr>
            <w:top w:val="none" w:sz="0" w:space="0" w:color="auto"/>
            <w:left w:val="none" w:sz="0" w:space="0" w:color="auto"/>
            <w:bottom w:val="none" w:sz="0" w:space="0" w:color="auto"/>
            <w:right w:val="none" w:sz="0" w:space="0" w:color="auto"/>
          </w:divBdr>
        </w:div>
        <w:div w:id="1185552617">
          <w:marLeft w:val="0"/>
          <w:marRight w:val="0"/>
          <w:marTop w:val="0"/>
          <w:marBottom w:val="0"/>
          <w:divBdr>
            <w:top w:val="none" w:sz="0" w:space="0" w:color="auto"/>
            <w:left w:val="none" w:sz="0" w:space="0" w:color="auto"/>
            <w:bottom w:val="none" w:sz="0" w:space="0" w:color="auto"/>
            <w:right w:val="none" w:sz="0" w:space="0" w:color="auto"/>
          </w:divBdr>
        </w:div>
        <w:div w:id="1748069971">
          <w:marLeft w:val="0"/>
          <w:marRight w:val="0"/>
          <w:marTop w:val="0"/>
          <w:marBottom w:val="0"/>
          <w:divBdr>
            <w:top w:val="none" w:sz="0" w:space="0" w:color="auto"/>
            <w:left w:val="none" w:sz="0" w:space="0" w:color="auto"/>
            <w:bottom w:val="none" w:sz="0" w:space="0" w:color="auto"/>
            <w:right w:val="none" w:sz="0" w:space="0" w:color="auto"/>
          </w:divBdr>
        </w:div>
        <w:div w:id="1468401899">
          <w:marLeft w:val="0"/>
          <w:marRight w:val="0"/>
          <w:marTop w:val="0"/>
          <w:marBottom w:val="0"/>
          <w:divBdr>
            <w:top w:val="none" w:sz="0" w:space="0" w:color="auto"/>
            <w:left w:val="none" w:sz="0" w:space="0" w:color="auto"/>
            <w:bottom w:val="none" w:sz="0" w:space="0" w:color="auto"/>
            <w:right w:val="none" w:sz="0" w:space="0" w:color="auto"/>
          </w:divBdr>
        </w:div>
        <w:div w:id="1293243205">
          <w:marLeft w:val="0"/>
          <w:marRight w:val="0"/>
          <w:marTop w:val="0"/>
          <w:marBottom w:val="0"/>
          <w:divBdr>
            <w:top w:val="none" w:sz="0" w:space="0" w:color="auto"/>
            <w:left w:val="none" w:sz="0" w:space="0" w:color="auto"/>
            <w:bottom w:val="none" w:sz="0" w:space="0" w:color="auto"/>
            <w:right w:val="none" w:sz="0" w:space="0" w:color="auto"/>
          </w:divBdr>
        </w:div>
        <w:div w:id="1103569873">
          <w:marLeft w:val="0"/>
          <w:marRight w:val="0"/>
          <w:marTop w:val="0"/>
          <w:marBottom w:val="0"/>
          <w:divBdr>
            <w:top w:val="none" w:sz="0" w:space="0" w:color="auto"/>
            <w:left w:val="none" w:sz="0" w:space="0" w:color="auto"/>
            <w:bottom w:val="none" w:sz="0" w:space="0" w:color="auto"/>
            <w:right w:val="none" w:sz="0" w:space="0" w:color="auto"/>
          </w:divBdr>
        </w:div>
        <w:div w:id="522013888">
          <w:marLeft w:val="0"/>
          <w:marRight w:val="0"/>
          <w:marTop w:val="0"/>
          <w:marBottom w:val="0"/>
          <w:divBdr>
            <w:top w:val="none" w:sz="0" w:space="0" w:color="auto"/>
            <w:left w:val="none" w:sz="0" w:space="0" w:color="auto"/>
            <w:bottom w:val="none" w:sz="0" w:space="0" w:color="auto"/>
            <w:right w:val="none" w:sz="0" w:space="0" w:color="auto"/>
          </w:divBdr>
        </w:div>
      </w:divsChild>
    </w:div>
    <w:div w:id="1993019557">
      <w:bodyDiv w:val="1"/>
      <w:marLeft w:val="0"/>
      <w:marRight w:val="0"/>
      <w:marTop w:val="0"/>
      <w:marBottom w:val="0"/>
      <w:divBdr>
        <w:top w:val="none" w:sz="0" w:space="0" w:color="auto"/>
        <w:left w:val="none" w:sz="0" w:space="0" w:color="auto"/>
        <w:bottom w:val="none" w:sz="0" w:space="0" w:color="auto"/>
        <w:right w:val="none" w:sz="0" w:space="0" w:color="auto"/>
      </w:divBdr>
    </w:div>
    <w:div w:id="1999453995">
      <w:bodyDiv w:val="1"/>
      <w:marLeft w:val="0"/>
      <w:marRight w:val="0"/>
      <w:marTop w:val="0"/>
      <w:marBottom w:val="0"/>
      <w:divBdr>
        <w:top w:val="none" w:sz="0" w:space="0" w:color="auto"/>
        <w:left w:val="none" w:sz="0" w:space="0" w:color="auto"/>
        <w:bottom w:val="none" w:sz="0" w:space="0" w:color="auto"/>
        <w:right w:val="none" w:sz="0" w:space="0" w:color="auto"/>
      </w:divBdr>
    </w:div>
    <w:div w:id="2006936973">
      <w:bodyDiv w:val="1"/>
      <w:marLeft w:val="0"/>
      <w:marRight w:val="0"/>
      <w:marTop w:val="0"/>
      <w:marBottom w:val="0"/>
      <w:divBdr>
        <w:top w:val="none" w:sz="0" w:space="0" w:color="auto"/>
        <w:left w:val="none" w:sz="0" w:space="0" w:color="auto"/>
        <w:bottom w:val="none" w:sz="0" w:space="0" w:color="auto"/>
        <w:right w:val="none" w:sz="0" w:space="0" w:color="auto"/>
      </w:divBdr>
    </w:div>
    <w:div w:id="2007587784">
      <w:bodyDiv w:val="1"/>
      <w:marLeft w:val="0"/>
      <w:marRight w:val="0"/>
      <w:marTop w:val="0"/>
      <w:marBottom w:val="0"/>
      <w:divBdr>
        <w:top w:val="none" w:sz="0" w:space="0" w:color="auto"/>
        <w:left w:val="none" w:sz="0" w:space="0" w:color="auto"/>
        <w:bottom w:val="none" w:sz="0" w:space="0" w:color="auto"/>
        <w:right w:val="none" w:sz="0" w:space="0" w:color="auto"/>
      </w:divBdr>
      <w:divsChild>
        <w:div w:id="827399550">
          <w:marLeft w:val="0"/>
          <w:marRight w:val="0"/>
          <w:marTop w:val="0"/>
          <w:marBottom w:val="0"/>
          <w:divBdr>
            <w:top w:val="none" w:sz="0" w:space="0" w:color="auto"/>
            <w:left w:val="none" w:sz="0" w:space="0" w:color="auto"/>
            <w:bottom w:val="none" w:sz="0" w:space="0" w:color="auto"/>
            <w:right w:val="none" w:sz="0" w:space="0" w:color="auto"/>
          </w:divBdr>
        </w:div>
        <w:div w:id="1556576309">
          <w:marLeft w:val="0"/>
          <w:marRight w:val="0"/>
          <w:marTop w:val="0"/>
          <w:marBottom w:val="0"/>
          <w:divBdr>
            <w:top w:val="none" w:sz="0" w:space="0" w:color="auto"/>
            <w:left w:val="none" w:sz="0" w:space="0" w:color="auto"/>
            <w:bottom w:val="none" w:sz="0" w:space="0" w:color="auto"/>
            <w:right w:val="none" w:sz="0" w:space="0" w:color="auto"/>
          </w:divBdr>
        </w:div>
        <w:div w:id="2137211640">
          <w:marLeft w:val="0"/>
          <w:marRight w:val="0"/>
          <w:marTop w:val="0"/>
          <w:marBottom w:val="0"/>
          <w:divBdr>
            <w:top w:val="none" w:sz="0" w:space="0" w:color="auto"/>
            <w:left w:val="none" w:sz="0" w:space="0" w:color="auto"/>
            <w:bottom w:val="none" w:sz="0" w:space="0" w:color="auto"/>
            <w:right w:val="none" w:sz="0" w:space="0" w:color="auto"/>
          </w:divBdr>
        </w:div>
        <w:div w:id="1644852959">
          <w:marLeft w:val="0"/>
          <w:marRight w:val="0"/>
          <w:marTop w:val="0"/>
          <w:marBottom w:val="0"/>
          <w:divBdr>
            <w:top w:val="none" w:sz="0" w:space="0" w:color="auto"/>
            <w:left w:val="none" w:sz="0" w:space="0" w:color="auto"/>
            <w:bottom w:val="none" w:sz="0" w:space="0" w:color="auto"/>
            <w:right w:val="none" w:sz="0" w:space="0" w:color="auto"/>
          </w:divBdr>
        </w:div>
        <w:div w:id="707074636">
          <w:marLeft w:val="0"/>
          <w:marRight w:val="0"/>
          <w:marTop w:val="0"/>
          <w:marBottom w:val="0"/>
          <w:divBdr>
            <w:top w:val="none" w:sz="0" w:space="0" w:color="auto"/>
            <w:left w:val="none" w:sz="0" w:space="0" w:color="auto"/>
            <w:bottom w:val="none" w:sz="0" w:space="0" w:color="auto"/>
            <w:right w:val="none" w:sz="0" w:space="0" w:color="auto"/>
          </w:divBdr>
        </w:div>
        <w:div w:id="214777483">
          <w:marLeft w:val="0"/>
          <w:marRight w:val="0"/>
          <w:marTop w:val="0"/>
          <w:marBottom w:val="0"/>
          <w:divBdr>
            <w:top w:val="none" w:sz="0" w:space="0" w:color="auto"/>
            <w:left w:val="none" w:sz="0" w:space="0" w:color="auto"/>
            <w:bottom w:val="none" w:sz="0" w:space="0" w:color="auto"/>
            <w:right w:val="none" w:sz="0" w:space="0" w:color="auto"/>
          </w:divBdr>
        </w:div>
      </w:divsChild>
    </w:div>
    <w:div w:id="2026130474">
      <w:bodyDiv w:val="1"/>
      <w:marLeft w:val="0"/>
      <w:marRight w:val="0"/>
      <w:marTop w:val="0"/>
      <w:marBottom w:val="0"/>
      <w:divBdr>
        <w:top w:val="none" w:sz="0" w:space="0" w:color="auto"/>
        <w:left w:val="none" w:sz="0" w:space="0" w:color="auto"/>
        <w:bottom w:val="none" w:sz="0" w:space="0" w:color="auto"/>
        <w:right w:val="none" w:sz="0" w:space="0" w:color="auto"/>
      </w:divBdr>
    </w:div>
    <w:div w:id="2031830782">
      <w:bodyDiv w:val="1"/>
      <w:marLeft w:val="0"/>
      <w:marRight w:val="0"/>
      <w:marTop w:val="0"/>
      <w:marBottom w:val="0"/>
      <w:divBdr>
        <w:top w:val="none" w:sz="0" w:space="0" w:color="auto"/>
        <w:left w:val="none" w:sz="0" w:space="0" w:color="auto"/>
        <w:bottom w:val="none" w:sz="0" w:space="0" w:color="auto"/>
        <w:right w:val="none" w:sz="0" w:space="0" w:color="auto"/>
      </w:divBdr>
      <w:divsChild>
        <w:div w:id="1963263984">
          <w:marLeft w:val="0"/>
          <w:marRight w:val="0"/>
          <w:marTop w:val="0"/>
          <w:marBottom w:val="0"/>
          <w:divBdr>
            <w:top w:val="none" w:sz="0" w:space="0" w:color="auto"/>
            <w:left w:val="none" w:sz="0" w:space="0" w:color="auto"/>
            <w:bottom w:val="none" w:sz="0" w:space="0" w:color="auto"/>
            <w:right w:val="none" w:sz="0" w:space="0" w:color="auto"/>
          </w:divBdr>
        </w:div>
        <w:div w:id="1145974250">
          <w:marLeft w:val="0"/>
          <w:marRight w:val="0"/>
          <w:marTop w:val="0"/>
          <w:marBottom w:val="0"/>
          <w:divBdr>
            <w:top w:val="none" w:sz="0" w:space="0" w:color="auto"/>
            <w:left w:val="none" w:sz="0" w:space="0" w:color="auto"/>
            <w:bottom w:val="none" w:sz="0" w:space="0" w:color="auto"/>
            <w:right w:val="none" w:sz="0" w:space="0" w:color="auto"/>
          </w:divBdr>
        </w:div>
        <w:div w:id="1575092779">
          <w:marLeft w:val="0"/>
          <w:marRight w:val="0"/>
          <w:marTop w:val="0"/>
          <w:marBottom w:val="0"/>
          <w:divBdr>
            <w:top w:val="none" w:sz="0" w:space="0" w:color="auto"/>
            <w:left w:val="none" w:sz="0" w:space="0" w:color="auto"/>
            <w:bottom w:val="none" w:sz="0" w:space="0" w:color="auto"/>
            <w:right w:val="none" w:sz="0" w:space="0" w:color="auto"/>
          </w:divBdr>
        </w:div>
        <w:div w:id="1639609063">
          <w:marLeft w:val="0"/>
          <w:marRight w:val="0"/>
          <w:marTop w:val="0"/>
          <w:marBottom w:val="0"/>
          <w:divBdr>
            <w:top w:val="none" w:sz="0" w:space="0" w:color="auto"/>
            <w:left w:val="none" w:sz="0" w:space="0" w:color="auto"/>
            <w:bottom w:val="none" w:sz="0" w:space="0" w:color="auto"/>
            <w:right w:val="none" w:sz="0" w:space="0" w:color="auto"/>
          </w:divBdr>
        </w:div>
        <w:div w:id="424422830">
          <w:marLeft w:val="0"/>
          <w:marRight w:val="0"/>
          <w:marTop w:val="0"/>
          <w:marBottom w:val="0"/>
          <w:divBdr>
            <w:top w:val="none" w:sz="0" w:space="0" w:color="auto"/>
            <w:left w:val="none" w:sz="0" w:space="0" w:color="auto"/>
            <w:bottom w:val="none" w:sz="0" w:space="0" w:color="auto"/>
            <w:right w:val="none" w:sz="0" w:space="0" w:color="auto"/>
          </w:divBdr>
        </w:div>
        <w:div w:id="683627224">
          <w:marLeft w:val="0"/>
          <w:marRight w:val="0"/>
          <w:marTop w:val="0"/>
          <w:marBottom w:val="0"/>
          <w:divBdr>
            <w:top w:val="none" w:sz="0" w:space="0" w:color="auto"/>
            <w:left w:val="none" w:sz="0" w:space="0" w:color="auto"/>
            <w:bottom w:val="none" w:sz="0" w:space="0" w:color="auto"/>
            <w:right w:val="none" w:sz="0" w:space="0" w:color="auto"/>
          </w:divBdr>
        </w:div>
      </w:divsChild>
    </w:div>
    <w:div w:id="2041740661">
      <w:bodyDiv w:val="1"/>
      <w:marLeft w:val="0"/>
      <w:marRight w:val="0"/>
      <w:marTop w:val="0"/>
      <w:marBottom w:val="0"/>
      <w:divBdr>
        <w:top w:val="none" w:sz="0" w:space="0" w:color="auto"/>
        <w:left w:val="none" w:sz="0" w:space="0" w:color="auto"/>
        <w:bottom w:val="none" w:sz="0" w:space="0" w:color="auto"/>
        <w:right w:val="none" w:sz="0" w:space="0" w:color="auto"/>
      </w:divBdr>
    </w:div>
    <w:div w:id="2041780131">
      <w:bodyDiv w:val="1"/>
      <w:marLeft w:val="0"/>
      <w:marRight w:val="0"/>
      <w:marTop w:val="0"/>
      <w:marBottom w:val="0"/>
      <w:divBdr>
        <w:top w:val="none" w:sz="0" w:space="0" w:color="auto"/>
        <w:left w:val="none" w:sz="0" w:space="0" w:color="auto"/>
        <w:bottom w:val="none" w:sz="0" w:space="0" w:color="auto"/>
        <w:right w:val="none" w:sz="0" w:space="0" w:color="auto"/>
      </w:divBdr>
    </w:div>
    <w:div w:id="2042171113">
      <w:bodyDiv w:val="1"/>
      <w:marLeft w:val="0"/>
      <w:marRight w:val="0"/>
      <w:marTop w:val="0"/>
      <w:marBottom w:val="0"/>
      <w:divBdr>
        <w:top w:val="none" w:sz="0" w:space="0" w:color="auto"/>
        <w:left w:val="none" w:sz="0" w:space="0" w:color="auto"/>
        <w:bottom w:val="none" w:sz="0" w:space="0" w:color="auto"/>
        <w:right w:val="none" w:sz="0" w:space="0" w:color="auto"/>
      </w:divBdr>
    </w:div>
    <w:div w:id="2044010851">
      <w:bodyDiv w:val="1"/>
      <w:marLeft w:val="0"/>
      <w:marRight w:val="0"/>
      <w:marTop w:val="0"/>
      <w:marBottom w:val="0"/>
      <w:divBdr>
        <w:top w:val="none" w:sz="0" w:space="0" w:color="auto"/>
        <w:left w:val="none" w:sz="0" w:space="0" w:color="auto"/>
        <w:bottom w:val="none" w:sz="0" w:space="0" w:color="auto"/>
        <w:right w:val="none" w:sz="0" w:space="0" w:color="auto"/>
      </w:divBdr>
    </w:div>
    <w:div w:id="2057778038">
      <w:bodyDiv w:val="1"/>
      <w:marLeft w:val="0"/>
      <w:marRight w:val="0"/>
      <w:marTop w:val="0"/>
      <w:marBottom w:val="0"/>
      <w:divBdr>
        <w:top w:val="none" w:sz="0" w:space="0" w:color="auto"/>
        <w:left w:val="none" w:sz="0" w:space="0" w:color="auto"/>
        <w:bottom w:val="none" w:sz="0" w:space="0" w:color="auto"/>
        <w:right w:val="none" w:sz="0" w:space="0" w:color="auto"/>
      </w:divBdr>
    </w:div>
    <w:div w:id="2067485829">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 w:id="2073039766">
      <w:bodyDiv w:val="1"/>
      <w:marLeft w:val="0"/>
      <w:marRight w:val="0"/>
      <w:marTop w:val="0"/>
      <w:marBottom w:val="0"/>
      <w:divBdr>
        <w:top w:val="none" w:sz="0" w:space="0" w:color="auto"/>
        <w:left w:val="none" w:sz="0" w:space="0" w:color="auto"/>
        <w:bottom w:val="none" w:sz="0" w:space="0" w:color="auto"/>
        <w:right w:val="none" w:sz="0" w:space="0" w:color="auto"/>
      </w:divBdr>
      <w:divsChild>
        <w:div w:id="616180978">
          <w:marLeft w:val="0"/>
          <w:marRight w:val="0"/>
          <w:marTop w:val="0"/>
          <w:marBottom w:val="0"/>
          <w:divBdr>
            <w:top w:val="none" w:sz="0" w:space="0" w:color="auto"/>
            <w:left w:val="none" w:sz="0" w:space="0" w:color="auto"/>
            <w:bottom w:val="none" w:sz="0" w:space="0" w:color="auto"/>
            <w:right w:val="none" w:sz="0" w:space="0" w:color="auto"/>
          </w:divBdr>
        </w:div>
        <w:div w:id="1490368472">
          <w:marLeft w:val="0"/>
          <w:marRight w:val="0"/>
          <w:marTop w:val="0"/>
          <w:marBottom w:val="0"/>
          <w:divBdr>
            <w:top w:val="none" w:sz="0" w:space="0" w:color="auto"/>
            <w:left w:val="none" w:sz="0" w:space="0" w:color="auto"/>
            <w:bottom w:val="none" w:sz="0" w:space="0" w:color="auto"/>
            <w:right w:val="none" w:sz="0" w:space="0" w:color="auto"/>
          </w:divBdr>
        </w:div>
        <w:div w:id="1877496820">
          <w:marLeft w:val="0"/>
          <w:marRight w:val="0"/>
          <w:marTop w:val="0"/>
          <w:marBottom w:val="0"/>
          <w:divBdr>
            <w:top w:val="none" w:sz="0" w:space="0" w:color="auto"/>
            <w:left w:val="none" w:sz="0" w:space="0" w:color="auto"/>
            <w:bottom w:val="none" w:sz="0" w:space="0" w:color="auto"/>
            <w:right w:val="none" w:sz="0" w:space="0" w:color="auto"/>
          </w:divBdr>
        </w:div>
        <w:div w:id="450324848">
          <w:marLeft w:val="0"/>
          <w:marRight w:val="0"/>
          <w:marTop w:val="0"/>
          <w:marBottom w:val="0"/>
          <w:divBdr>
            <w:top w:val="none" w:sz="0" w:space="0" w:color="auto"/>
            <w:left w:val="none" w:sz="0" w:space="0" w:color="auto"/>
            <w:bottom w:val="none" w:sz="0" w:space="0" w:color="auto"/>
            <w:right w:val="none" w:sz="0" w:space="0" w:color="auto"/>
          </w:divBdr>
        </w:div>
      </w:divsChild>
    </w:div>
    <w:div w:id="2075422919">
      <w:bodyDiv w:val="1"/>
      <w:marLeft w:val="0"/>
      <w:marRight w:val="0"/>
      <w:marTop w:val="0"/>
      <w:marBottom w:val="0"/>
      <w:divBdr>
        <w:top w:val="none" w:sz="0" w:space="0" w:color="auto"/>
        <w:left w:val="none" w:sz="0" w:space="0" w:color="auto"/>
        <w:bottom w:val="none" w:sz="0" w:space="0" w:color="auto"/>
        <w:right w:val="none" w:sz="0" w:space="0" w:color="auto"/>
      </w:divBdr>
      <w:divsChild>
        <w:div w:id="1187796337">
          <w:marLeft w:val="0"/>
          <w:marRight w:val="0"/>
          <w:marTop w:val="0"/>
          <w:marBottom w:val="0"/>
          <w:divBdr>
            <w:top w:val="none" w:sz="0" w:space="0" w:color="auto"/>
            <w:left w:val="none" w:sz="0" w:space="0" w:color="auto"/>
            <w:bottom w:val="none" w:sz="0" w:space="0" w:color="auto"/>
            <w:right w:val="none" w:sz="0" w:space="0" w:color="auto"/>
          </w:divBdr>
        </w:div>
        <w:div w:id="1325742559">
          <w:marLeft w:val="0"/>
          <w:marRight w:val="0"/>
          <w:marTop w:val="0"/>
          <w:marBottom w:val="0"/>
          <w:divBdr>
            <w:top w:val="none" w:sz="0" w:space="0" w:color="auto"/>
            <w:left w:val="none" w:sz="0" w:space="0" w:color="auto"/>
            <w:bottom w:val="none" w:sz="0" w:space="0" w:color="auto"/>
            <w:right w:val="none" w:sz="0" w:space="0" w:color="auto"/>
          </w:divBdr>
        </w:div>
      </w:divsChild>
    </w:div>
    <w:div w:id="2078631362">
      <w:bodyDiv w:val="1"/>
      <w:marLeft w:val="0"/>
      <w:marRight w:val="0"/>
      <w:marTop w:val="0"/>
      <w:marBottom w:val="0"/>
      <w:divBdr>
        <w:top w:val="none" w:sz="0" w:space="0" w:color="auto"/>
        <w:left w:val="none" w:sz="0" w:space="0" w:color="auto"/>
        <w:bottom w:val="none" w:sz="0" w:space="0" w:color="auto"/>
        <w:right w:val="none" w:sz="0" w:space="0" w:color="auto"/>
      </w:divBdr>
    </w:div>
    <w:div w:id="2079357976">
      <w:bodyDiv w:val="1"/>
      <w:marLeft w:val="0"/>
      <w:marRight w:val="0"/>
      <w:marTop w:val="0"/>
      <w:marBottom w:val="0"/>
      <w:divBdr>
        <w:top w:val="none" w:sz="0" w:space="0" w:color="auto"/>
        <w:left w:val="none" w:sz="0" w:space="0" w:color="auto"/>
        <w:bottom w:val="none" w:sz="0" w:space="0" w:color="auto"/>
        <w:right w:val="none" w:sz="0" w:space="0" w:color="auto"/>
      </w:divBdr>
    </w:div>
    <w:div w:id="2091612250">
      <w:bodyDiv w:val="1"/>
      <w:marLeft w:val="0"/>
      <w:marRight w:val="0"/>
      <w:marTop w:val="0"/>
      <w:marBottom w:val="0"/>
      <w:divBdr>
        <w:top w:val="none" w:sz="0" w:space="0" w:color="auto"/>
        <w:left w:val="none" w:sz="0" w:space="0" w:color="auto"/>
        <w:bottom w:val="none" w:sz="0" w:space="0" w:color="auto"/>
        <w:right w:val="none" w:sz="0" w:space="0" w:color="auto"/>
      </w:divBdr>
    </w:div>
    <w:div w:id="2092307792">
      <w:bodyDiv w:val="1"/>
      <w:marLeft w:val="0"/>
      <w:marRight w:val="0"/>
      <w:marTop w:val="0"/>
      <w:marBottom w:val="0"/>
      <w:divBdr>
        <w:top w:val="none" w:sz="0" w:space="0" w:color="auto"/>
        <w:left w:val="none" w:sz="0" w:space="0" w:color="auto"/>
        <w:bottom w:val="none" w:sz="0" w:space="0" w:color="auto"/>
        <w:right w:val="none" w:sz="0" w:space="0" w:color="auto"/>
      </w:divBdr>
      <w:divsChild>
        <w:div w:id="1238831843">
          <w:marLeft w:val="0"/>
          <w:marRight w:val="0"/>
          <w:marTop w:val="0"/>
          <w:marBottom w:val="0"/>
          <w:divBdr>
            <w:top w:val="none" w:sz="0" w:space="0" w:color="auto"/>
            <w:left w:val="none" w:sz="0" w:space="0" w:color="auto"/>
            <w:bottom w:val="none" w:sz="0" w:space="0" w:color="auto"/>
            <w:right w:val="none" w:sz="0" w:space="0" w:color="auto"/>
          </w:divBdr>
        </w:div>
        <w:div w:id="187526982">
          <w:marLeft w:val="0"/>
          <w:marRight w:val="0"/>
          <w:marTop w:val="0"/>
          <w:marBottom w:val="0"/>
          <w:divBdr>
            <w:top w:val="none" w:sz="0" w:space="0" w:color="auto"/>
            <w:left w:val="none" w:sz="0" w:space="0" w:color="auto"/>
            <w:bottom w:val="none" w:sz="0" w:space="0" w:color="auto"/>
            <w:right w:val="none" w:sz="0" w:space="0" w:color="auto"/>
          </w:divBdr>
        </w:div>
        <w:div w:id="2003391142">
          <w:marLeft w:val="0"/>
          <w:marRight w:val="0"/>
          <w:marTop w:val="0"/>
          <w:marBottom w:val="0"/>
          <w:divBdr>
            <w:top w:val="none" w:sz="0" w:space="0" w:color="auto"/>
            <w:left w:val="none" w:sz="0" w:space="0" w:color="auto"/>
            <w:bottom w:val="none" w:sz="0" w:space="0" w:color="auto"/>
            <w:right w:val="none" w:sz="0" w:space="0" w:color="auto"/>
          </w:divBdr>
        </w:div>
        <w:div w:id="1437362953">
          <w:marLeft w:val="0"/>
          <w:marRight w:val="0"/>
          <w:marTop w:val="0"/>
          <w:marBottom w:val="0"/>
          <w:divBdr>
            <w:top w:val="none" w:sz="0" w:space="0" w:color="auto"/>
            <w:left w:val="none" w:sz="0" w:space="0" w:color="auto"/>
            <w:bottom w:val="none" w:sz="0" w:space="0" w:color="auto"/>
            <w:right w:val="none" w:sz="0" w:space="0" w:color="auto"/>
          </w:divBdr>
        </w:div>
        <w:div w:id="1432892658">
          <w:marLeft w:val="0"/>
          <w:marRight w:val="0"/>
          <w:marTop w:val="0"/>
          <w:marBottom w:val="0"/>
          <w:divBdr>
            <w:top w:val="none" w:sz="0" w:space="0" w:color="auto"/>
            <w:left w:val="none" w:sz="0" w:space="0" w:color="auto"/>
            <w:bottom w:val="none" w:sz="0" w:space="0" w:color="auto"/>
            <w:right w:val="none" w:sz="0" w:space="0" w:color="auto"/>
          </w:divBdr>
        </w:div>
        <w:div w:id="1633100070">
          <w:marLeft w:val="0"/>
          <w:marRight w:val="0"/>
          <w:marTop w:val="0"/>
          <w:marBottom w:val="0"/>
          <w:divBdr>
            <w:top w:val="none" w:sz="0" w:space="0" w:color="auto"/>
            <w:left w:val="none" w:sz="0" w:space="0" w:color="auto"/>
            <w:bottom w:val="none" w:sz="0" w:space="0" w:color="auto"/>
            <w:right w:val="none" w:sz="0" w:space="0" w:color="auto"/>
          </w:divBdr>
        </w:div>
      </w:divsChild>
    </w:div>
    <w:div w:id="2104952565">
      <w:bodyDiv w:val="1"/>
      <w:marLeft w:val="0"/>
      <w:marRight w:val="0"/>
      <w:marTop w:val="0"/>
      <w:marBottom w:val="0"/>
      <w:divBdr>
        <w:top w:val="none" w:sz="0" w:space="0" w:color="auto"/>
        <w:left w:val="none" w:sz="0" w:space="0" w:color="auto"/>
        <w:bottom w:val="none" w:sz="0" w:space="0" w:color="auto"/>
        <w:right w:val="none" w:sz="0" w:space="0" w:color="auto"/>
      </w:divBdr>
    </w:div>
    <w:div w:id="2106993022">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3">
          <w:marLeft w:val="0"/>
          <w:marRight w:val="0"/>
          <w:marTop w:val="0"/>
          <w:marBottom w:val="0"/>
          <w:divBdr>
            <w:top w:val="none" w:sz="0" w:space="0" w:color="auto"/>
            <w:left w:val="none" w:sz="0" w:space="0" w:color="auto"/>
            <w:bottom w:val="none" w:sz="0" w:space="0" w:color="auto"/>
            <w:right w:val="none" w:sz="0" w:space="0" w:color="auto"/>
          </w:divBdr>
        </w:div>
        <w:div w:id="747770770">
          <w:marLeft w:val="0"/>
          <w:marRight w:val="0"/>
          <w:marTop w:val="0"/>
          <w:marBottom w:val="0"/>
          <w:divBdr>
            <w:top w:val="none" w:sz="0" w:space="0" w:color="auto"/>
            <w:left w:val="none" w:sz="0" w:space="0" w:color="auto"/>
            <w:bottom w:val="none" w:sz="0" w:space="0" w:color="auto"/>
            <w:right w:val="none" w:sz="0" w:space="0" w:color="auto"/>
          </w:divBdr>
        </w:div>
      </w:divsChild>
    </w:div>
    <w:div w:id="2129010333">
      <w:bodyDiv w:val="1"/>
      <w:marLeft w:val="0"/>
      <w:marRight w:val="0"/>
      <w:marTop w:val="0"/>
      <w:marBottom w:val="0"/>
      <w:divBdr>
        <w:top w:val="none" w:sz="0" w:space="0" w:color="auto"/>
        <w:left w:val="none" w:sz="0" w:space="0" w:color="auto"/>
        <w:bottom w:val="none" w:sz="0" w:space="0" w:color="auto"/>
        <w:right w:val="none" w:sz="0" w:space="0" w:color="auto"/>
      </w:divBdr>
    </w:div>
    <w:div w:id="2134789861">
      <w:bodyDiv w:val="1"/>
      <w:marLeft w:val="0"/>
      <w:marRight w:val="0"/>
      <w:marTop w:val="0"/>
      <w:marBottom w:val="0"/>
      <w:divBdr>
        <w:top w:val="none" w:sz="0" w:space="0" w:color="auto"/>
        <w:left w:val="none" w:sz="0" w:space="0" w:color="auto"/>
        <w:bottom w:val="none" w:sz="0" w:space="0" w:color="auto"/>
        <w:right w:val="none" w:sz="0" w:space="0" w:color="auto"/>
      </w:divBdr>
      <w:divsChild>
        <w:div w:id="1379280841">
          <w:marLeft w:val="0"/>
          <w:marRight w:val="0"/>
          <w:marTop w:val="0"/>
          <w:marBottom w:val="0"/>
          <w:divBdr>
            <w:top w:val="none" w:sz="0" w:space="0" w:color="auto"/>
            <w:left w:val="none" w:sz="0" w:space="0" w:color="auto"/>
            <w:bottom w:val="none" w:sz="0" w:space="0" w:color="auto"/>
            <w:right w:val="none" w:sz="0" w:space="0" w:color="auto"/>
          </w:divBdr>
        </w:div>
        <w:div w:id="1286159224">
          <w:marLeft w:val="0"/>
          <w:marRight w:val="0"/>
          <w:marTop w:val="0"/>
          <w:marBottom w:val="0"/>
          <w:divBdr>
            <w:top w:val="none" w:sz="0" w:space="0" w:color="auto"/>
            <w:left w:val="none" w:sz="0" w:space="0" w:color="auto"/>
            <w:bottom w:val="none" w:sz="0" w:space="0" w:color="auto"/>
            <w:right w:val="none" w:sz="0" w:space="0" w:color="auto"/>
          </w:divBdr>
        </w:div>
        <w:div w:id="1471365176">
          <w:marLeft w:val="0"/>
          <w:marRight w:val="0"/>
          <w:marTop w:val="0"/>
          <w:marBottom w:val="0"/>
          <w:divBdr>
            <w:top w:val="none" w:sz="0" w:space="0" w:color="auto"/>
            <w:left w:val="none" w:sz="0" w:space="0" w:color="auto"/>
            <w:bottom w:val="none" w:sz="0" w:space="0" w:color="auto"/>
            <w:right w:val="none" w:sz="0" w:space="0" w:color="auto"/>
          </w:divBdr>
        </w:div>
        <w:div w:id="30345408">
          <w:marLeft w:val="0"/>
          <w:marRight w:val="0"/>
          <w:marTop w:val="0"/>
          <w:marBottom w:val="0"/>
          <w:divBdr>
            <w:top w:val="none" w:sz="0" w:space="0" w:color="auto"/>
            <w:left w:val="none" w:sz="0" w:space="0" w:color="auto"/>
            <w:bottom w:val="none" w:sz="0" w:space="0" w:color="auto"/>
            <w:right w:val="none" w:sz="0" w:space="0" w:color="auto"/>
          </w:divBdr>
        </w:div>
        <w:div w:id="2023507346">
          <w:marLeft w:val="0"/>
          <w:marRight w:val="0"/>
          <w:marTop w:val="0"/>
          <w:marBottom w:val="0"/>
          <w:divBdr>
            <w:top w:val="none" w:sz="0" w:space="0" w:color="auto"/>
            <w:left w:val="none" w:sz="0" w:space="0" w:color="auto"/>
            <w:bottom w:val="none" w:sz="0" w:space="0" w:color="auto"/>
            <w:right w:val="none" w:sz="0" w:space="0" w:color="auto"/>
          </w:divBdr>
        </w:div>
        <w:div w:id="1580140573">
          <w:marLeft w:val="0"/>
          <w:marRight w:val="0"/>
          <w:marTop w:val="0"/>
          <w:marBottom w:val="0"/>
          <w:divBdr>
            <w:top w:val="none" w:sz="0" w:space="0" w:color="auto"/>
            <w:left w:val="none" w:sz="0" w:space="0" w:color="auto"/>
            <w:bottom w:val="none" w:sz="0" w:space="0" w:color="auto"/>
            <w:right w:val="none" w:sz="0" w:space="0" w:color="auto"/>
          </w:divBdr>
        </w:div>
        <w:div w:id="837186741">
          <w:marLeft w:val="0"/>
          <w:marRight w:val="0"/>
          <w:marTop w:val="0"/>
          <w:marBottom w:val="0"/>
          <w:divBdr>
            <w:top w:val="none" w:sz="0" w:space="0" w:color="auto"/>
            <w:left w:val="none" w:sz="0" w:space="0" w:color="auto"/>
            <w:bottom w:val="none" w:sz="0" w:space="0" w:color="auto"/>
            <w:right w:val="none" w:sz="0" w:space="0" w:color="auto"/>
          </w:divBdr>
        </w:div>
      </w:divsChild>
    </w:div>
    <w:div w:id="2143500426">
      <w:bodyDiv w:val="1"/>
      <w:marLeft w:val="0"/>
      <w:marRight w:val="0"/>
      <w:marTop w:val="0"/>
      <w:marBottom w:val="0"/>
      <w:divBdr>
        <w:top w:val="none" w:sz="0" w:space="0" w:color="auto"/>
        <w:left w:val="none" w:sz="0" w:space="0" w:color="auto"/>
        <w:bottom w:val="none" w:sz="0" w:space="0" w:color="auto"/>
        <w:right w:val="none" w:sz="0" w:space="0" w:color="auto"/>
      </w:divBdr>
      <w:divsChild>
        <w:div w:id="1906065657">
          <w:marLeft w:val="0"/>
          <w:marRight w:val="0"/>
          <w:marTop w:val="0"/>
          <w:marBottom w:val="0"/>
          <w:divBdr>
            <w:top w:val="none" w:sz="0" w:space="0" w:color="auto"/>
            <w:left w:val="none" w:sz="0" w:space="0" w:color="auto"/>
            <w:bottom w:val="none" w:sz="0" w:space="0" w:color="auto"/>
            <w:right w:val="none" w:sz="0" w:space="0" w:color="auto"/>
          </w:divBdr>
        </w:div>
        <w:div w:id="1743327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4620BEF-0BCD-5441-A65B-13010B0DF764}"/>
      </w:docPartPr>
      <w:docPartBody>
        <w:p w:rsidR="000C4F7F" w:rsidRDefault="002219C6">
          <w:r w:rsidRPr="00B041A1">
            <w:rPr>
              <w:rStyle w:val="PlaceholderText"/>
            </w:rPr>
            <w:t>Click or tap here to enter text.</w:t>
          </w:r>
        </w:p>
      </w:docPartBody>
    </w:docPart>
    <w:docPart>
      <w:docPartPr>
        <w:name w:val="E045BFB93188EF4282AF35D7BA6496C6"/>
        <w:category>
          <w:name w:val="General"/>
          <w:gallery w:val="placeholder"/>
        </w:category>
        <w:types>
          <w:type w:val="bbPlcHdr"/>
        </w:types>
        <w:behaviors>
          <w:behavior w:val="content"/>
        </w:behaviors>
        <w:guid w:val="{6B872279-2D2D-7547-AC15-8F99E39E3950}"/>
      </w:docPartPr>
      <w:docPartBody>
        <w:p w:rsidR="00C817D2" w:rsidRDefault="000C4F7F" w:rsidP="000C4F7F">
          <w:pPr>
            <w:pStyle w:val="E045BFB93188EF4282AF35D7BA6496C6"/>
          </w:pPr>
          <w:r w:rsidRPr="00B041A1">
            <w:rPr>
              <w:rStyle w:val="PlaceholderText"/>
            </w:rPr>
            <w:t>Click or tap here to enter text.</w:t>
          </w:r>
        </w:p>
      </w:docPartBody>
    </w:docPart>
    <w:docPart>
      <w:docPartPr>
        <w:name w:val="2DFAD65977302D4884F9E3374278B3D3"/>
        <w:category>
          <w:name w:val="General"/>
          <w:gallery w:val="placeholder"/>
        </w:category>
        <w:types>
          <w:type w:val="bbPlcHdr"/>
        </w:types>
        <w:behaviors>
          <w:behavior w:val="content"/>
        </w:behaviors>
        <w:guid w:val="{D09B7269-87F4-7943-AC00-F11DAF01293C}"/>
      </w:docPartPr>
      <w:docPartBody>
        <w:p w:rsidR="00C817D2" w:rsidRDefault="000C4F7F" w:rsidP="000C4F7F">
          <w:pPr>
            <w:pStyle w:val="2DFAD65977302D4884F9E3374278B3D3"/>
          </w:pPr>
          <w:r w:rsidRPr="00B041A1">
            <w:rPr>
              <w:rStyle w:val="PlaceholderText"/>
            </w:rPr>
            <w:t>Click or tap here to enter text.</w:t>
          </w:r>
        </w:p>
      </w:docPartBody>
    </w:docPart>
    <w:docPart>
      <w:docPartPr>
        <w:name w:val="C6D2A828F8D04E4D91E97C1526202065"/>
        <w:category>
          <w:name w:val="General"/>
          <w:gallery w:val="placeholder"/>
        </w:category>
        <w:types>
          <w:type w:val="bbPlcHdr"/>
        </w:types>
        <w:behaviors>
          <w:behavior w:val="content"/>
        </w:behaviors>
        <w:guid w:val="{23928DB3-42DD-4440-8156-D34CD83B50A8}"/>
      </w:docPartPr>
      <w:docPartBody>
        <w:p w:rsidR="00000000" w:rsidRDefault="001D7C6B" w:rsidP="001D7C6B">
          <w:pPr>
            <w:pStyle w:val="C6D2A828F8D04E4D91E97C1526202065"/>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0C4F7F"/>
    <w:rsid w:val="00106EDA"/>
    <w:rsid w:val="001D7C6B"/>
    <w:rsid w:val="002219C6"/>
    <w:rsid w:val="002415E4"/>
    <w:rsid w:val="00427250"/>
    <w:rsid w:val="005D25D3"/>
    <w:rsid w:val="006D3DD0"/>
    <w:rsid w:val="00741166"/>
    <w:rsid w:val="00762296"/>
    <w:rsid w:val="008D1C25"/>
    <w:rsid w:val="008F7E66"/>
    <w:rsid w:val="00963945"/>
    <w:rsid w:val="009D4CEB"/>
    <w:rsid w:val="00A5045F"/>
    <w:rsid w:val="00AA35A9"/>
    <w:rsid w:val="00B2595D"/>
    <w:rsid w:val="00C817D2"/>
    <w:rsid w:val="00C872CF"/>
    <w:rsid w:val="00CA5828"/>
    <w:rsid w:val="00D5440E"/>
    <w:rsid w:val="00DD3D19"/>
    <w:rsid w:val="00E1003B"/>
    <w:rsid w:val="00EE2AB7"/>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7C6B"/>
    <w:rPr>
      <w:color w:val="808080"/>
    </w:rPr>
  </w:style>
  <w:style w:type="paragraph" w:customStyle="1" w:styleId="E8E21E9103C8A14DBD67E726BF730441">
    <w:name w:val="E8E21E9103C8A14DBD67E726BF730441"/>
    <w:rsid w:val="00427250"/>
  </w:style>
  <w:style w:type="paragraph" w:customStyle="1" w:styleId="C6D2A828F8D04E4D91E97C1526202065">
    <w:name w:val="C6D2A828F8D04E4D91E97C1526202065"/>
    <w:rsid w:val="001D7C6B"/>
  </w:style>
  <w:style w:type="paragraph" w:customStyle="1" w:styleId="E045BFB93188EF4282AF35D7BA6496C6">
    <w:name w:val="E045BFB93188EF4282AF35D7BA6496C6"/>
    <w:rsid w:val="000C4F7F"/>
  </w:style>
  <w:style w:type="paragraph" w:customStyle="1" w:styleId="2DFAD65977302D4884F9E3374278B3D3">
    <w:name w:val="2DFAD65977302D4884F9E3374278B3D3"/>
    <w:rsid w:val="000C4F7F"/>
  </w:style>
  <w:style w:type="paragraph" w:customStyle="1" w:styleId="483411F73BD5F1478D79AD53E570EF10">
    <w:name w:val="483411F73BD5F1478D79AD53E570EF10"/>
    <w:rsid w:val="00CA5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&quot;,&quot;citationItems&quot;:[{&quot;id&quot;:&quot;263f6434-09c3-35db-afbd-0eb1f430473f&quot;,&quot;itemData&quot;:{&quot;type&quot;:&quot;article-journal&quot;,&quot;id&quot;:&quot;263f6434-09c3-35db-afbd-0eb1f430473f&quot;,&quot;title&quot;:&quot;Growth of mature boreal Norway spruce was not affected by elevated [CO&lt;sub&gt;2&lt;/sub&gt;]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f5a79d59-c874-40d3-8c3e-b7cb5fccd086&quot;,&quot;properties&quot;:{&quot;noteIndex&quot;:0},&quot;isEdited&quot;:false,&quot;manualOverride&quot;:{&quot;isManuallyOverridden&quot;:true,&quot;citeprocText&quot;:&quot;(Stocker &lt;i&gt;et al.&lt;/i&gt;, 2025)&quot;,&quot;manualOverrideText&quot;:&quot;Stocker et al., 2025)&quot;},&quot;citationTag&quot;:&quot;MENDELEY_CITATION_v3_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&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f6958ee-bdb8-49d0-9155-b15021179a93&quot;,&quot;properties&quot;:{&quot;noteIndex&quot;:0},&quot;isEdited&quot;:false,&quot;manualOverride&quot;:{&quot;isManuallyOverridden&quot;:false,&quot;citeprocText&quot;:&quot;(Smith &lt;i&gt;et al.&lt;/i&gt;, 2019; Harrison &lt;i&gt;et al.&lt;/i&gt;, 2021; Stocker &lt;i&gt;et al.&lt;/i&gt;, 2025)&quot;,&quot;manualOverrideText&quot;:&quot;&quot;},&quot;citationTag&quot;:&quot;MENDELEY_CITATION_v3_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LH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a682e987-1248-31db-8cf9-297b792f788b&quot;,&quot;itemData&quot;:{&quot;type&quot;:&quot;article-journal&quot;,&quot;id&quot;:&quot;a682e987-1248-31db-8cf9-297b792f788b&quot;,&quot;title&quot;:&quot;Global photosynthetic capacity is optimized to the environment&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Wright&quot;,&quot;given&quot;:&quot;Ian J&quot;,&quot;parse-names&quot;:false,&quot;dropping-particle&quot;:&quot;&quot;,&quot;non-dropping-particle&quot;:&quot;&quot;},{&quot;family&quot;:&quot;Niinemets&quot;,&quot;given&quot;:&quot;Ülo&quot;,&quot;parse-names&quot;:false,&quot;dropping-particle&quot;:&quot;&quot;,&quot;non-dropping-particle&quot;:&quot;&quot;},{&quot;family&quot;:&quot;Crous&quot;,&quot;given&quot;:&quot;Kristine Y&quot;,&quot;parse-names&quot;:false,&quot;dropping-particle&quot;:&quot;&quot;,&quot;non-dropping-particle&quot;:&quot;&quot;},{&quot;family&quot;:&quot;Domingues&quot;,&quot;given&quot;:&quot;Tomas F&quot;,&quot;parse-names&quot;:false,&quot;dropping-particle&quot;:&quot;&quot;,&quot;non-dropping-particle&quot;:&quot;&quot;},{&quot;family&quot;:&quot;Guerrieri&quot;,&quot;given&quot;:&quot;Rossella&quot;,&quot;parse-names&quot;:false,&quot;dropping-particle&quot;:&quot;&quot;,&quot;non-dropping-particle&quot;:&quot;&quot;},{&quot;family&quot;:&quot;Ishida&quot;,&quot;given&quot;:&quot;F Yoko&quot;,&quot;parse-names&quot;:false,&quot;dropping-particle&quot;:&quot;&quot;,&quot;non-dropping-particle&quot;:&quot;&quot;},{&quot;family&quot;:&quot;Kattge&quot;,&quot;given&quot;:&quot;Jens&quot;,&quot;parse-names&quot;:false,&quot;dropping-particle&quot;:&quot;&quot;,&quot;non-dropping-particle&quot;:&quot;&quot;},{&quot;family&quot;:&quot;Kruger&quot;,&quot;given&quot;:&quot;Eric L&quot;,&quot;parse-names&quot;:false,&quot;dropping-particle&quot;:&quot;&quot;,&quot;non-dropping-particle&quot;:&quot;&quot;},{&quot;family&quot;:&quot;Maire&quot;,&quot;given&quot;:&quot;Vincent&quot;,&quot;parse-names&quot;:false,&quot;dropping-particle&quot;:&quot;&quot;,&quot;non-dropping-particle&quot;:&quot;&quot;},{&quot;family&quot;:&quot;Rogers&quot;,&quot;given&quot;:&quot;Alistair&quot;,&quot;parse-names&quot;:false,&quot;dropping-particle&quot;:&quot;&quot;,&quot;non-dropping-particle&quot;:&quot;&quot;},{&quot;family&quot;:&quot;Serbin&quot;,&quot;given&quot;:&quot;Shawn P&quot;,&quot;parse-names&quot;:false,&quot;dropping-particle&quot;:&quot;&quot;,&quot;non-dropping-particle&quot;:&quot;&quot;},{&quot;family&quot;:&quot;Tarvainen&quot;,&quot;given&quot;:&quot;Lasse&quot;,&quot;parse-names&quot;:false,&quot;dropping-particle&quot;:&quot;&quot;,&quot;non-dropping-particle&quot;:&quot;&quot;},{&quot;family&quot;:&quot;Togashi&quot;,&quot;given&quot;:&quot;Henrique F&quot;,&quot;parse-names&quot;:false,&quot;dropping-particle&quot;:&quot;&quot;,&quot;non-dropping-particle&quot;:&quot;&quot;},{&quot;family&quot;:&quot;Townsend&quot;,&quot;given&quot;:&quot;Philip A&quot;,&quot;parse-names&quot;:false,&quot;dropping-particle&quot;:&quot;&quot;,&quot;non-dropping-particle&quot;:&quot;&quot;},{&quot;family&quot;:&quot;Wang&quot;,&quot;given&quot;:&quot;Meng&quot;,&quot;parse-names&quot;:false,&quot;dropping-particle&quot;:&quot;&quot;,&quot;non-dropping-particle&quot;:&quot;&quot;},{&quot;family&quot;:&quot;Weerasinghe&quot;,&quot;given&quot;:&quot;Lasantha K&quot;,&quot;parse-names&quot;:false,&quot;dropping-particle&quot;:&quot;&quot;,&quot;non-dropping-particle&quot;:&quot;&quot;},{&quot;family&quot;:&quot;Zhou&quot;,&quot;given&quot;:&quot;Shuang-Xi&quot;,&quot;parse-names&quot;:false,&quot;dropping-particle&quot;:&quot;&quot;,&quot;non-dropping-particle&quot;:&quot;&quot;}],&quot;container-title&quot;:&quot;Ecology Letters&quot;,&quot;container-title-short&quot;:&quot;Ecol Lett&quot;,&quot;DOI&quot;:&quot;10.1111/ele.13210&quot;,&quot;ISSN&quot;:&quot;1461-023X&quot;,&quot;URL&quot;:&quot;https://onlinelibrary.wiley.com/doi/10.1111/ele.13210&quot;,&quot;issued&quot;:{&quot;date-parts&quot;:[[2019,3,4]]},&quot;page&quot;:&quot;506-517&quot;,&quot;abstract&quot;:&quo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quot;,&quot;issue&quot;:&quot;3&quot;,&quot;volume&quot;:&quot;22&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citationID&quot;:&quot;MENDELEY_CITATION_de4c64bc-832d-4959-8e84-6bd75340b8bb&quot;,&quot;properties&quot;:{&quot;noteIndex&quot;:0},&quot;isEdited&quot;:false,&quot;manualOverride&quot;:{&quot;isManuallyOverridden&quot;:false,&quot;citeprocText&quot;:&quot;(Wright &lt;i&gt;et al.&lt;/i&gt;, 2003; Harrison &lt;i&gt;et al.&lt;/i&gt;, 2021; Stocker &lt;i&gt;et al.&lt;/i&gt;, 2025)&quot;,&quot;manualOverrideText&quot;:&quot;&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quot;id&quot;:&quot;c51f1c0e-1596-3ff6-a233-d2bf57d4879c&quot;,&quot;itemData&quot;:{&quot;type&quot;:&quot;article-journal&quot;,&quot;id&quot;:&quot;c51f1c0e-1596-3ff6-a233-d2bf57d4879c&quot;,&quot;title&quot;:&quot;Least-cost input mixtures of water and nitrogen for photosynthesis&quot;,&quot;author&quot;:[{&quot;family&quot;:&quot;Wright&quot;,&quot;given&quot;:&quot;Ian J&quot;,&quot;parse-names&quot;:false,&quot;dropping-particle&quot;:&quot;&quot;,&quot;non-dropping-particle&quot;:&quot;&quot;},{&quot;family&quot;:&quot;Reich&quot;,&quot;given&quot;:&quot;Peter B&quot;,&quot;parse-names&quot;:false,&quot;dropping-particle&quot;:&quot;&quot;,&quot;non-dropping-particle&quot;:&quot;&quot;},{&quot;family&quot;:&quot;Westoby&quot;,&quot;given&quot;:&quot;Mark&quot;,&quot;parse-names&quot;:false,&quot;dropping-particle&quot;:&quot;&quot;,&quot;non-dropping-particle&quot;:&quot;&quot;}],&quot;container-title&quot;:&quot;The American Naturalist&quot;,&quot;DOI&quot;:&quot;0003-0147/2003/16101-010387&quot;,&quot;issued&quot;:{&quot;date-parts&quot;:[[2003]]},&quot;page&quot;:&quot;98-111&quot;,&quot;issue&quot;:&quot;1&quot;,&quot;volume&quot;:&quot;161&quot;,&quot;container-title-short&quot;:&quot;Am Nat&quot;},&quot;isTemporary&quot;:false},{&quot;id&quot;:&quot;d81a043e-3119-388c-8aa6-ce4ee8dd697a&quot;,&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sTemporary&quot;:false}],&quot;citationTag&quot;:&quot;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&quot;},{&quot;citationID&quot;:&quot;MENDELEY_CITATION_90edd9e6-a341-4c55-8181-fe9860b970d2&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OTBlZGQ5ZTYtYTM0MS00YzU1LTgxODEtZmU5ODYwYjk3MGQy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c09e1cdb-5f06-486d-8b4f-0858ffd4bdae&quot;,&quot;properties&quot;:{&quot;noteIndex&quot;:0},&quot;isEdited&quot;:false,&quot;manualOverride&quot;:{&quot;isManuallyOverridden&quot;:true,&quot;citeprocText&quot;:&quot;(Iversen, 2010)&quot;,&quot;manualOverrideText&quot;:&quot;Iversen (2010)&quot;},&quot;citationTag&quot;:&quot;MENDELEY_CITATION_v3_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&quot;,&quot;citationItems&quot;:[{&quot;id&quot;:&quot;933a1a03-879d-3201-a361-291b11337438&quot;,&quot;itemData&quot;:{&quot;type&quot;:&quot;article-journal&quot;,&quot;id&quot;:&quot;933a1a03-879d-3201-a361-291b11337438&quot;,&quot;title&quot;:&quot;Digging deeper: Fine-root responses to rising atmospheric CO&lt;sub&gt;2&lt;/sub&gt; concentration in forested ecosystems&quot;,&quot;author&quot;:[{&quot;family&quot;:&quot;Iversen&quot;,&quot;given&quot;:&quot;Colleen M&quot;,&quot;parse-names&quot;:false,&quot;dropping-particle&quot;:&quot;&quot;,&quot;non-dropping-particle&quot;:&quot;&quot;}],&quot;container-title&quot;:&quot;New Phytologist&quot;,&quot;DOI&quot;:&quot;10.1111/j.1469-8137.2009.03122.x&quot;,&quot;ISSN&quot;:&quot;0028646X&quot;,&quot;PMID&quot;:&quot;20015070&quot;,&quot;issued&quot;:{&quot;date-parts&quot;:[[2010]]},&quot;page&quot;:&quot;346-357&quot;,&quot;abstract&quot;:&quot;Experimental evidence from a diverse set of forested ecosystems indicates that CO2 enrichment may lead to deeper rooting distributions. While the causes of greater root production at deeper soil depths under elevated CO2 concentration ([CO2]) require further investigation, altered rooting distributions are expected to affect important ecosystem processes. The depth at which fine roots are produced may influence root chemistry, physiological function, and mycorrhizal infection, leading to altered nitrogen (N) uptake rates and slower turnover. Also, soil processes such as microbial decomposition are slowed at depth in the soil, potentially affecting the rate at which root detritus becomes incorporated into soil organic matter. Deeper rooting distributions under elevated [CO2] provide exciting opportunities to use novel sensors and chemical analyses throughout the soil profile to track the effects of root proliferation on carbon (C) and N cycling. Models do not currently incorporate information on root turnover and C and N cycling at depth in the soil, and modification is necessary to accurately represent processes associated with altered rooting depth distributions. Progress in understanding and modeling the interface between deeper rooting distributions under elevated [CO2] and soil C and N cycling will be critical in projecting the sustainability of forest responses to rising atmospheric [CO2]. © The Authors (2010). Journal compilation © New Phytologist Trust (2010).&quot;,&quot;issue&quot;:&quot;2&quot;,&quot;volume&quot;:&quot;186&quot;,&quot;container-title-short&quot;:&quot;&quot;},&quot;isTemporary&quot;:false}]},{&quot;citationID&quot;:&quot;MENDELEY_CITATION_de29a6eb-9b19-444c-bac0-8ff0d1d10a5d&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ZGUyOWE2ZWItOWIxOS00NDRjLWJhYzAtOGZmMGQxZDEwYTVk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1bddf30a-6930-4256-a141-5e55c7ffa5f8&quot;,&quot;properties&quot;:{&quot;noteIndex&quot;:0},&quot;isEdited&quot;:false,&quot;manualOverride&quot;:{&quot;isManuallyOverridden&quot;:true,&quot;citeprocText&quot;:&quot;(Iversen &lt;i&gt;et al.&lt;/i&gt;, 2008)&quot;,&quot;manualOverrideText&quot;:&quot;Iversen et al. (2008)&quot;},&quot;citationTag&quot;:&quot;MENDELEY_CITATION_v3_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&quot;,&quot;citationItems&quot;:[{&quot;id&quot;:&quot;8e6f8e8d-ffff-39b7-abae-9d99191da5b3&quot;,&quot;itemData&quot;:{&quot;type&quot;:&quot;article-journal&quot;,&quot;id&quot;:&quot;8e6f8e8d-ffff-39b7-abae-9d99191da5b3&quot;,&quot;title&quot;:&quot;CO&lt;sub&gt;2&lt;/sub&gt; enrichment increases carbon and nitrogen input from fine roots in a deciduous forest&quot;,&quot;author&quot;:[{&quot;family&quot;:&quot;Iversen&quot;,&quot;given&quot;:&quot;Colleen M&quot;,&quot;parse-names&quot;:false,&quot;dropping-particle&quot;:&quot;&quot;,&quot;non-dropping-particle&quot;:&quot;&quot;},{&quot;family&quot;:&quot;Ledford&quot;,&quot;given&quot;:&quot;Joanne&quot;,&quot;parse-names&quot;:false,&quot;dropping-particle&quot;:&quot;&quot;,&quot;non-dropping-particle&quot;:&quot;&quot;},{&quot;family&quot;:&quot;Norby&quot;,&quot;given&quot;:&quot;Richard J&quot;,&quot;parse-names&quot;:false,&quot;dropping-particle&quot;:&quot;&quot;,&quot;non-dropping-particle&quot;:&quot;&quot;}],&quot;container-title&quot;:&quot;New Phytologist&quot;,&quot;DOI&quot;:&quot;10.1111/j.1469-8137.2008.02516.x&quot;,&quot;ISSN&quot;:&quot;0028646X&quot;,&quot;PMID&quot;:&quot;18537885&quot;,&quot;issued&quot;:{&quot;date-parts&quot;:[[2008]]},&quot;page&quot;:&quot;837-847&quot;,&quot;abstract&quot;:&quot;• Greater fine-root production under elevated [CO2] may increase the input of carbon (C) and nitrogen (N) to the soil profile because fine root populations turn over quickly in forested ecosystems. • Here, the effect of elevated [CO2] was assessed on root biomass and N inputs at several soil depths by combining a long-term minirhizotron dataset with continuous, root-specific measurements of root mass and [N]. The experiment was conducted in a CO2-enriched sweetgum (Liquidambar styraciflua) plantation. • CO2 enrichment had no effect on root tissue density or [N] within a given diameter class. Root biomass production and standing crop were doubled under elevated [CO2]. Though fine-root turnover declined under elevated [CO2], fine-root mortality was also nearly doubled under CO2 enrichment. Over 9 yr, root mortality resulted in 681 g m-2 of extra C and 9 g m-2 of extra N input to the soil system under elevated [CO2]. At least half of these inputs were below 30 cm soil depth. • Increased C and N input to the soil under CO2 enrichment, especially below 30 cm depth, might alter soil C storage and N mineralization. Future research should focus on quantifying root decomposition dynamics and C and N mineralization deeper in the soil.&quot;,&quot;issue&quot;:&quot;3&quot;,&quot;volume&quot;:&quot;179&quot;,&quot;container-title-short&quot;:&quot;&quot;},&quot;isTemporary&quot;:false}]},{&quot;citationID&quot;:&quot;MENDELEY_CITATION_0b097665-6ad4-41a0-aff8-fdc29f7a4b6b&quot;,&quot;properties&quot;:{&quot;noteIndex&quot;:0},&quot;isEdited&quot;:false,&quot;manualOverride&quot;:{&quot;isManuallyOverridden&quot;:true,&quot;citeprocText&quot;:&quot;(Kenward &amp;#38; Roger, 1997)&quot;,&quot;manualOverrideText&quot;:&quot;Kenward &amp; Roger (1997)&quot;},&quot;citationTag&quot;:&quot;MENDELEY_CITATION_v3_eyJjaXRhdGlvbklEIjoiTUVOREVMRVlfQ0lUQVRJT05fMGIwOTc2NjUtNmFkNC00MWEwLWFmZjgtZmRjMjlmN2E0YjZiIiwicHJvcGVydGllcyI6eyJub3RlSW5kZXgiOjB9LCJpc0VkaXRlZCI6ZmFsc2UsIm1hbnVhbE92ZXJyaWRlIjp7ImlzTWFudWFsbHlPdmVycmlkZGVuIjp0cnVlLCJjaXRlcHJvY1RleHQiOiIoS2Vud2FyZCAmIzM4OyBSb2dlciwgMTk5NykiLCJtYW51YWxPdmVycmlkZVRleHQiOiJLZW53YXJkICYgUm9nZXIgKDE5OTcp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quot;,&quot;citationItems&quot;:[{&quot;id&quot;:&quot;05c9a479-6bd3-393d-9597-ca4ad36419fa&quot;,&quot;itemData&quot;:{&quot;type&quot;:&quot;article-journal&quot;,&quot;id&quot;:&quot;05c9a479-6bd3-393d-9597-ca4ad36419fa&quot;,&quot;title&quot;:&quot;Small sample inference for fixed effects from restricted maximum likelihood&quot;,&quot;author&quot;:[{&quot;family&quot;:&quot;Kenward&quot;,&quot;given&quot;:&quot;Michael G&quot;,&quot;parse-names&quot;:false,&quot;dropping-particle&quot;:&quot;&quot;,&quot;non-dropping-particle&quot;:&quot;&quot;},{&quot;family&quot;:&quot;Roger&quot;,&quot;given&quot;:&quot;James H&quot;,&quot;parse-names&quot;:false,&quot;dropping-particle&quot;:&quot;&quot;,&quot;non-dropping-particle&quot;:&quot;&quot;}],&quot;container-title&quot;:&quot;Biometrics&quot;,&quot;container-title-short&quot;:&quot;Biometrics&quot;,&quot;DOI&quot;:&quot;10.2307/2533558&quot;,&quot;ISSN&quot;:&quot;0006341X&quot;,&quot;URL&quot;:&quot;https://www.jstor.org/stable/2533558?origin=crossref&quot;,&quot;issued&quot;:{&quot;date-parts&quot;:[[1997,9]]},&quot;page&quot;:&quot;983&quot;,&quot;issue&quot;:&quot;3&quot;,&quot;volume&quot;:&quot;53&quot;},&quot;isTemporary&quot;:false}]},{&quot;citationID&quot;:&quot;MENDELEY_CITATION_d882fd26-496a-444b-872c-8e5b4f813ab5&quot;,&quot;properties&quot;:{&quot;noteIndex&quot;:0},&quot;isEdited&quot;:false,&quot;manualOverride&quot;:{&quot;isManuallyOverridden&quot;:false,&quot;citeprocText&quot;:&quot;(Crous &lt;i&gt;et al.&lt;/i&gt;, 2010; Lee &lt;i&gt;et al.&lt;/i&gt;, 2011; Smith &amp;#38; Keenan, 2020)&quot;,&quot;manualOverrideText&quot;:&quot;&quot;},&quot;citationTag&quot;:&quot;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pc3N1ZSI6IjkiLCJ2b2x1bWUiOiIyNiJ9LCJpc1RlbXBvcmFyeSI6ZmFsc2V9XX0=&quot;,&quot;citationItems&quot;:[{&quot;id&quot;:&quot;8e078186-a931-33c9-910e-23d6ef726931&quot;,&quot;itemData&quot;:{&quot;type&quot;:&quot;article-journal&quot;,&quot;id&quot;:&quot;8e078186-a931-33c9-910e-23d6ef726931&quot;,&quot;title&quot;:&quot;Photosynthetic responses of 13 grassland species across 11 years of free-air CO&lt;sub&gt;2&lt;/sub&gt; enrichment is modest, consistent and independent of N supply&quot;,&quot;author&quot;:[{&quot;family&quot;:&quot;Lee&quot;,&quot;given&quot;:&quot;Tali D&quot;,&quot;parse-names&quot;:false,&quot;dropping-particle&quot;:&quot;&quot;,&quot;non-dropping-particle&quot;:&quot;&quot;},{&quot;family&quot;:&quot;Barrott&quot;,&quot;given&quot;:&quot;Susan H&quot;,&quot;parse-names&quot;:false,&quot;dropping-particle&quot;:&quot;&quot;,&quot;non-dropping-particle&quot;:&quot;&quot;},{&quot;family&quot;:&quot;Reich&quot;,&quot;given&quot;:&quot;Peter B&quot;,&quot;parse-names&quot;:false,&quot;dropping-particle&quot;:&quot;&quot;,&quot;non-dropping-particle&quot;:&quot;&quot;}],&quot;container-title&quot;:&quot;Global Change Biology&quot;,&quot;container-title-short&quot;:&quot;Glob Chang Biol&quot;,&quot;DOI&quot;:&quot;10.1111/j.1365-2486.2011.02435.x&quot;,&quot;ISSN&quot;:&quot;13541013&quot;,&quot;issued&quot;:{&quot;date-parts&quot;:[[2011]]},&quot;page&quot;:&quot;2893-2904&quot;,&quot;abstract&quot;:&quot;If long-term responses of photosynthesis and leaf diffusive conductance to rising atmospheric carbon dioxide (CO2) levels are similar or predictably different among species, functional types, and ecosystem types, general global models of elevated CO2 effects can effectively be developed. To address this issue we measured gas exchange rates of 13 perennial grassland species from four functional groups across 11 years of long-term free-air CO2 enrichment (eCO2, +180ppm above ambient CO2) in the BioCON experiment in Minnesota, USA. Eleven years of eCO2 produced consistent but modest increases in leaf net photosynthetic rates of 10% on average compared with plants grown at ambient CO2 concentrations across the 13 species. This eCO2-induced enhancement did not depend on soil N treatment, is much less than the average across other longer-term studies, and represents strong acclimation (i.e. downregulation) as it is also much less than the instantaneous response to eCO2. The legume and C3 nonlegume forb species were the most responsive among the functional groups (+13% in each), the C4 grasses the least responsive (+4%), and C3 grasses intermediate in their photosynthetic response to eCO2 across years (+9%). Leaf stomatal conductance and nitrogen content declined comparably across species in eCO2 compared with ambient CO2 and to degrees corresponding to results from other studies. The significant acclimation of photosynthesis is explained in part by those eCO2-induced decreases in leaf N content and stomatal conductance that reduce leaf photosynthetic capacity in plants grown under elevated compared with ambient CO2 concentrations. Results of this study, probably the longest-term with the most species, suggest that carbon cycle models that assume and thereby simulate long-lived strong eCO2 stimulation of photosynthesis (e.g.&gt; 25%) for all of Earth's terrestrial ecosystems should be viewed with a great deal of caution. © 2011 Blackwell Publishing Ltd.&quot;,&quot;issue&quot;:&quot;9&quot;,&quot;volume&quot;:&quot;17&quot;},&quot;isTemporary&quot;:false},{&quot;id&quot;:&quot;75aef712-4266-3d82-94fd-5fcaf46a3584&quot;,&quot;itemData&quot;:{&quot;type&quot;:&quot;article-journal&quot;,&quot;id&quot;:&quot;75aef712-4266-3d82-94fd-5fcaf46a3584&quot;,&quot;title&quot;:&quot;Maintenance of leaf N controls the photosynthetic CO&lt;sub&gt;2&lt;/sub&gt; response of grassland species exposed to 9 years of free-air CO&lt;sub&gt;2&lt;/sub&gt; enrichment&quot;,&quot;author&quot;:[{&quot;family&quot;:&quot;Crous&quot;,&quot;given&quot;:&quot;Kristine Y&quot;,&quot;parse-names&quot;:false,&quot;dropping-particle&quot;:&quot;&quot;,&quot;non-dropping-particle&quot;:&quot;&quot;},{&quot;family&quot;:&quot;Reich&quot;,&quot;given&quot;:&quot;Peter B&quot;,&quot;parse-names&quot;:false,&quot;dropping-particle&quot;:&quot;&quot;,&quot;non-dropping-particle&quot;:&quot;&quot;},{&quot;family&quot;:&quot;Hunter&quot;,&quot;given&quot;:&quot;Mark D&quot;,&quot;parse-names&quot;:false,&quot;dropping-particle&quot;:&quot;&quot;,&quot;non-dropping-particle&quot;:&quot;&quot;},{&quot;family&quot;:&quot;Ellsworth&quot;,&quot;given&quot;:&quot;David S&quot;,&quot;parse-names&quot;:false,&quot;dropping-particle&quot;:&quot;&quot;,&quot;non-dropping-particle&quot;:&quot;&quot;}],&quot;container-title&quot;:&quot;Global Change Biology&quot;,&quot;container-title-short&quot;:&quot;Glob Chang Biol&quot;,&quot;DOI&quot;:&quot;10.1111/j.1365-2486.2009.02058.x&quot;,&quot;ISSN&quot;:&quot;13541013&quot;,&quot;issued&quot;:{&quot;date-parts&quot;:[[2010]]},&quot;page&quot;:&quot;2076-2088&quot;,&quot;abstract&quot;:&quot;Determining underlying physiological patterns governing plant productivity and diversity in grasslands are critical to evaluate species responses to future environmental conditions of elevated CO2 and nitrogen (N) deposition. In a 9-year experiment, N was added to monocultures of seven C3 grassland species exposed to elevated atmospheric CO2 (560 μmol CO2 mol-1) to evaluate how N addition affects CO2 responsiveness in species of contrasting functional groups. Functional groups differed in their responses to elevated CO2 and N treatments. Forb species exhibited strong down-regulation of leaf Nmass concentrations (-26%) and photosynthetic capacity (-28%) in response to elevated CO2, especially at high N supply, whereas C3 grasses did not. Hence, achieved photosynthetic performance was markedly enhanced for C3 grasses (+68%) in elevated CO2, but not significantly for forbs. Differences in access to soil resources between forbs and grasses may distinguish their responses to elevated CO2 and N addition. Forbs had lesser root biomass, a lower distribution of biomass to roots, and lower specific root length than grasses. Maintenance of leaf N, possibly through increased root foraging in this nutrient-poor grassland, was necessary to sustain stimulation of photosynthesis under long-term elevated CO2. Dilution of leaf N and associated photosynthetic down-regulation in forbs under elevated [CO2], relative to the C3 grasses, illustrates the potential for shifts in species composition and diversity in grassland ecosystems that have significant forb and grass components. © 2009 Blackwell Publishing Ltd.&quot;,&quot;issue&quot;:&quot;7&quot;,&quot;volume&quot;:&quot;16&quot;},&quot;isTemporary&quot;:false},{&quot;id&quot;:&quot;710beda3-e928-37ca-8ac0-4828186f88b1&quot;,&quot;itemData&quot;:{&quot;type&quot;:&quot;article-journal&quot;,&quot;id&quot;:&quot;710beda3-e928-37ca-8ac0-4828186f88b1&quot;,&quot;title&quot;:&quot;Mechanisms underlying leaf photosynthetic acclimation to warming and elevated CO&lt;sub&gt;2&lt;/sub&gt;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sTemporary&quot;:false}]},{&quot;citationID&quot;:&quot;MENDELEY_CITATION_45d40581-de12-4b75-90bf-1d133cc7969b&quot;,&quot;properties&quot;:{&quot;noteIndex&quot;:0},&quot;isEdited&quot;:false,&quot;manualOverride&quot;:{&quot;isManuallyOverridden&quot;:false,&quot;citeprocText&quot;:&quot;(Stocker &lt;i&gt;et al.&lt;/i&gt;, 2025)&quot;,&quot;manualOverrideText&quot;:&quot;&quot;},&quot;citationTag&quot;:&quot;MENDELEY_CITATION_v3_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&quot;,&quot;citationItems&quot;:[{&quot;id&quot;:&quot;4fafcbe8-5e96-38e8-a5fb-39ce1f25f697&quot;,&quot;itemData&quot;:{&quot;type&quot;:&quot;article-journal&quot;,&quot;id&quot;:&quot;4fafcbe8-5e96-38e8-a5fb-39ce1f25f697&quot;,&quot;title&quot;:&quot;Empirical evidence and theoretical understanding of ecosystem carbon and nitrogen cycle interactions&quot;,&quot;author&quot;:[{&quot;family&quot;:&quot;Stocker&quot;,&quot;given&quot;:&quot;Benjamin D&quot;,&quot;parse-names&quot;:false,&quot;dropping-particle&quot;:&quot;&quot;,&quot;non-dropping-particle&quot;:&quot;&quot;},{&quot;family&quot;:&quot;Dong&quot;,&quot;given&quot;:&quot;Ning&quot;,&quot;parse-names&quot;:false,&quot;dropping-particle&quot;:&quot;&quot;,&quot;non-dropping-particle&quot;:&quot;&quot;},{&quot;family&quot;:&quot;Perkowski&quot;,&quot;given&quot;:&quot;Evan A&quot;,&quot;parse-names&quot;:false,&quot;dropping-particle&quot;:&quot;&quot;,&quot;non-dropping-particle&quot;:&quot;&quot;},{&quot;family&quot;:&quot;Schneider&quot;,&quot;given&quot;:&quot;Pascal D&quot;,&quot;parse-names&quot;:false,&quot;dropping-particle&quot;:&quot;&quot;,&quot;non-dropping-particle&quot;:&quot;&quot;},{&quot;family&quot;:&quot;Xu&quot;,&quot;given&quot;:&quot;Huiying&quot;,&quot;parse-names&quot;:false,&quot;dropping-particle&quot;:&quot;&quot;,&quot;non-dropping-particle&quot;:&quot;&quot;},{&quot;family&quot;:&quot;Boer&quot;,&quot;given&quot;:&quot;Hugo J&quot;,&quot;parse-names&quot;:false,&quot;dropping-particle&quot;:&quot;&quot;,&quot;non-dropping-particle&quot;:&quot;de&quot;},{&quot;family&quot;:&quot;Rebel&quot;,&quot;given&quot;:&quot;Karin T&quot;,&quot;parse-names&quot;:false,&quot;dropping-particle&quot;:&quot;&quot;,&quot;non-dropping-particle&quot;:&quot;&quot;},{&quot;family&quot;:&quot;Smith&quot;,&quot;given&quot;:&quot;Nicholas G&quot;,&quot;parse-names&quot;:false,&quot;dropping-particle&quot;:&quot;&quot;,&quot;non-dropping-particle&quot;:&quot;&quot;},{&quot;family&quot;:&quot;Sundert&quot;,&quot;given&quot;:&quot;Kevin&quot;,&quot;parse-names&quot;:false,&quot;dropping-particle&quot;:&quot;&quot;,&quot;non-dropping-particle&quot;:&quot;Van&quot;},{&quot;family&quot;:&quot;Wang&quot;,&quot;given&quot;:&quot;Han&quot;,&quot;parse-names&quot;:false,&quot;dropping-particle&quot;:&quot;&quot;,&quot;non-dropping-particle&quot;:&quot;&quot;},{&quot;family&quot;:&quot;Jones&quot;,&quot;given&quot;:&quot;Sarah E&quot;,&quot;parse-names&quot;:false,&quot;dropping-particle&quot;:&quot;&quot;,&quot;non-dropping-particle&quot;:&quot;&quot;},{&quot;family&quot;:&quot;Prentice&quot;,&quot;given&quot;:&quot;Iain Colin&quot;,&quot;parse-names&quot;:false,&quot;dropping-particle&quot;:&quot;&quot;,&quot;non-dropping-particle&quot;:&quot;&quot;},{&quot;family&quot;:&quot;Harrison&quot;,&quot;given&quot;:&quot;Sandy P&quot;,&quot;parse-names&quot;:false,&quot;dropping-particle&quot;:&quot;&quot;,&quot;non-dropping-particle&quot;:&quot;&quot;}],&quot;container-title&quot;:&quot;New Phytologist&quot;,&quot;DOI&quot;:&quot;10.1111/nph.20178&quot;,&quot;ISSN&quot;:&quot;0028-646X&quot;,&quot;URL&quot;:&quot;https://nph.onlinelibrary.wiley.com/doi/10.1111/nph.20178&quot;,&quot;issued&quot;:{&quot;date-parts&quot;:[[2025,1,23]]},&quot;page&quot;:&quot;49-68&quot;,&quot;abstract&quot;:&quot;Interactions between carbon (C) and nitrogen (N) cycles in terrestrial ecosystems are simulated in advanced vegetation models, yet methodologies vary widely, leading to divergent simulations of past land C balance trends. This underscores the need to reassess our understanding of ecosystem processes, given recent theoretical advancements and empirical data. We review current knowledge, emphasising evidence from experiments and trait data compilations for vegetation responses to CO 2 and N input, alongside theoretical and ecological principles for modelling. N fertilisation increases leaf N content but inconsistently enhances leaf‐level photosynthetic capacity. Whole‐plant responses include increased leaf area and biomass, with reduced root allocation and increased aboveground biomass. Elevated atmospheric CO 2 also boosts leaf area and biomass but intensifies belowground allocation, depleting soil N and likely reducing N losses. Global leaf traits data confirm these findings, indicating that soil N availability influences leaf N content more than photosynthetic capacity. A demonstration model based on the functional balance hypothesis accurately predicts responses to N and CO 2 fertilisation on tissue allocation, growth and biomass, offering a path to reduce uncertainty in global C cycle projections.&quot;,&quot;issue&quot;:&quot;1&quot;,&quot;volume&quot;:&quot;245&quot;,&quot;container-title-short&quot;:&quot;&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F7A5-C769-B847-9ED8-CF3AE819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6032</Words>
  <Characters>34388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cp:revision>
  <dcterms:created xsi:type="dcterms:W3CDTF">2025-02-26T02:12:00Z</dcterms:created>
  <dcterms:modified xsi:type="dcterms:W3CDTF">2025-02-27T02:22:00Z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